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B9653" w14:textId="07A1EABB" w:rsidR="00077492" w:rsidRDefault="002659F6" w:rsidP="000F0D1F">
      <w:pPr>
        <w:spacing w:line="480" w:lineRule="auto"/>
        <w:jc w:val="center"/>
        <w:rPr>
          <w:rFonts w:ascii="Times New Roman" w:hAnsi="Times New Roman" w:cs="Times New Roman"/>
          <w:sz w:val="24"/>
        </w:rPr>
      </w:pPr>
      <w:r>
        <w:rPr>
          <w:rFonts w:ascii="Times New Roman" w:hAnsi="Times New Roman" w:cs="Times New Roman"/>
          <w:sz w:val="24"/>
        </w:rPr>
        <w:t>T</w:t>
      </w:r>
      <w:r w:rsidRPr="00C52BD7">
        <w:rPr>
          <w:rFonts w:ascii="Times New Roman" w:hAnsi="Times New Roman" w:cs="Times New Roman"/>
          <w:sz w:val="24"/>
        </w:rPr>
        <w:t>he impact</w:t>
      </w:r>
      <w:r>
        <w:rPr>
          <w:rFonts w:ascii="Times New Roman" w:hAnsi="Times New Roman" w:cs="Times New Roman"/>
          <w:sz w:val="24"/>
        </w:rPr>
        <w:t>s</w:t>
      </w:r>
      <w:r w:rsidRPr="00C52BD7">
        <w:rPr>
          <w:rFonts w:ascii="Times New Roman" w:hAnsi="Times New Roman" w:cs="Times New Roman"/>
          <w:sz w:val="24"/>
        </w:rPr>
        <w:t xml:space="preserve"> of </w:t>
      </w:r>
      <w:del w:id="0" w:author="Author">
        <w:r w:rsidRPr="00C52BD7" w:rsidDel="002659F6">
          <w:rPr>
            <w:rFonts w:ascii="Times New Roman" w:hAnsi="Times New Roman" w:cs="Times New Roman"/>
            <w:sz w:val="24"/>
          </w:rPr>
          <w:delText>covid</w:delText>
        </w:r>
      </w:del>
      <w:ins w:id="1" w:author="Author">
        <w:r>
          <w:rPr>
            <w:rFonts w:ascii="Times New Roman" w:hAnsi="Times New Roman" w:cs="Times New Roman"/>
            <w:sz w:val="24"/>
          </w:rPr>
          <w:t>COVID</w:t>
        </w:r>
      </w:ins>
      <w:r w:rsidRPr="00C52BD7">
        <w:rPr>
          <w:rFonts w:ascii="Times New Roman" w:hAnsi="Times New Roman" w:cs="Times New Roman"/>
          <w:sz w:val="24"/>
        </w:rPr>
        <w:t xml:space="preserve">-19 pandemic on public transit demand </w:t>
      </w:r>
      <w:r>
        <w:rPr>
          <w:rFonts w:ascii="Times New Roman" w:hAnsi="Times New Roman" w:cs="Times New Roman"/>
          <w:sz w:val="24"/>
        </w:rPr>
        <w:t xml:space="preserve">in </w:t>
      </w:r>
      <w:ins w:id="2" w:author="Author">
        <w:r>
          <w:rPr>
            <w:rFonts w:ascii="Times New Roman" w:hAnsi="Times New Roman" w:cs="Times New Roman"/>
            <w:sz w:val="24"/>
          </w:rPr>
          <w:t xml:space="preserve">the </w:t>
        </w:r>
      </w:ins>
      <w:del w:id="3" w:author="Author">
        <w:r w:rsidDel="002659F6">
          <w:rPr>
            <w:rFonts w:ascii="Times New Roman" w:hAnsi="Times New Roman" w:cs="Times New Roman"/>
            <w:sz w:val="24"/>
          </w:rPr>
          <w:delText>u</w:delText>
        </w:r>
      </w:del>
      <w:ins w:id="4" w:author="Author">
        <w:r>
          <w:rPr>
            <w:rFonts w:ascii="Times New Roman" w:hAnsi="Times New Roman" w:cs="Times New Roman"/>
            <w:sz w:val="24"/>
          </w:rPr>
          <w:t xml:space="preserve">United </w:t>
        </w:r>
        <w:del w:id="5" w:author="Author">
          <w:r w:rsidDel="002659F6">
            <w:rPr>
              <w:rFonts w:ascii="Times New Roman" w:hAnsi="Times New Roman" w:cs="Times New Roman"/>
              <w:sz w:val="24"/>
            </w:rPr>
            <w:delText>s</w:delText>
          </w:r>
        </w:del>
        <w:r>
          <w:rPr>
            <w:rFonts w:ascii="Times New Roman" w:hAnsi="Times New Roman" w:cs="Times New Roman"/>
            <w:sz w:val="24"/>
          </w:rPr>
          <w:t>States</w:t>
        </w:r>
      </w:ins>
      <w:del w:id="6" w:author="Author">
        <w:r w:rsidR="00077492" w:rsidDel="005F746B">
          <w:rPr>
            <w:rFonts w:ascii="Times New Roman" w:hAnsi="Times New Roman" w:cs="Times New Roman"/>
            <w:sz w:val="24"/>
          </w:rPr>
          <w:delText>S</w:delText>
        </w:r>
      </w:del>
    </w:p>
    <w:p w14:paraId="50688F37" w14:textId="77777777" w:rsidR="008D4436" w:rsidRDefault="008D4436">
      <w:pPr>
        <w:spacing w:line="480" w:lineRule="auto"/>
        <w:rPr>
          <w:ins w:id="7" w:author="Author"/>
          <w:rFonts w:ascii="Times New Roman" w:hAnsi="Times New Roman" w:cs="Times New Roman"/>
          <w:sz w:val="24"/>
        </w:rPr>
        <w:pPrChange w:id="8" w:author="Author">
          <w:pPr>
            <w:spacing w:line="480" w:lineRule="auto"/>
            <w:jc w:val="center"/>
          </w:pPr>
        </w:pPrChange>
      </w:pPr>
    </w:p>
    <w:p w14:paraId="143CC3D5" w14:textId="77777777" w:rsidR="008D4436" w:rsidRDefault="008D4436">
      <w:pPr>
        <w:spacing w:line="480" w:lineRule="auto"/>
        <w:rPr>
          <w:ins w:id="9" w:author="Author"/>
          <w:rFonts w:ascii="Times New Roman" w:hAnsi="Times New Roman" w:cs="Times New Roman"/>
          <w:sz w:val="24"/>
        </w:rPr>
        <w:pPrChange w:id="10" w:author="Author">
          <w:pPr>
            <w:spacing w:line="480" w:lineRule="auto"/>
            <w:jc w:val="center"/>
          </w:pPr>
        </w:pPrChange>
      </w:pPr>
    </w:p>
    <w:p w14:paraId="14429EA3" w14:textId="6C730968" w:rsidR="00077492" w:rsidRPr="0091297A" w:rsidRDefault="00077492">
      <w:pPr>
        <w:spacing w:line="480" w:lineRule="auto"/>
        <w:rPr>
          <w:rFonts w:ascii="Times New Roman" w:hAnsi="Times New Roman" w:cs="Times New Roman"/>
          <w:sz w:val="24"/>
          <w:vertAlign w:val="superscript"/>
        </w:rPr>
        <w:pPrChange w:id="11" w:author="Author">
          <w:pPr>
            <w:spacing w:line="480" w:lineRule="auto"/>
            <w:jc w:val="center"/>
          </w:pPr>
        </w:pPrChange>
      </w:pPr>
      <w:r>
        <w:rPr>
          <w:rFonts w:ascii="Times New Roman" w:hAnsi="Times New Roman" w:cs="Times New Roman"/>
          <w:sz w:val="24"/>
        </w:rPr>
        <w:t>Luyu Liu</w:t>
      </w:r>
      <w:r>
        <w:rPr>
          <w:rFonts w:ascii="Times New Roman" w:hAnsi="Times New Roman" w:cs="Times New Roman"/>
          <w:sz w:val="24"/>
          <w:vertAlign w:val="superscript"/>
        </w:rPr>
        <w:t>1, 2, *</w:t>
      </w:r>
      <w:r>
        <w:rPr>
          <w:rFonts w:ascii="Times New Roman" w:hAnsi="Times New Roman" w:cs="Times New Roman"/>
          <w:sz w:val="24"/>
        </w:rPr>
        <w:t>, Harvey J. Miller</w:t>
      </w:r>
      <w:r>
        <w:rPr>
          <w:rFonts w:ascii="Times New Roman" w:hAnsi="Times New Roman" w:cs="Times New Roman"/>
          <w:sz w:val="24"/>
          <w:vertAlign w:val="superscript"/>
        </w:rPr>
        <w:t>1, 2</w:t>
      </w:r>
      <w:r>
        <w:rPr>
          <w:rFonts w:ascii="Times New Roman" w:hAnsi="Times New Roman" w:cs="Times New Roman"/>
          <w:sz w:val="24"/>
        </w:rPr>
        <w:t>, Jonathan Scheff</w:t>
      </w:r>
      <w:r>
        <w:rPr>
          <w:rFonts w:ascii="Times New Roman" w:hAnsi="Times New Roman" w:cs="Times New Roman"/>
          <w:sz w:val="24"/>
          <w:vertAlign w:val="superscript"/>
        </w:rPr>
        <w:t>3</w:t>
      </w:r>
    </w:p>
    <w:p w14:paraId="5ACC8B53" w14:textId="0BE4E91C" w:rsidR="00077492" w:rsidRDefault="00077492" w:rsidP="00EF007A">
      <w:pPr>
        <w:spacing w:line="480" w:lineRule="auto"/>
        <w:jc w:val="center"/>
        <w:rPr>
          <w:ins w:id="12" w:author="Author"/>
          <w:rFonts w:ascii="Times New Roman" w:hAnsi="Times New Roman" w:cs="Times New Roman"/>
          <w:sz w:val="24"/>
        </w:rPr>
      </w:pPr>
    </w:p>
    <w:p w14:paraId="67CF9031" w14:textId="77777777" w:rsidR="008D4436" w:rsidRDefault="008D4436">
      <w:pPr>
        <w:spacing w:line="480" w:lineRule="auto"/>
        <w:jc w:val="center"/>
        <w:rPr>
          <w:rFonts w:ascii="Times New Roman" w:hAnsi="Times New Roman" w:cs="Times New Roman"/>
          <w:sz w:val="24"/>
        </w:rPr>
      </w:pPr>
    </w:p>
    <w:p w14:paraId="7409E1FA" w14:textId="77777777" w:rsidR="00077492" w:rsidRDefault="00077492">
      <w:pPr>
        <w:spacing w:line="480" w:lineRule="auto"/>
        <w:rPr>
          <w:rFonts w:ascii="Times New Roman" w:hAnsi="Times New Roman" w:cs="Times New Roman"/>
          <w:sz w:val="24"/>
        </w:rPr>
      </w:pPr>
    </w:p>
    <w:p w14:paraId="3A2F2EDA" w14:textId="77777777" w:rsidR="00077492" w:rsidRDefault="00077492">
      <w:pPr>
        <w:spacing w:line="480" w:lineRule="auto"/>
        <w:rPr>
          <w:rFonts w:ascii="Times New Roman" w:hAnsi="Times New Roman" w:cs="Times New Roman"/>
          <w:sz w:val="24"/>
        </w:rPr>
      </w:pPr>
      <w:r>
        <w:rPr>
          <w:rFonts w:ascii="Times New Roman" w:hAnsi="Times New Roman" w:cs="Times New Roman"/>
          <w:sz w:val="24"/>
          <w:vertAlign w:val="superscript"/>
        </w:rPr>
        <w:t>1</w:t>
      </w:r>
      <w:r>
        <w:rPr>
          <w:rFonts w:ascii="Times New Roman" w:hAnsi="Times New Roman" w:cs="Times New Roman"/>
          <w:sz w:val="24"/>
        </w:rPr>
        <w:t xml:space="preserve"> Department of Geography, </w:t>
      </w:r>
      <w:proofErr w:type="gramStart"/>
      <w:r>
        <w:rPr>
          <w:rFonts w:ascii="Times New Roman" w:hAnsi="Times New Roman" w:cs="Times New Roman"/>
          <w:sz w:val="24"/>
        </w:rPr>
        <w:t>The</w:t>
      </w:r>
      <w:proofErr w:type="gramEnd"/>
      <w:r>
        <w:rPr>
          <w:rFonts w:ascii="Times New Roman" w:hAnsi="Times New Roman" w:cs="Times New Roman"/>
          <w:sz w:val="24"/>
        </w:rPr>
        <w:t xml:space="preserve"> Ohio State University, Columbus, Ohio, USA</w:t>
      </w:r>
    </w:p>
    <w:p w14:paraId="3F2544ED" w14:textId="77777777" w:rsidR="00077492" w:rsidRDefault="00077492">
      <w:pPr>
        <w:spacing w:line="480" w:lineRule="auto"/>
        <w:rPr>
          <w:rFonts w:ascii="Times New Roman" w:hAnsi="Times New Roman" w:cs="Times New Roman"/>
          <w:sz w:val="24"/>
        </w:rPr>
      </w:pPr>
      <w:r>
        <w:rPr>
          <w:rFonts w:ascii="Times New Roman" w:hAnsi="Times New Roman" w:cs="Times New Roman"/>
          <w:sz w:val="24"/>
          <w:vertAlign w:val="superscript"/>
        </w:rPr>
        <w:t>2</w:t>
      </w:r>
      <w:r>
        <w:rPr>
          <w:rFonts w:ascii="Times New Roman" w:hAnsi="Times New Roman" w:cs="Times New Roman"/>
          <w:sz w:val="24"/>
        </w:rPr>
        <w:t xml:space="preserve"> Center for Urban and Regional Analysis, </w:t>
      </w:r>
      <w:proofErr w:type="gramStart"/>
      <w:r>
        <w:rPr>
          <w:rFonts w:ascii="Times New Roman" w:hAnsi="Times New Roman" w:cs="Times New Roman"/>
          <w:sz w:val="24"/>
        </w:rPr>
        <w:t>The</w:t>
      </w:r>
      <w:proofErr w:type="gramEnd"/>
      <w:r>
        <w:rPr>
          <w:rFonts w:ascii="Times New Roman" w:hAnsi="Times New Roman" w:cs="Times New Roman"/>
          <w:sz w:val="24"/>
        </w:rPr>
        <w:t xml:space="preserve"> Ohio State University, Columbus, Ohio, USA</w:t>
      </w:r>
    </w:p>
    <w:p w14:paraId="13D208E0" w14:textId="77777777" w:rsidR="00077492" w:rsidRDefault="00077492">
      <w:pPr>
        <w:spacing w:line="480" w:lineRule="auto"/>
        <w:rPr>
          <w:rFonts w:ascii="Times New Roman" w:hAnsi="Times New Roman" w:cs="Times New Roman"/>
          <w:sz w:val="24"/>
        </w:rPr>
      </w:pPr>
      <w:r>
        <w:rPr>
          <w:rFonts w:ascii="Times New Roman" w:hAnsi="Times New Roman" w:cs="Times New Roman"/>
          <w:sz w:val="24"/>
          <w:vertAlign w:val="superscript"/>
        </w:rPr>
        <w:t xml:space="preserve">3 </w:t>
      </w:r>
      <w:r>
        <w:rPr>
          <w:rFonts w:ascii="Times New Roman" w:hAnsi="Times New Roman" w:cs="Times New Roman"/>
          <w:sz w:val="24"/>
        </w:rPr>
        <w:t>Transit App Inc., Montreal, Quebec, Canada.</w:t>
      </w:r>
    </w:p>
    <w:p w14:paraId="7BAB2581" w14:textId="77777777" w:rsidR="00077492" w:rsidRDefault="00077492">
      <w:pPr>
        <w:spacing w:line="480" w:lineRule="auto"/>
        <w:rPr>
          <w:rFonts w:ascii="Times New Roman" w:hAnsi="Times New Roman" w:cs="Times New Roman"/>
          <w:sz w:val="24"/>
        </w:rPr>
      </w:pPr>
    </w:p>
    <w:p w14:paraId="6FCAC58A" w14:textId="77777777" w:rsidR="00077492" w:rsidRDefault="00077492">
      <w:pPr>
        <w:spacing w:line="480" w:lineRule="auto"/>
        <w:rPr>
          <w:rFonts w:ascii="Times New Roman" w:hAnsi="Times New Roman" w:cs="Times New Roman"/>
          <w:sz w:val="24"/>
        </w:rPr>
      </w:pPr>
      <w:r w:rsidRPr="0091297A">
        <w:rPr>
          <w:rFonts w:ascii="Times New Roman" w:hAnsi="Times New Roman" w:cs="Times New Roman"/>
          <w:sz w:val="24"/>
        </w:rPr>
        <w:t>*</w:t>
      </w:r>
      <w:r>
        <w:rPr>
          <w:rFonts w:ascii="Times New Roman" w:hAnsi="Times New Roman" w:cs="Times New Roman"/>
          <w:sz w:val="24"/>
        </w:rPr>
        <w:t xml:space="preserve"> Corresponding author</w:t>
      </w:r>
    </w:p>
    <w:p w14:paraId="51092CC1" w14:textId="6BFC1B7F" w:rsidR="00077492" w:rsidRPr="0091297A" w:rsidRDefault="00077492">
      <w:pPr>
        <w:spacing w:line="480" w:lineRule="auto"/>
        <w:rPr>
          <w:rFonts w:ascii="Times New Roman" w:hAnsi="Times New Roman" w:cs="Times New Roman"/>
          <w:sz w:val="24"/>
        </w:rPr>
      </w:pPr>
      <w:r>
        <w:rPr>
          <w:rFonts w:ascii="Times New Roman" w:hAnsi="Times New Roman" w:cs="Times New Roman"/>
          <w:sz w:val="24"/>
        </w:rPr>
        <w:t xml:space="preserve">E-mail: </w:t>
      </w:r>
      <w:ins w:id="13" w:author="Author">
        <w:r w:rsidR="00542001">
          <w:rPr>
            <w:rFonts w:ascii="Times New Roman" w:hAnsi="Times New Roman" w:cs="Times New Roman"/>
            <w:sz w:val="24"/>
          </w:rPr>
          <w:fldChar w:fldCharType="begin"/>
        </w:r>
        <w:r w:rsidR="00542001">
          <w:rPr>
            <w:rFonts w:ascii="Times New Roman" w:hAnsi="Times New Roman" w:cs="Times New Roman"/>
            <w:sz w:val="24"/>
          </w:rPr>
          <w:instrText xml:space="preserve"> HYPERLINK "mailto:</w:instrText>
        </w:r>
      </w:ins>
      <w:r w:rsidR="00542001">
        <w:rPr>
          <w:rFonts w:ascii="Times New Roman" w:hAnsi="Times New Roman" w:cs="Times New Roman"/>
          <w:sz w:val="24"/>
        </w:rPr>
        <w:instrText>liu.6544@osu.edu</w:instrText>
      </w:r>
      <w:ins w:id="14" w:author="Author">
        <w:r w:rsidR="00542001">
          <w:rPr>
            <w:rFonts w:ascii="Times New Roman" w:hAnsi="Times New Roman" w:cs="Times New Roman"/>
            <w:sz w:val="24"/>
          </w:rPr>
          <w:instrText xml:space="preserve">" </w:instrText>
        </w:r>
        <w:r w:rsidR="00542001">
          <w:rPr>
            <w:rFonts w:ascii="Times New Roman" w:hAnsi="Times New Roman" w:cs="Times New Roman"/>
            <w:sz w:val="24"/>
          </w:rPr>
          <w:fldChar w:fldCharType="separate"/>
        </w:r>
      </w:ins>
      <w:r w:rsidR="00542001" w:rsidRPr="00376EF3">
        <w:rPr>
          <w:rStyle w:val="Hyperlink"/>
          <w:rFonts w:ascii="Times New Roman" w:hAnsi="Times New Roman" w:cs="Times New Roman"/>
          <w:sz w:val="24"/>
        </w:rPr>
        <w:t>liu.6544@osu.edu</w:t>
      </w:r>
      <w:ins w:id="15" w:author="Author">
        <w:r w:rsidR="00542001">
          <w:rPr>
            <w:rFonts w:ascii="Times New Roman" w:hAnsi="Times New Roman" w:cs="Times New Roman"/>
            <w:sz w:val="24"/>
          </w:rPr>
          <w:fldChar w:fldCharType="end"/>
        </w:r>
        <w:r w:rsidR="00542001">
          <w:rPr>
            <w:rFonts w:ascii="Times New Roman" w:hAnsi="Times New Roman" w:cs="Times New Roman"/>
            <w:sz w:val="24"/>
          </w:rPr>
          <w:t xml:space="preserve"> (LL)</w:t>
        </w:r>
      </w:ins>
    </w:p>
    <w:p w14:paraId="6806B80F" w14:textId="77777777" w:rsidR="00077492" w:rsidRDefault="00077492">
      <w:pPr>
        <w:spacing w:line="480" w:lineRule="auto"/>
        <w:jc w:val="center"/>
        <w:rPr>
          <w:rFonts w:ascii="Times New Roman" w:hAnsi="Times New Roman" w:cs="Times New Roman"/>
          <w:sz w:val="24"/>
        </w:rPr>
      </w:pPr>
      <w:r>
        <w:rPr>
          <w:rFonts w:ascii="Times New Roman" w:hAnsi="Times New Roman" w:cs="Times New Roman"/>
          <w:sz w:val="24"/>
        </w:rPr>
        <w:br w:type="page"/>
      </w:r>
    </w:p>
    <w:p w14:paraId="05EF3BCE" w14:textId="77777777" w:rsidR="00456CA0" w:rsidRPr="00914C9B" w:rsidRDefault="00077492">
      <w:pPr>
        <w:pStyle w:val="Subtitle"/>
        <w:spacing w:line="480" w:lineRule="auto"/>
        <w:rPr>
          <w:ins w:id="16" w:author="Author"/>
          <w:b w:val="0"/>
          <w:rPrChange w:id="17" w:author="Author">
            <w:rPr>
              <w:ins w:id="18" w:author="Author"/>
              <w:rFonts w:ascii="Times New Roman" w:hAnsi="Times New Roman" w:cs="Times New Roman"/>
              <w:b/>
              <w:sz w:val="24"/>
            </w:rPr>
          </w:rPrChange>
        </w:rPr>
        <w:pPrChange w:id="19" w:author="Author">
          <w:pPr>
            <w:spacing w:line="480" w:lineRule="auto"/>
            <w:jc w:val="both"/>
          </w:pPr>
        </w:pPrChange>
      </w:pPr>
      <w:r w:rsidRPr="00914C9B">
        <w:rPr>
          <w:rPrChange w:id="20" w:author="Author">
            <w:rPr>
              <w:b/>
              <w:sz w:val="24"/>
            </w:rPr>
          </w:rPrChange>
        </w:rPr>
        <w:lastRenderedPageBreak/>
        <w:t>Abstract</w:t>
      </w:r>
      <w:del w:id="21" w:author="Author">
        <w:r w:rsidRPr="00914C9B" w:rsidDel="00456CA0">
          <w:rPr>
            <w:rPrChange w:id="22" w:author="Author">
              <w:rPr>
                <w:b/>
                <w:sz w:val="24"/>
              </w:rPr>
            </w:rPrChange>
          </w:rPr>
          <w:delText xml:space="preserve">: </w:delText>
        </w:r>
      </w:del>
    </w:p>
    <w:p w14:paraId="64D01062" w14:textId="795CB826" w:rsidR="00077492" w:rsidRPr="000D3D9B" w:rsidRDefault="00077492" w:rsidP="00EF007A">
      <w:pPr>
        <w:spacing w:line="480" w:lineRule="auto"/>
        <w:jc w:val="both"/>
        <w:rPr>
          <w:rFonts w:ascii="Times New Roman" w:hAnsi="Times New Roman" w:cs="Times New Roman"/>
          <w:b/>
          <w:sz w:val="24"/>
        </w:rPr>
      </w:pPr>
      <w:r>
        <w:rPr>
          <w:rFonts w:ascii="Times New Roman" w:hAnsi="Times New Roman" w:cs="Times New Roman"/>
          <w:sz w:val="24"/>
        </w:rPr>
        <w:t xml:space="preserve">The COVID-19 pandemic and related restrictions led to </w:t>
      </w:r>
      <w:r>
        <w:rPr>
          <w:rFonts w:ascii="Times New Roman" w:hAnsi="Times New Roman" w:cs="Times New Roman" w:hint="eastAsia"/>
          <w:sz w:val="24"/>
        </w:rPr>
        <w:t>major</w:t>
      </w:r>
      <w:r>
        <w:rPr>
          <w:rFonts w:ascii="Times New Roman" w:hAnsi="Times New Roman" w:cs="Times New Roman"/>
          <w:sz w:val="24"/>
        </w:rPr>
        <w:t xml:space="preserve"> transit demand decline for many public transit systems in the United States. This paper is a systematic analysis of the dynamics and </w:t>
      </w:r>
      <w:r w:rsidRPr="000D3D9B">
        <w:rPr>
          <w:rFonts w:ascii="Times New Roman" w:hAnsi="Times New Roman" w:cs="Times New Roman"/>
          <w:sz w:val="24"/>
        </w:rPr>
        <w:t xml:space="preserve">dimensions of this unprecedented decline. </w:t>
      </w:r>
      <w:r>
        <w:rPr>
          <w:rFonts w:ascii="Times New Roman" w:hAnsi="Times New Roman" w:cs="Times New Roman"/>
          <w:sz w:val="24"/>
        </w:rPr>
        <w:t xml:space="preserve">Using transit demand data derived from a widely used transit navigation app, we fit logistic functions to model the decline in daily demand and derive key parameters: </w:t>
      </w:r>
      <w:del w:id="23" w:author="Author">
        <w:r w:rsidRPr="00351FFE" w:rsidDel="004756B0">
          <w:rPr>
            <w:rFonts w:ascii="Times New Roman" w:hAnsi="Times New Roman" w:cs="Times New Roman"/>
            <w:i/>
            <w:sz w:val="24"/>
          </w:rPr>
          <w:delText xml:space="preserve">floor </w:delText>
        </w:r>
      </w:del>
      <w:ins w:id="24" w:author="Author">
        <w:r w:rsidR="004756B0">
          <w:rPr>
            <w:rFonts w:ascii="Times New Roman" w:hAnsi="Times New Roman" w:cs="Times New Roman"/>
            <w:i/>
            <w:sz w:val="24"/>
          </w:rPr>
          <w:t>base</w:t>
        </w:r>
        <w:r w:rsidR="004756B0" w:rsidRPr="00351FFE">
          <w:rPr>
            <w:rFonts w:ascii="Times New Roman" w:hAnsi="Times New Roman" w:cs="Times New Roman"/>
            <w:i/>
            <w:sz w:val="24"/>
          </w:rPr>
          <w:t xml:space="preserve"> </w:t>
        </w:r>
      </w:ins>
      <w:r w:rsidRPr="00351FFE">
        <w:rPr>
          <w:rFonts w:ascii="Times New Roman" w:hAnsi="Times New Roman" w:cs="Times New Roman"/>
          <w:i/>
          <w:sz w:val="24"/>
        </w:rPr>
        <w:t>value</w:t>
      </w:r>
      <w:r w:rsidRPr="00292C3D">
        <w:rPr>
          <w:rFonts w:ascii="Times New Roman" w:hAnsi="Times New Roman" w:cs="Times New Roman"/>
          <w:sz w:val="24"/>
        </w:rPr>
        <w:t>,</w:t>
      </w:r>
      <w:r>
        <w:rPr>
          <w:rFonts w:ascii="Times New Roman" w:hAnsi="Times New Roman" w:cs="Times New Roman"/>
          <w:sz w:val="24"/>
        </w:rPr>
        <w:t xml:space="preserve"> the apparent minimal level of demand and </w:t>
      </w:r>
      <w:r>
        <w:rPr>
          <w:rFonts w:ascii="Times New Roman" w:hAnsi="Times New Roman" w:cs="Times New Roman"/>
          <w:i/>
          <w:sz w:val="24"/>
        </w:rPr>
        <w:t>cliff</w:t>
      </w:r>
      <w:r w:rsidRPr="00351FFE">
        <w:rPr>
          <w:rFonts w:ascii="Times New Roman" w:hAnsi="Times New Roman" w:cs="Times New Roman"/>
          <w:i/>
          <w:sz w:val="24"/>
        </w:rPr>
        <w:t xml:space="preserve"> </w:t>
      </w:r>
      <w:r w:rsidRPr="003F19C9">
        <w:rPr>
          <w:rFonts w:ascii="Times New Roman" w:hAnsi="Times New Roman" w:cs="Times New Roman"/>
          <w:sz w:val="24"/>
        </w:rPr>
        <w:t>and</w:t>
      </w:r>
      <w:r w:rsidRPr="00351FFE">
        <w:rPr>
          <w:rFonts w:ascii="Times New Roman" w:hAnsi="Times New Roman" w:cs="Times New Roman"/>
          <w:i/>
          <w:sz w:val="24"/>
        </w:rPr>
        <w:t xml:space="preserve"> </w:t>
      </w:r>
      <w:del w:id="25" w:author="Author">
        <w:r w:rsidDel="004756B0">
          <w:rPr>
            <w:rFonts w:ascii="Times New Roman" w:hAnsi="Times New Roman" w:cs="Times New Roman"/>
            <w:i/>
            <w:sz w:val="24"/>
          </w:rPr>
          <w:delText>floor</w:delText>
        </w:r>
        <w:r w:rsidRPr="00351FFE" w:rsidDel="004756B0">
          <w:rPr>
            <w:rFonts w:ascii="Times New Roman" w:hAnsi="Times New Roman" w:cs="Times New Roman"/>
            <w:i/>
            <w:sz w:val="24"/>
          </w:rPr>
          <w:delText xml:space="preserve"> </w:delText>
        </w:r>
      </w:del>
      <w:ins w:id="26" w:author="Author">
        <w:r w:rsidR="004756B0">
          <w:rPr>
            <w:rFonts w:ascii="Times New Roman" w:hAnsi="Times New Roman" w:cs="Times New Roman"/>
            <w:i/>
            <w:sz w:val="24"/>
          </w:rPr>
          <w:t>base</w:t>
        </w:r>
        <w:r w:rsidR="004756B0" w:rsidRPr="00351FFE">
          <w:rPr>
            <w:rFonts w:ascii="Times New Roman" w:hAnsi="Times New Roman" w:cs="Times New Roman"/>
            <w:i/>
            <w:sz w:val="24"/>
          </w:rPr>
          <w:t xml:space="preserve"> </w:t>
        </w:r>
      </w:ins>
      <w:r w:rsidRPr="00351FFE">
        <w:rPr>
          <w:rFonts w:ascii="Times New Roman" w:hAnsi="Times New Roman" w:cs="Times New Roman"/>
          <w:i/>
          <w:sz w:val="24"/>
        </w:rPr>
        <w:t>point</w:t>
      </w:r>
      <w:r>
        <w:rPr>
          <w:rFonts w:ascii="Times New Roman" w:hAnsi="Times New Roman" w:cs="Times New Roman"/>
          <w:i/>
          <w:sz w:val="24"/>
        </w:rPr>
        <w:t>s</w:t>
      </w:r>
      <w:r w:rsidRPr="00292C3D">
        <w:rPr>
          <w:rFonts w:ascii="Times New Roman" w:hAnsi="Times New Roman" w:cs="Times New Roman"/>
          <w:sz w:val="24"/>
        </w:rPr>
        <w:t>, represent</w:t>
      </w:r>
      <w:r>
        <w:rPr>
          <w:rFonts w:ascii="Times New Roman" w:hAnsi="Times New Roman" w:cs="Times New Roman"/>
          <w:sz w:val="24"/>
        </w:rPr>
        <w:t>ing</w:t>
      </w:r>
      <w:r w:rsidRPr="00292C3D">
        <w:rPr>
          <w:rFonts w:ascii="Times New Roman" w:hAnsi="Times New Roman" w:cs="Times New Roman"/>
          <w:sz w:val="24"/>
        </w:rPr>
        <w:t xml:space="preserve"> the initial date when transit demand</w:t>
      </w:r>
      <w:r>
        <w:rPr>
          <w:rFonts w:ascii="Times New Roman" w:hAnsi="Times New Roman" w:cs="Times New Roman"/>
          <w:sz w:val="24"/>
        </w:rPr>
        <w:t xml:space="preserve"> decline</w:t>
      </w:r>
      <w:r w:rsidRPr="00292C3D">
        <w:rPr>
          <w:rFonts w:ascii="Times New Roman" w:hAnsi="Times New Roman" w:cs="Times New Roman"/>
          <w:sz w:val="24"/>
        </w:rPr>
        <w:t xml:space="preserve"> began </w:t>
      </w:r>
      <w:r>
        <w:rPr>
          <w:rFonts w:ascii="Times New Roman" w:hAnsi="Times New Roman" w:cs="Times New Roman"/>
          <w:sz w:val="24"/>
        </w:rPr>
        <w:t>and the final date when the decline</w:t>
      </w:r>
      <w:ins w:id="27" w:author="Author">
        <w:r w:rsidR="005F746B">
          <w:rPr>
            <w:rFonts w:ascii="Times New Roman" w:hAnsi="Times New Roman" w:cs="Times New Roman"/>
            <w:sz w:val="24"/>
          </w:rPr>
          <w:t xml:space="preserve"> rate</w:t>
        </w:r>
      </w:ins>
      <w:r>
        <w:rPr>
          <w:rFonts w:ascii="Times New Roman" w:hAnsi="Times New Roman" w:cs="Times New Roman"/>
          <w:sz w:val="24"/>
        </w:rPr>
        <w:t xml:space="preserve"> </w:t>
      </w:r>
      <w:ins w:id="28" w:author="Author">
        <w:r w:rsidR="005F746B">
          <w:rPr>
            <w:rFonts w:ascii="Times New Roman" w:hAnsi="Times New Roman" w:cs="Times New Roman"/>
            <w:sz w:val="24"/>
          </w:rPr>
          <w:t>attenuated</w:t>
        </w:r>
      </w:ins>
      <w:del w:id="29" w:author="Author">
        <w:r w:rsidDel="005F746B">
          <w:rPr>
            <w:rFonts w:ascii="Times New Roman" w:hAnsi="Times New Roman" w:cs="Times New Roman"/>
            <w:sz w:val="24"/>
          </w:rPr>
          <w:delText>decreased</w:delText>
        </w:r>
      </w:del>
      <w:r>
        <w:rPr>
          <w:rFonts w:ascii="Times New Roman" w:hAnsi="Times New Roman" w:cs="Times New Roman"/>
          <w:sz w:val="24"/>
        </w:rPr>
        <w:t>. Regression analyses reveal that communities</w:t>
      </w:r>
      <w:r w:rsidRPr="000D3D9B">
        <w:rPr>
          <w:rFonts w:ascii="Times New Roman" w:hAnsi="Times New Roman" w:cs="Times New Roman"/>
          <w:sz w:val="24"/>
        </w:rPr>
        <w:t xml:space="preserve"> with</w:t>
      </w:r>
      <w:r w:rsidRPr="00FB6459">
        <w:rPr>
          <w:rFonts w:ascii="Times New Roman" w:hAnsi="Times New Roman" w:cs="Times New Roman"/>
          <w:sz w:val="24"/>
        </w:rPr>
        <w:t xml:space="preserve"> </w:t>
      </w:r>
      <w:ins w:id="30" w:author="Author">
        <w:r w:rsidR="005F746B">
          <w:rPr>
            <w:rFonts w:ascii="Times New Roman" w:hAnsi="Times New Roman" w:cs="Times New Roman"/>
            <w:sz w:val="24"/>
          </w:rPr>
          <w:t xml:space="preserve">higher proportions of </w:t>
        </w:r>
      </w:ins>
      <w:del w:id="31" w:author="Author">
        <w:r w:rsidRPr="00FB6459" w:rsidDel="005F746B">
          <w:rPr>
            <w:rFonts w:ascii="Times New Roman" w:hAnsi="Times New Roman" w:cs="Times New Roman"/>
            <w:sz w:val="24"/>
          </w:rPr>
          <w:delText xml:space="preserve">more </w:delText>
        </w:r>
      </w:del>
      <w:r w:rsidRPr="00FB6459">
        <w:rPr>
          <w:rFonts w:ascii="Times New Roman" w:hAnsi="Times New Roman" w:cs="Times New Roman"/>
          <w:sz w:val="24"/>
        </w:rPr>
        <w:t>essential workers,</w:t>
      </w:r>
      <w:ins w:id="32" w:author="Author">
        <w:del w:id="33" w:author="Author">
          <w:r w:rsidR="005F359C" w:rsidDel="00C7303C">
            <w:rPr>
              <w:rFonts w:ascii="Times New Roman" w:hAnsi="Times New Roman" w:cs="Times New Roman"/>
              <w:sz w:val="24"/>
            </w:rPr>
            <w:delText xml:space="preserve"> </w:delText>
          </w:r>
        </w:del>
      </w:ins>
      <w:del w:id="34" w:author="Author">
        <w:r w:rsidRPr="00FB6459" w:rsidDel="00C7303C">
          <w:rPr>
            <w:rFonts w:ascii="Times New Roman" w:hAnsi="Times New Roman" w:cs="Times New Roman"/>
            <w:sz w:val="24"/>
          </w:rPr>
          <w:delText xml:space="preserve"> </w:delText>
        </w:r>
      </w:del>
      <w:ins w:id="35" w:author="Author">
        <w:r w:rsidR="00C7303C">
          <w:rPr>
            <w:rFonts w:ascii="Times New Roman" w:hAnsi="Times New Roman" w:cs="Times New Roman"/>
            <w:sz w:val="24"/>
          </w:rPr>
          <w:t xml:space="preserve"> </w:t>
        </w:r>
      </w:ins>
      <w:del w:id="36" w:author="Author">
        <w:r w:rsidDel="005F359C">
          <w:rPr>
            <w:rFonts w:ascii="Times New Roman" w:hAnsi="Times New Roman" w:cs="Times New Roman"/>
            <w:sz w:val="24"/>
          </w:rPr>
          <w:delText xml:space="preserve">a </w:delText>
        </w:r>
        <w:r w:rsidRPr="000D3D9B" w:rsidDel="005F359C">
          <w:rPr>
            <w:rFonts w:ascii="Times New Roman" w:hAnsi="Times New Roman" w:cs="Times New Roman"/>
            <w:sz w:val="24"/>
          </w:rPr>
          <w:delText xml:space="preserve">more </w:delText>
        </w:r>
      </w:del>
      <w:r w:rsidRPr="000D3D9B">
        <w:rPr>
          <w:rFonts w:ascii="Times New Roman" w:hAnsi="Times New Roman" w:cs="Times New Roman"/>
          <w:sz w:val="24"/>
        </w:rPr>
        <w:t>vulnerable population</w:t>
      </w:r>
      <w:ins w:id="37" w:author="Author">
        <w:r w:rsidR="001E3C34">
          <w:rPr>
            <w:rFonts w:ascii="Times New Roman" w:hAnsi="Times New Roman" w:cs="Times New Roman"/>
            <w:sz w:val="24"/>
          </w:rPr>
          <w:t>s</w:t>
        </w:r>
      </w:ins>
      <w:r>
        <w:rPr>
          <w:rFonts w:ascii="Times New Roman" w:hAnsi="Times New Roman" w:cs="Times New Roman"/>
          <w:sz w:val="24"/>
        </w:rPr>
        <w:t xml:space="preserve"> (African American, Hispanic, </w:t>
      </w:r>
      <w:ins w:id="38" w:author="Author">
        <w:r w:rsidR="0059321C">
          <w:rPr>
            <w:rFonts w:ascii="Times New Roman" w:hAnsi="Times New Roman" w:cs="Times New Roman"/>
            <w:sz w:val="24"/>
          </w:rPr>
          <w:t>F</w:t>
        </w:r>
      </w:ins>
      <w:del w:id="39" w:author="Author">
        <w:r w:rsidDel="0059321C">
          <w:rPr>
            <w:rFonts w:ascii="Times New Roman" w:hAnsi="Times New Roman" w:cs="Times New Roman"/>
            <w:sz w:val="24"/>
          </w:rPr>
          <w:delText>f</w:delText>
        </w:r>
      </w:del>
      <w:r>
        <w:rPr>
          <w:rFonts w:ascii="Times New Roman" w:hAnsi="Times New Roman" w:cs="Times New Roman"/>
          <w:sz w:val="24"/>
        </w:rPr>
        <w:t xml:space="preserve">emale, and people over 45 years old), and more </w:t>
      </w:r>
      <w:ins w:id="40" w:author="Author">
        <w:r w:rsidR="00CC4048">
          <w:rPr>
            <w:rFonts w:ascii="Times New Roman" w:hAnsi="Times New Roman" w:cs="Times New Roman"/>
            <w:sz w:val="24"/>
          </w:rPr>
          <w:t>c</w:t>
        </w:r>
      </w:ins>
      <w:del w:id="41" w:author="Author">
        <w:r w:rsidDel="00CC4048">
          <w:rPr>
            <w:rFonts w:ascii="Times New Roman" w:hAnsi="Times New Roman" w:cs="Times New Roman"/>
            <w:sz w:val="24"/>
          </w:rPr>
          <w:delText>C</w:delText>
        </w:r>
      </w:del>
      <w:r>
        <w:rPr>
          <w:rFonts w:ascii="Times New Roman" w:hAnsi="Times New Roman" w:cs="Times New Roman"/>
          <w:sz w:val="24"/>
        </w:rPr>
        <w:t xml:space="preserve">oronavirus Google searches </w:t>
      </w:r>
      <w:r w:rsidRPr="000D3D9B">
        <w:rPr>
          <w:rFonts w:ascii="Times New Roman" w:hAnsi="Times New Roman" w:cs="Times New Roman"/>
          <w:sz w:val="24"/>
        </w:rPr>
        <w:t>tend to</w:t>
      </w:r>
      <w:r>
        <w:rPr>
          <w:rFonts w:ascii="Times New Roman" w:hAnsi="Times New Roman" w:cs="Times New Roman"/>
          <w:sz w:val="24"/>
        </w:rPr>
        <w:t xml:space="preserve"> maintain higher levels of minimal demand </w:t>
      </w:r>
      <w:r w:rsidRPr="000D3D9B">
        <w:rPr>
          <w:rFonts w:ascii="Times New Roman" w:hAnsi="Times New Roman" w:cs="Times New Roman"/>
          <w:sz w:val="24"/>
        </w:rPr>
        <w:t>during COVID-19</w:t>
      </w:r>
      <w:r>
        <w:rPr>
          <w:rFonts w:ascii="Times New Roman" w:hAnsi="Times New Roman" w:cs="Times New Roman"/>
          <w:sz w:val="24"/>
        </w:rPr>
        <w:t xml:space="preserve">. </w:t>
      </w:r>
      <w:r w:rsidRPr="007D4AA6">
        <w:rPr>
          <w:rFonts w:ascii="Times New Roman" w:hAnsi="Times New Roman" w:cs="Times New Roman"/>
          <w:sz w:val="24"/>
        </w:rPr>
        <w:t>A</w:t>
      </w:r>
      <w:del w:id="42" w:author="Author">
        <w:r w:rsidRPr="007D4AA6" w:rsidDel="001E3C34">
          <w:rPr>
            <w:rFonts w:ascii="Times New Roman" w:hAnsi="Times New Roman" w:cs="Times New Roman"/>
            <w:sz w:val="24"/>
          </w:rPr>
          <w:delText>dditionally, a</w:delText>
        </w:r>
      </w:del>
      <w:r w:rsidRPr="007D4AA6">
        <w:rPr>
          <w:rFonts w:ascii="Times New Roman" w:hAnsi="Times New Roman" w:cs="Times New Roman"/>
          <w:sz w:val="24"/>
        </w:rPr>
        <w:t>pproximately half of the agencies experienced their decline before the local spread of COVID-19 likely began</w:t>
      </w:r>
      <w:ins w:id="43" w:author="Author">
        <w:r w:rsidR="005F359C">
          <w:rPr>
            <w:rFonts w:ascii="Times New Roman" w:hAnsi="Times New Roman" w:cs="Times New Roman"/>
            <w:sz w:val="24"/>
          </w:rPr>
          <w:t>;</w:t>
        </w:r>
        <w:del w:id="44" w:author="Author">
          <w:r w:rsidR="005F359C" w:rsidDel="00C7303C">
            <w:rPr>
              <w:rFonts w:ascii="Times New Roman" w:hAnsi="Times New Roman" w:cs="Times New Roman"/>
              <w:sz w:val="24"/>
            </w:rPr>
            <w:delText xml:space="preserve"> </w:delText>
          </w:r>
        </w:del>
      </w:ins>
      <w:del w:id="45" w:author="Author">
        <w:r w:rsidDel="00C7303C">
          <w:rPr>
            <w:rFonts w:ascii="Times New Roman" w:hAnsi="Times New Roman" w:cs="Times New Roman"/>
            <w:sz w:val="24"/>
          </w:rPr>
          <w:delText xml:space="preserve"> </w:delText>
        </w:r>
      </w:del>
      <w:ins w:id="46" w:author="Author">
        <w:r w:rsidR="00C7303C">
          <w:rPr>
            <w:rFonts w:ascii="Times New Roman" w:hAnsi="Times New Roman" w:cs="Times New Roman"/>
            <w:sz w:val="24"/>
          </w:rPr>
          <w:t xml:space="preserve"> </w:t>
        </w:r>
      </w:ins>
      <w:del w:id="47" w:author="Author">
        <w:r w:rsidDel="005F359C">
          <w:rPr>
            <w:rFonts w:ascii="Times New Roman" w:hAnsi="Times New Roman" w:cs="Times New Roman"/>
            <w:sz w:val="24"/>
          </w:rPr>
          <w:delText xml:space="preserve">and </w:delText>
        </w:r>
      </w:del>
      <w:r>
        <w:rPr>
          <w:rFonts w:ascii="Times New Roman" w:hAnsi="Times New Roman" w:cs="Times New Roman"/>
          <w:sz w:val="24"/>
        </w:rPr>
        <w:t>most of the</w:t>
      </w:r>
      <w:ins w:id="48" w:author="Author">
        <w:r w:rsidR="005F359C">
          <w:rPr>
            <w:rFonts w:ascii="Times New Roman" w:hAnsi="Times New Roman" w:cs="Times New Roman"/>
            <w:sz w:val="24"/>
          </w:rPr>
          <w:t>se</w:t>
        </w:r>
      </w:ins>
      <w:del w:id="49" w:author="Author">
        <w:r w:rsidDel="005F359C">
          <w:rPr>
            <w:rFonts w:ascii="Times New Roman" w:hAnsi="Times New Roman" w:cs="Times New Roman"/>
            <w:sz w:val="24"/>
          </w:rPr>
          <w:delText>m</w:delText>
        </w:r>
      </w:del>
      <w:r>
        <w:rPr>
          <w:rFonts w:ascii="Times New Roman" w:hAnsi="Times New Roman" w:cs="Times New Roman"/>
          <w:sz w:val="24"/>
        </w:rPr>
        <w:t xml:space="preserve"> are </w:t>
      </w:r>
      <w:del w:id="50" w:author="Author">
        <w:r w:rsidDel="005F359C">
          <w:rPr>
            <w:rFonts w:ascii="Times New Roman" w:hAnsi="Times New Roman" w:cs="Times New Roman"/>
            <w:sz w:val="24"/>
          </w:rPr>
          <w:delText xml:space="preserve">concentrated </w:delText>
        </w:r>
      </w:del>
      <w:r>
        <w:rPr>
          <w:rFonts w:ascii="Times New Roman" w:hAnsi="Times New Roman" w:cs="Times New Roman"/>
          <w:sz w:val="24"/>
        </w:rPr>
        <w:t xml:space="preserve">in </w:t>
      </w:r>
      <w:ins w:id="51" w:author="Author">
        <w:r w:rsidR="005F359C">
          <w:rPr>
            <w:rFonts w:ascii="Times New Roman" w:hAnsi="Times New Roman" w:cs="Times New Roman"/>
            <w:sz w:val="24"/>
          </w:rPr>
          <w:t xml:space="preserve">the US </w:t>
        </w:r>
      </w:ins>
      <w:r>
        <w:rPr>
          <w:rFonts w:ascii="Times New Roman" w:hAnsi="Times New Roman" w:cs="Times New Roman"/>
          <w:sz w:val="24"/>
        </w:rPr>
        <w:t>Midwest</w:t>
      </w:r>
      <w:ins w:id="52" w:author="Author">
        <w:r w:rsidR="005F359C">
          <w:rPr>
            <w:rFonts w:ascii="Times New Roman" w:hAnsi="Times New Roman" w:cs="Times New Roman"/>
            <w:sz w:val="24"/>
          </w:rPr>
          <w:t>.</w:t>
        </w:r>
        <w:del w:id="53" w:author="Author">
          <w:r w:rsidR="005F359C"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del w:id="54" w:author="Author">
        <w:r w:rsidDel="005F359C">
          <w:rPr>
            <w:rFonts w:ascii="Times New Roman" w:hAnsi="Times New Roman" w:cs="Times New Roman"/>
            <w:sz w:val="24"/>
          </w:rPr>
          <w:delText xml:space="preserve">; </w:delText>
        </w:r>
      </w:del>
      <w:proofErr w:type="gramStart"/>
      <w:ins w:id="55" w:author="Author">
        <w:r w:rsidR="001E3C34">
          <w:rPr>
            <w:rFonts w:ascii="Times New Roman" w:hAnsi="Times New Roman" w:cs="Times New Roman"/>
            <w:sz w:val="24"/>
          </w:rPr>
          <w:t>A</w:t>
        </w:r>
      </w:ins>
      <w:proofErr w:type="gramEnd"/>
      <w:del w:id="56" w:author="Author">
        <w:r w:rsidDel="005F359C">
          <w:rPr>
            <w:rFonts w:ascii="Times New Roman" w:hAnsi="Times New Roman" w:cs="Times New Roman"/>
            <w:sz w:val="24"/>
          </w:rPr>
          <w:delText>h</w:delText>
        </w:r>
        <w:r w:rsidDel="001E3C34">
          <w:rPr>
            <w:rFonts w:ascii="Times New Roman" w:hAnsi="Times New Roman" w:cs="Times New Roman"/>
            <w:sz w:val="24"/>
          </w:rPr>
          <w:delText>owever, a</w:delText>
        </w:r>
      </w:del>
      <w:r>
        <w:rPr>
          <w:rFonts w:ascii="Times New Roman" w:hAnsi="Times New Roman" w:cs="Times New Roman"/>
          <w:sz w:val="24"/>
        </w:rPr>
        <w:t>lmost no transit systems finished the</w:t>
      </w:r>
      <w:ins w:id="57" w:author="Author">
        <w:r w:rsidR="005F359C">
          <w:rPr>
            <w:rFonts w:ascii="Times New Roman" w:hAnsi="Times New Roman" w:cs="Times New Roman"/>
            <w:sz w:val="24"/>
          </w:rPr>
          <w:t>ir</w:t>
        </w:r>
      </w:ins>
      <w:r>
        <w:rPr>
          <w:rFonts w:ascii="Times New Roman" w:hAnsi="Times New Roman" w:cs="Times New Roman"/>
          <w:sz w:val="24"/>
        </w:rPr>
        <w:t xml:space="preserve"> decline </w:t>
      </w:r>
      <w:ins w:id="58" w:author="Author">
        <w:r w:rsidR="005F359C">
          <w:rPr>
            <w:rFonts w:ascii="Times New Roman" w:hAnsi="Times New Roman" w:cs="Times New Roman"/>
            <w:sz w:val="24"/>
          </w:rPr>
          <w:t>periods</w:t>
        </w:r>
      </w:ins>
      <w:del w:id="59" w:author="Author">
        <w:r w:rsidDel="005F359C">
          <w:rPr>
            <w:rFonts w:ascii="Times New Roman" w:hAnsi="Times New Roman" w:cs="Times New Roman"/>
            <w:sz w:val="24"/>
          </w:rPr>
          <w:delText>process</w:delText>
        </w:r>
      </w:del>
      <w:r>
        <w:rPr>
          <w:rFonts w:ascii="Times New Roman" w:hAnsi="Times New Roman" w:cs="Times New Roman"/>
          <w:sz w:val="24"/>
        </w:rPr>
        <w:t xml:space="preserve"> before </w:t>
      </w:r>
      <w:del w:id="60" w:author="Author">
        <w:r w:rsidDel="005F359C">
          <w:rPr>
            <w:rFonts w:ascii="Times New Roman" w:hAnsi="Times New Roman" w:cs="Times New Roman"/>
            <w:sz w:val="24"/>
          </w:rPr>
          <w:delText xml:space="preserve">the </w:delText>
        </w:r>
      </w:del>
      <w:r>
        <w:rPr>
          <w:rFonts w:ascii="Times New Roman" w:hAnsi="Times New Roman" w:cs="Times New Roman"/>
          <w:sz w:val="24"/>
        </w:rPr>
        <w:t xml:space="preserve">local community spread. We also compare hourly demand profiles for each system before and during COVID-19 using ordinary Procrustes distance analysis. The results show substantial departures from typical weekday hourly demand profiles. </w:t>
      </w:r>
      <w:del w:id="61" w:author="Author">
        <w:r w:rsidDel="003C0FA1">
          <w:rPr>
            <w:rFonts w:ascii="Times New Roman" w:hAnsi="Times New Roman" w:cs="Times New Roman"/>
            <w:sz w:val="24"/>
          </w:rPr>
          <w:delText>We also find that COVID-19 shifted morning rush hours differently for various cities</w:delText>
        </w:r>
      </w:del>
      <w:ins w:id="62" w:author="Author">
        <w:del w:id="63" w:author="Author">
          <w:r w:rsidR="001E3C34" w:rsidDel="003C0FA1">
            <w:rPr>
              <w:rFonts w:ascii="Times New Roman" w:hAnsi="Times New Roman" w:cs="Times New Roman"/>
              <w:sz w:val="24"/>
            </w:rPr>
            <w:delText xml:space="preserve"> </w:delText>
          </w:r>
        </w:del>
      </w:ins>
      <w:del w:id="64" w:author="Author">
        <w:r w:rsidDel="003C0FA1">
          <w:rPr>
            <w:rFonts w:ascii="Times New Roman" w:hAnsi="Times New Roman" w:cs="Times New Roman"/>
            <w:sz w:val="24"/>
          </w:rPr>
          <w:delText>, but shifted afternoon rush hours</w:delText>
        </w:r>
        <w:r w:rsidDel="003C0FA1">
          <w:rPr>
            <w:rFonts w:ascii="Times New Roman" w:hAnsi="Times New Roman" w:cs="Times New Roman" w:hint="eastAsia"/>
            <w:sz w:val="24"/>
          </w:rPr>
          <w:delText xml:space="preserve"> </w:delText>
        </w:r>
        <w:r w:rsidDel="003C0FA1">
          <w:rPr>
            <w:rFonts w:ascii="Times New Roman" w:hAnsi="Times New Roman" w:cs="Times New Roman"/>
            <w:sz w:val="24"/>
          </w:rPr>
          <w:delText>generally earlier.</w:delText>
        </w:r>
        <w:r w:rsidRPr="00E4128B" w:rsidDel="003C0FA1">
          <w:rPr>
            <w:rFonts w:ascii="Times New Roman" w:hAnsi="Times New Roman" w:cs="Times New Roman"/>
            <w:sz w:val="24"/>
          </w:rPr>
          <w:delText xml:space="preserve"> </w:delText>
        </w:r>
      </w:del>
      <w:r>
        <w:rPr>
          <w:rFonts w:ascii="Times New Roman" w:hAnsi="Times New Roman" w:cs="Times New Roman"/>
          <w:sz w:val="24"/>
        </w:rPr>
        <w:t xml:space="preserve">Our results provide insights into public transit as an essential service during a pandemic. </w:t>
      </w:r>
    </w:p>
    <w:p w14:paraId="1D115FE3" w14:textId="77777777" w:rsidR="00077492" w:rsidRDefault="00077492">
      <w:pPr>
        <w:spacing w:line="480" w:lineRule="auto"/>
        <w:rPr>
          <w:rFonts w:ascii="Times New Roman" w:hAnsi="Times New Roman" w:cs="Times New Roman"/>
          <w:sz w:val="24"/>
        </w:rPr>
      </w:pPr>
    </w:p>
    <w:p w14:paraId="3E984A9A" w14:textId="77777777" w:rsidR="00077492" w:rsidRDefault="00077492">
      <w:pPr>
        <w:spacing w:line="480" w:lineRule="auto"/>
        <w:rPr>
          <w:rFonts w:ascii="Times New Roman" w:hAnsi="Times New Roman" w:cs="Times New Roman"/>
          <w:sz w:val="24"/>
        </w:rPr>
      </w:pPr>
      <w:r>
        <w:rPr>
          <w:rFonts w:ascii="Times New Roman" w:hAnsi="Times New Roman" w:cs="Times New Roman"/>
          <w:sz w:val="24"/>
        </w:rPr>
        <w:t>Keywords: COVID-19, public transit, transit dependence, essential jobs.</w:t>
      </w:r>
    </w:p>
    <w:p w14:paraId="7372C631" w14:textId="276F1542" w:rsidR="00077492" w:rsidRDefault="00077492">
      <w:pPr>
        <w:spacing w:line="480" w:lineRule="auto"/>
        <w:rPr>
          <w:ins w:id="65" w:author="Author"/>
          <w:rFonts w:ascii="Times New Roman" w:hAnsi="Times New Roman" w:cs="Times New Roman"/>
          <w:sz w:val="24"/>
        </w:rPr>
      </w:pPr>
    </w:p>
    <w:p w14:paraId="6B8F5260" w14:textId="7259195F" w:rsidR="001E3A6A" w:rsidRDefault="001E3A6A">
      <w:pPr>
        <w:spacing w:line="480" w:lineRule="auto"/>
        <w:rPr>
          <w:ins w:id="66" w:author="Author"/>
          <w:rFonts w:ascii="Times New Roman" w:hAnsi="Times New Roman" w:cs="Times New Roman"/>
          <w:sz w:val="24"/>
        </w:rPr>
      </w:pPr>
    </w:p>
    <w:p w14:paraId="5F2F40EE" w14:textId="77777777" w:rsidR="001E3A6A" w:rsidRDefault="001E3A6A">
      <w:pPr>
        <w:spacing w:line="480" w:lineRule="auto"/>
        <w:rPr>
          <w:rFonts w:ascii="Times New Roman" w:hAnsi="Times New Roman" w:cs="Times New Roman"/>
          <w:sz w:val="24"/>
        </w:rPr>
      </w:pPr>
    </w:p>
    <w:p w14:paraId="152A343F" w14:textId="77777777" w:rsidR="00077492" w:rsidRPr="009457DC" w:rsidRDefault="00077492">
      <w:pPr>
        <w:pStyle w:val="Subtitle"/>
        <w:spacing w:line="480" w:lineRule="auto"/>
        <w:pPrChange w:id="67" w:author="Author">
          <w:pPr>
            <w:pStyle w:val="ListParagraph"/>
            <w:numPr>
              <w:numId w:val="2"/>
            </w:numPr>
            <w:spacing w:line="480" w:lineRule="auto"/>
            <w:ind w:left="360" w:hanging="360"/>
          </w:pPr>
        </w:pPrChange>
      </w:pPr>
      <w:r w:rsidRPr="009457DC">
        <w:lastRenderedPageBreak/>
        <w:t>Introduction</w:t>
      </w:r>
    </w:p>
    <w:p w14:paraId="69678D52" w14:textId="045C8B01" w:rsidR="008D5D97" w:rsidRDefault="00077492">
      <w:pPr>
        <w:spacing w:line="480" w:lineRule="auto"/>
        <w:ind w:firstLine="720"/>
        <w:jc w:val="both"/>
        <w:rPr>
          <w:ins w:id="68" w:author="Author"/>
          <w:rFonts w:ascii="Times New Roman" w:hAnsi="Times New Roman" w:cs="Times New Roman"/>
          <w:sz w:val="24"/>
        </w:rPr>
        <w:pPrChange w:id="69" w:author="Author">
          <w:pPr>
            <w:spacing w:line="240" w:lineRule="auto"/>
            <w:ind w:firstLine="720"/>
            <w:jc w:val="both"/>
          </w:pPr>
        </w:pPrChange>
      </w:pPr>
      <w:r>
        <w:rPr>
          <w:rFonts w:ascii="Times New Roman" w:hAnsi="Times New Roman" w:cs="Times New Roman"/>
          <w:sz w:val="24"/>
        </w:rPr>
        <w:t xml:space="preserve">COVID-19, a novel coronavirus disease, emerged in December 2019 to become a global </w:t>
      </w:r>
      <w:ins w:id="70" w:author="Author">
        <w:r w:rsidR="002130A1">
          <w:rPr>
            <w:rFonts w:ascii="Times New Roman" w:hAnsi="Times New Roman" w:cs="Times New Roman"/>
            <w:sz w:val="24"/>
          </w:rPr>
          <w:t xml:space="preserve">pandemic </w:t>
        </w:r>
      </w:ins>
      <w:del w:id="71" w:author="Author">
        <w:r w:rsidDel="002130A1">
          <w:rPr>
            <w:rFonts w:ascii="Times New Roman" w:hAnsi="Times New Roman" w:cs="Times New Roman"/>
            <w:sz w:val="24"/>
          </w:rPr>
          <w:delText xml:space="preserve">health crisis </w:delText>
        </w:r>
      </w:del>
      <w:r>
        <w:rPr>
          <w:rFonts w:ascii="Times New Roman" w:hAnsi="Times New Roman" w:cs="Times New Roman"/>
          <w:sz w:val="24"/>
        </w:rPr>
        <w:t xml:space="preserve">due to its </w:t>
      </w:r>
      <w:del w:id="72" w:author="Author">
        <w:r w:rsidDel="005C1F65">
          <w:rPr>
            <w:rFonts w:ascii="Times New Roman" w:hAnsi="Times New Roman" w:cs="Times New Roman"/>
            <w:sz w:val="24"/>
          </w:rPr>
          <w:delText xml:space="preserve">high </w:delText>
        </w:r>
      </w:del>
      <w:r>
        <w:rPr>
          <w:rFonts w:ascii="Times New Roman" w:hAnsi="Times New Roman" w:cs="Times New Roman"/>
          <w:sz w:val="24"/>
        </w:rPr>
        <w:t>contagiousness, fatality rate</w:t>
      </w:r>
      <w:ins w:id="73" w:author="Author">
        <w:r w:rsidR="005C1F65">
          <w:rPr>
            <w:rFonts w:ascii="Times New Roman" w:hAnsi="Times New Roman" w:cs="Times New Roman"/>
            <w:sz w:val="24"/>
          </w:rPr>
          <w:t>s</w:t>
        </w:r>
      </w:ins>
      <w:r>
        <w:rPr>
          <w:rFonts w:ascii="Times New Roman" w:hAnsi="Times New Roman" w:cs="Times New Roman"/>
          <w:sz w:val="24"/>
        </w:rPr>
        <w:t xml:space="preserve">, and lack of </w:t>
      </w:r>
      <w:ins w:id="74" w:author="Author">
        <w:r w:rsidR="005C1F65">
          <w:rPr>
            <w:rFonts w:ascii="Times New Roman" w:hAnsi="Times New Roman" w:cs="Times New Roman"/>
            <w:sz w:val="24"/>
          </w:rPr>
          <w:t xml:space="preserve">effective </w:t>
        </w:r>
      </w:ins>
      <w:del w:id="75" w:author="Author">
        <w:r w:rsidDel="005C1F65">
          <w:rPr>
            <w:rFonts w:ascii="Times New Roman" w:hAnsi="Times New Roman" w:cs="Times New Roman"/>
            <w:sz w:val="24"/>
          </w:rPr>
          <w:delText xml:space="preserve">known </w:delText>
        </w:r>
      </w:del>
      <w:r>
        <w:rPr>
          <w:rFonts w:ascii="Times New Roman" w:hAnsi="Times New Roman" w:cs="Times New Roman"/>
          <w:sz w:val="24"/>
        </w:rPr>
        <w:t xml:space="preserve">vaccines or treatments. To deal with the pandemic, from early February 2020 the U.S. </w:t>
      </w:r>
      <w:r w:rsidRPr="000A6EA2">
        <w:rPr>
          <w:rFonts w:ascii="Times New Roman" w:hAnsi="Times New Roman" w:cs="Times New Roman"/>
          <w:sz w:val="24"/>
        </w:rPr>
        <w:t>Centers for Disease Control and Prevention</w:t>
      </w:r>
      <w:r>
        <w:rPr>
          <w:rFonts w:ascii="Times New Roman" w:hAnsi="Times New Roman" w:cs="Times New Roman"/>
          <w:sz w:val="24"/>
        </w:rPr>
        <w:t xml:space="preserve"> (CDC) recommended social distancing, self-quarantine, and working from home to stop the spread of the virus</w:t>
      </w:r>
      <w:ins w:id="76" w:author="Author">
        <w:r w:rsidR="001E3C34">
          <w:rPr>
            <w:rFonts w:ascii="Times New Roman" w:hAnsi="Times New Roman" w:cs="Times New Roman"/>
            <w:sz w:val="24"/>
          </w:rPr>
          <w:t xml:space="preserve">. </w:t>
        </w:r>
        <w:r w:rsidR="00C647E3">
          <w:rPr>
            <w:rFonts w:ascii="Times New Roman" w:hAnsi="Times New Roman" w:cs="Times New Roman"/>
            <w:sz w:val="24"/>
          </w:rPr>
          <w:t>States</w:t>
        </w:r>
        <w:del w:id="77" w:author="Author">
          <w:r w:rsidR="001E3C34" w:rsidDel="00C647E3">
            <w:rPr>
              <w:rFonts w:ascii="Times New Roman" w:hAnsi="Times New Roman" w:cs="Times New Roman"/>
              <w:sz w:val="24"/>
            </w:rPr>
            <w:delText>S</w:delText>
          </w:r>
        </w:del>
      </w:ins>
      <w:del w:id="78" w:author="Author">
        <w:r w:rsidDel="001E3C34">
          <w:rPr>
            <w:rFonts w:ascii="Times New Roman" w:hAnsi="Times New Roman" w:cs="Times New Roman"/>
            <w:sz w:val="24"/>
          </w:rPr>
          <w:delText>; s</w:delText>
        </w:r>
        <w:r w:rsidDel="00C647E3">
          <w:rPr>
            <w:rFonts w:ascii="Times New Roman" w:hAnsi="Times New Roman" w:cs="Times New Roman"/>
            <w:sz w:val="24"/>
          </w:rPr>
          <w:delText>tates</w:delText>
        </w:r>
      </w:del>
      <w:r>
        <w:rPr>
          <w:rFonts w:ascii="Times New Roman" w:hAnsi="Times New Roman" w:cs="Times New Roman"/>
          <w:sz w:val="24"/>
        </w:rPr>
        <w:t xml:space="preserve"> and cities followed these and </w:t>
      </w:r>
      <w:ins w:id="79" w:author="Author">
        <w:r w:rsidR="005C1F65">
          <w:rPr>
            <w:rFonts w:ascii="Times New Roman" w:hAnsi="Times New Roman" w:cs="Times New Roman"/>
            <w:sz w:val="24"/>
          </w:rPr>
          <w:t xml:space="preserve">other </w:t>
        </w:r>
      </w:ins>
      <w:del w:id="80" w:author="Author">
        <w:r w:rsidDel="005C1F65">
          <w:rPr>
            <w:rFonts w:ascii="Times New Roman" w:hAnsi="Times New Roman" w:cs="Times New Roman"/>
            <w:sz w:val="24"/>
          </w:rPr>
          <w:delText xml:space="preserve">similar </w:delText>
        </w:r>
      </w:del>
      <w:r>
        <w:rPr>
          <w:rFonts w:ascii="Times New Roman" w:hAnsi="Times New Roman" w:cs="Times New Roman"/>
          <w:sz w:val="24"/>
        </w:rPr>
        <w:t xml:space="preserve">guidelines, closing schools and businesses, and issuing calls to stay at home. These sudden and unprecedented shutdowns led to declines in travel demand at all geographic scales and </w:t>
      </w:r>
      <w:ins w:id="81" w:author="Author">
        <w:r w:rsidR="001E3C34">
          <w:rPr>
            <w:rFonts w:ascii="Times New Roman" w:hAnsi="Times New Roman" w:cs="Times New Roman"/>
            <w:sz w:val="24"/>
          </w:rPr>
          <w:t xml:space="preserve">across </w:t>
        </w:r>
      </w:ins>
      <w:r>
        <w:rPr>
          <w:rFonts w:ascii="Times New Roman" w:hAnsi="Times New Roman" w:cs="Times New Roman"/>
          <w:sz w:val="24"/>
        </w:rPr>
        <w:t xml:space="preserve">all modes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fastcompany.com/90485186/its-time-to-cancel-rent","accessed":{"date-parts":[["2020","4","2"]]},"author":[{"dropping-particle":"","family":"Weber","given":"Harrison","non-dropping-particle":"","parse-names":false,"suffix":""}],"id":"ITEM-1","issued":{"date-parts":[["2020"]]},"title":"Air traffic data shows less crowded skies since the coronavirus spread","type":"webpage"},"uris":["http://www.mendeley.com/documents/?uuid=0ccd90b3-e436-4437-9824-d7863598c2df"]},{"id":"ITEM-2","itemData":{"URL":"https://www.citylab.com/transportation/2020/03/coronavirus-impact-public-transit-street-traffic-data-trains/607915/","accessed":{"date-parts":[["2020","5","20"]]},"author":[{"dropping-particle":"","family":"Bliss","given":"Laura","non-dropping-particle":"","parse-names":false,"suffix":""}],"id":"ITEM-2","issued":{"date-parts":[["2020"]]},"title":"When the World Stops Moving","type":"webpage"},"uris":["http://www.mendeley.com/documents/?uuid=dfe1f4ad-1f1c-45b0-ae7c-a98808a02a6d"]}],"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rPr>
        <w:fldChar w:fldCharType="separate"/>
      </w:r>
      <w:r w:rsidRPr="00423D84">
        <w:rPr>
          <w:rFonts w:ascii="Times New Roman" w:hAnsi="Times New Roman" w:cs="Times New Roman"/>
          <w:noProof/>
          <w:sz w:val="24"/>
        </w:rPr>
        <w:t>[1,2]</w:t>
      </w:r>
      <w:r>
        <w:rPr>
          <w:rFonts w:ascii="Times New Roman" w:hAnsi="Times New Roman" w:cs="Times New Roman"/>
          <w:sz w:val="24"/>
        </w:rPr>
        <w:fldChar w:fldCharType="end"/>
      </w:r>
      <w:r>
        <w:rPr>
          <w:rFonts w:ascii="Times New Roman" w:hAnsi="Times New Roman" w:cs="Times New Roman"/>
          <w:sz w:val="24"/>
        </w:rPr>
        <w:t>.</w:t>
      </w:r>
      <w:ins w:id="82" w:author="Author">
        <w:del w:id="83" w:author="Author">
          <w:r w:rsidR="005C1F65" w:rsidDel="00C7303C">
            <w:rPr>
              <w:rFonts w:ascii="Times New Roman" w:hAnsi="Times New Roman" w:cs="Times New Roman"/>
              <w:sz w:val="24"/>
            </w:rPr>
            <w:delText xml:space="preserve">  </w:delText>
          </w:r>
          <w:r w:rsidR="00C7303C" w:rsidDel="003F0906">
            <w:rPr>
              <w:rFonts w:ascii="Times New Roman" w:hAnsi="Times New Roman" w:cs="Times New Roman"/>
              <w:sz w:val="24"/>
            </w:rPr>
            <w:delText xml:space="preserve"> </w:delText>
          </w:r>
        </w:del>
      </w:ins>
    </w:p>
    <w:p w14:paraId="4A8A4AEC" w14:textId="39A22386" w:rsidR="00D950D7" w:rsidRPr="00D950D7" w:rsidDel="00725725" w:rsidRDefault="005C1F65">
      <w:pPr>
        <w:spacing w:line="480" w:lineRule="auto"/>
        <w:ind w:firstLine="720"/>
        <w:jc w:val="both"/>
        <w:rPr>
          <w:ins w:id="84" w:author="Author"/>
          <w:del w:id="85" w:author="Author"/>
          <w:rFonts w:ascii="Times New Roman" w:hAnsi="Times New Roman" w:cs="Times New Roman"/>
          <w:sz w:val="24"/>
        </w:rPr>
        <w:pPrChange w:id="86" w:author="Author">
          <w:pPr>
            <w:spacing w:line="240" w:lineRule="auto"/>
            <w:ind w:firstLine="720"/>
            <w:jc w:val="both"/>
          </w:pPr>
        </w:pPrChange>
      </w:pPr>
      <w:ins w:id="87" w:author="Author">
        <w:r>
          <w:rPr>
            <w:rFonts w:ascii="Times New Roman" w:hAnsi="Times New Roman" w:cs="Times New Roman"/>
            <w:sz w:val="24"/>
          </w:rPr>
          <w:t>Public transit is particularly vulnerable to</w:t>
        </w:r>
        <w:r w:rsidR="00DE68A2">
          <w:rPr>
            <w:rFonts w:ascii="Times New Roman" w:hAnsi="Times New Roman" w:cs="Times New Roman"/>
            <w:sz w:val="24"/>
          </w:rPr>
          <w:t xml:space="preserve"> disruption and shocks from pandemics due to the collective nature of its mobility.</w:t>
        </w:r>
        <w:del w:id="88" w:author="Author">
          <w:r w:rsidR="008D5D97"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8D5D97">
          <w:rPr>
            <w:rFonts w:ascii="Times New Roman" w:hAnsi="Times New Roman" w:cs="Times New Roman"/>
            <w:sz w:val="24"/>
          </w:rPr>
          <w:t>News articles and preliminary reports from transit agencies suggest this is the case with COVID-19.</w:t>
        </w:r>
        <w:del w:id="89" w:author="Author">
          <w:r w:rsidR="00C52B19" w:rsidDel="00C7303C">
            <w:rPr>
              <w:rFonts w:ascii="Times New Roman" w:hAnsi="Times New Roman" w:cs="Times New Roman"/>
              <w:sz w:val="24"/>
            </w:rPr>
            <w:delText xml:space="preserve"> </w:delText>
          </w:r>
          <w:r w:rsidR="008D5D97" w:rsidDel="00C7303C">
            <w:rPr>
              <w:rFonts w:ascii="Times New Roman" w:hAnsi="Times New Roman" w:cs="Times New Roman"/>
              <w:sz w:val="24"/>
            </w:rPr>
            <w:delText xml:space="preserve"> </w:delText>
          </w:r>
          <w:r w:rsidR="00C7303C" w:rsidDel="003C7279">
            <w:rPr>
              <w:rFonts w:ascii="Times New Roman" w:hAnsi="Times New Roman" w:cs="Times New Roman"/>
              <w:sz w:val="24"/>
            </w:rPr>
            <w:delText xml:space="preserve"> </w:delText>
          </w:r>
          <w:r w:rsidR="008D5D97"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8D5D97" w:rsidRPr="008D5D97">
          <w:rPr>
            <w:rFonts w:ascii="Times New Roman" w:hAnsi="Times New Roman" w:cs="Times New Roman"/>
            <w:sz w:val="24"/>
          </w:rPr>
          <w:t xml:space="preserve">For example, in Washington DC, Metrorail ridership declined by 90% and bus ridership declined by 75% by the end of March 2020 </w:t>
        </w:r>
        <w:r w:rsidR="008D5D97" w:rsidRPr="008D5D97">
          <w:rPr>
            <w:rFonts w:ascii="Times New Roman" w:hAnsi="Times New Roman" w:cs="Times New Roman"/>
            <w:sz w:val="24"/>
          </w:rPr>
          <w:fldChar w:fldCharType="begin" w:fldLock="1"/>
        </w:r>
        <w:r w:rsidR="008D5D97" w:rsidRPr="008D5D97">
          <w:rPr>
            <w:rFonts w:ascii="Times New Roman" w:hAnsi="Times New Roman" w:cs="Times New Roman"/>
            <w:sz w:val="24"/>
          </w:rPr>
          <w:instrText>ADDIN CSL_CITATION {"citationItems":[{"id":"ITEM-1","itemData":{"URL":"https://www.wmata.com/service/status/details/COVID-19.cfm","accessed":{"date-parts":[["2020","4","2"]]},"author":[{"dropping-particle":"","family":"WMATA","given":"","non-dropping-particle":"","parse-names":false,"suffix":""}],"id":"ITEM-1","issued":{"date-parts":[["2020"]]},"title":"Metro and Covid-19: Steps we've taken","type":"webpage"},"uris":["http://www.mendeley.com/documents/?uuid=752bc9f1-cf63-4941-b41a-88146c03ad12"]}],"mendeley":{"formattedCitation":"[3]","plainTextFormattedCitation":"[3]","previouslyFormattedCitation":"[3]"},"properties":{"noteIndex":0},"schema":"https://github.com/citation-style-language/schema/raw/master/csl-citation.json"}</w:instrText>
        </w:r>
        <w:r w:rsidR="008D5D97" w:rsidRPr="008D5D97">
          <w:rPr>
            <w:rFonts w:ascii="Times New Roman" w:hAnsi="Times New Roman" w:cs="Times New Roman"/>
            <w:sz w:val="24"/>
          </w:rPr>
          <w:fldChar w:fldCharType="separate"/>
        </w:r>
        <w:r w:rsidR="008D5D97" w:rsidRPr="008D5D97">
          <w:rPr>
            <w:rFonts w:ascii="Times New Roman" w:hAnsi="Times New Roman" w:cs="Times New Roman"/>
            <w:noProof/>
            <w:sz w:val="24"/>
          </w:rPr>
          <w:t>[3]</w:t>
        </w:r>
        <w:r w:rsidR="008D5D97" w:rsidRPr="008D5D97">
          <w:rPr>
            <w:rFonts w:ascii="Times New Roman" w:hAnsi="Times New Roman" w:cs="Times New Roman"/>
            <w:sz w:val="24"/>
          </w:rPr>
          <w:fldChar w:fldCharType="end"/>
        </w:r>
        <w:r w:rsidR="008D5D97" w:rsidRPr="008D5D97">
          <w:rPr>
            <w:rFonts w:ascii="Times New Roman" w:hAnsi="Times New Roman" w:cs="Times New Roman"/>
            <w:sz w:val="24"/>
          </w:rPr>
          <w:t xml:space="preserve">. </w:t>
        </w:r>
        <w:r w:rsidR="00770DD5" w:rsidRPr="00914C9B">
          <w:rPr>
            <w:rFonts w:ascii="Times New Roman" w:hAnsi="Times New Roman" w:cs="Times New Roman"/>
            <w:sz w:val="24"/>
            <w:rPrChange w:id="90" w:author="Author">
              <w:rPr/>
            </w:rPrChange>
          </w:rPr>
          <w:t xml:space="preserve">In contrast, some transit agencies experienced modest declines in ridership. </w:t>
        </w:r>
        <w:del w:id="91" w:author="Author">
          <w:r w:rsidR="008D5D97" w:rsidRPr="008D5D97" w:rsidDel="00F709BE">
            <w:rPr>
              <w:rFonts w:ascii="Times New Roman" w:hAnsi="Times New Roman" w:cs="Times New Roman"/>
              <w:sz w:val="24"/>
            </w:rPr>
            <w:delText xml:space="preserve">Smaller transit system also experienced major declines; for example, El Dorado Transit (California) experienced a ridership decline of 75% </w:delText>
          </w:r>
          <w:r w:rsidR="008D5D97" w:rsidRPr="008D5D97" w:rsidDel="00F709BE">
            <w:rPr>
              <w:rFonts w:ascii="Times New Roman" w:hAnsi="Times New Roman" w:cs="Times New Roman"/>
              <w:sz w:val="24"/>
            </w:rPr>
            <w:fldChar w:fldCharType="begin" w:fldLock="1"/>
          </w:r>
          <w:r w:rsidR="008D5D97" w:rsidRPr="00770DD5" w:rsidDel="00F709BE">
            <w:rPr>
              <w:rFonts w:ascii="Times New Roman" w:hAnsi="Times New Roman" w:cs="Times New Roman"/>
              <w:sz w:val="24"/>
            </w:rPr>
            <w:delInstrText>ADDIN CSL_CITATION {"citationItems":[{"id":"ITEM-1","itemData":{"URL":"https://www.mtdemocrat.com/news/covid-19-drives-down-ridership-as-el-dorado-transit-adapts/","accessed":{"date-parts":[["2020","2","4"]]},"author":[{"dropping-particle":"","family":"Christensen","given":"Kevin","non-dropping-particle":"","parse-names":false,"suffix":""}],"id":"ITEM-1","issued":{"date-parts":[["2020"]]},"title":"COVID-19 drives down ridership as El Dorado Transit adapts","type":"webpage"},"uris":["http://www.mendeley.com/documents/?uuid=c352eb45-621f-4765-a064-e161c809bcb0"]}],"mendeley":{"formattedCitation":"[4]","plainTextFormattedCitation":"[4]","previouslyFormattedCitation":"[4]"},"properties":{"noteIndex":0},"schema":"https://github.com/citation-style-language/schema/raw/master/csl-citation.json"}</w:delInstrText>
          </w:r>
          <w:r w:rsidR="008D5D97" w:rsidRPr="008D5D97" w:rsidDel="00F709BE">
            <w:rPr>
              <w:rFonts w:ascii="Times New Roman" w:hAnsi="Times New Roman" w:cs="Times New Roman"/>
              <w:sz w:val="24"/>
            </w:rPr>
            <w:fldChar w:fldCharType="separate"/>
          </w:r>
          <w:r w:rsidR="008D5D97" w:rsidRPr="00C647E3" w:rsidDel="00F709BE">
            <w:rPr>
              <w:rFonts w:ascii="Times New Roman" w:hAnsi="Times New Roman" w:cs="Times New Roman"/>
              <w:sz w:val="24"/>
            </w:rPr>
            <w:delText>[4]</w:delText>
          </w:r>
          <w:r w:rsidR="008D5D97" w:rsidRPr="008D5D97" w:rsidDel="00F709BE">
            <w:rPr>
              <w:rFonts w:ascii="Times New Roman" w:hAnsi="Times New Roman" w:cs="Times New Roman"/>
              <w:sz w:val="24"/>
            </w:rPr>
            <w:fldChar w:fldCharType="end"/>
          </w:r>
        </w:del>
        <w:r w:rsidR="00770DD5">
          <w:rPr>
            <w:rFonts w:ascii="Times New Roman" w:hAnsi="Times New Roman" w:cs="Times New Roman"/>
            <w:sz w:val="24"/>
          </w:rPr>
          <w:t>For example</w:t>
        </w:r>
        <w:r w:rsidR="00F709BE">
          <w:rPr>
            <w:rFonts w:ascii="Times New Roman" w:hAnsi="Times New Roman" w:cs="Times New Roman"/>
            <w:sz w:val="24"/>
          </w:rPr>
          <w:t>,</w:t>
        </w:r>
        <w:r w:rsidR="005A083D">
          <w:rPr>
            <w:rFonts w:ascii="Times New Roman" w:hAnsi="Times New Roman" w:cs="Times New Roman"/>
            <w:sz w:val="24"/>
          </w:rPr>
          <w:t xml:space="preserve"> the ridership of </w:t>
        </w:r>
        <w:r w:rsidR="00C52B19">
          <w:rPr>
            <w:rFonts w:ascii="Times New Roman" w:hAnsi="Times New Roman" w:cs="Times New Roman"/>
            <w:sz w:val="24"/>
          </w:rPr>
          <w:t xml:space="preserve">VIA Metropolitan Transit </w:t>
        </w:r>
        <w:r w:rsidR="005A083D">
          <w:rPr>
            <w:rFonts w:ascii="Times New Roman" w:hAnsi="Times New Roman" w:cs="Times New Roman"/>
            <w:sz w:val="24"/>
          </w:rPr>
          <w:t>in</w:t>
        </w:r>
        <w:r w:rsidR="00C52B19">
          <w:rPr>
            <w:rFonts w:ascii="Times New Roman" w:hAnsi="Times New Roman" w:cs="Times New Roman"/>
            <w:sz w:val="24"/>
          </w:rPr>
          <w:t xml:space="preserve"> San Antonio, Texas</w:t>
        </w:r>
        <w:r w:rsidR="005A083D">
          <w:rPr>
            <w:rFonts w:ascii="Times New Roman" w:hAnsi="Times New Roman" w:cs="Times New Roman"/>
            <w:sz w:val="24"/>
          </w:rPr>
          <w:t xml:space="preserve"> only declined by </w:t>
        </w:r>
        <w:r w:rsidR="00C52B19">
          <w:rPr>
            <w:rFonts w:ascii="Times New Roman" w:hAnsi="Times New Roman" w:cs="Times New Roman"/>
            <w:sz w:val="24"/>
          </w:rPr>
          <w:t>3</w:t>
        </w:r>
        <w:r w:rsidR="005A083D">
          <w:rPr>
            <w:rFonts w:ascii="Times New Roman" w:hAnsi="Times New Roman" w:cs="Times New Roman"/>
            <w:sz w:val="24"/>
          </w:rPr>
          <w:t>0% by the end of March, 2020</w:t>
        </w:r>
        <w:r w:rsidR="003B1579">
          <w:rPr>
            <w:rFonts w:ascii="Times New Roman" w:hAnsi="Times New Roman" w:cs="Times New Roman"/>
            <w:sz w:val="24"/>
          </w:rPr>
          <w:t xml:space="preserve"> </w:t>
        </w:r>
        <w:r w:rsidR="00770DD5">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{"citationItems":[{"id":"ITEM-1","itemData":{"URL":"https://www.viainfo.net/covid-19/","accessed":{"date-parts":[["2020","8","4"]]},"author":[{"dropping-particle":"","family":"VIA Metropolitan Transit","given":"","non-dropping-particle":"","parse-names":false,"suffix":""}],"id":"ITEM-1","issued":{"date-parts":[["2020"]]},"title":"03/24/2020: VIA Continues to Run Essential Service in a Safe Environment","type":"webpage"},"uris":["http://www.mendeley.com/documents/?uuid=4c44d695-0749-43f9-b2d6-cd788fe298e4"]}],"mendeley":{"formattedCitation":"[4]","plainTextFormattedCitation":"[4]","previouslyFormattedCitation":"[4]"},"properties":{"noteIndex":0},"schema":"https://github.com/citation-style-language/schema/raw/master/csl-citation.json"}</w:instrText>
      </w:r>
      <w:r w:rsidR="00770DD5">
        <w:rPr>
          <w:rFonts w:ascii="Times New Roman" w:hAnsi="Times New Roman" w:cs="Times New Roman"/>
          <w:sz w:val="24"/>
        </w:rPr>
        <w:fldChar w:fldCharType="separate"/>
      </w:r>
      <w:r w:rsidR="00770DD5" w:rsidRPr="00770DD5">
        <w:rPr>
          <w:rFonts w:ascii="Times New Roman" w:hAnsi="Times New Roman" w:cs="Times New Roman"/>
          <w:noProof/>
          <w:sz w:val="24"/>
        </w:rPr>
        <w:t>[4]</w:t>
      </w:r>
      <w:ins w:id="92" w:author="Author">
        <w:r w:rsidR="00770DD5">
          <w:rPr>
            <w:rFonts w:ascii="Times New Roman" w:hAnsi="Times New Roman" w:cs="Times New Roman"/>
            <w:sz w:val="24"/>
          </w:rPr>
          <w:fldChar w:fldCharType="end"/>
        </w:r>
        <w:r w:rsidR="005A083D">
          <w:rPr>
            <w:rFonts w:ascii="Times New Roman" w:hAnsi="Times New Roman" w:cs="Times New Roman"/>
            <w:sz w:val="24"/>
          </w:rPr>
          <w:t>. T</w:t>
        </w:r>
        <w:del w:id="93" w:author="Author">
          <w:r w:rsidR="008D5D97" w:rsidDel="005A083D">
            <w:rPr>
              <w:rFonts w:ascii="Times New Roman" w:hAnsi="Times New Roman" w:cs="Times New Roman"/>
              <w:sz w:val="24"/>
            </w:rPr>
            <w:delText xml:space="preserve">. </w:delText>
          </w:r>
          <w:r w:rsidR="00D950D7" w:rsidRPr="00D950D7" w:rsidDel="005A083D">
            <w:rPr>
              <w:rFonts w:ascii="Times New Roman" w:hAnsi="Times New Roman" w:cs="Times New Roman"/>
              <w:sz w:val="24"/>
            </w:rPr>
            <w:delText>T</w:delText>
          </w:r>
        </w:del>
        <w:r w:rsidR="00D950D7" w:rsidRPr="00D950D7">
          <w:rPr>
            <w:rFonts w:ascii="Times New Roman" w:hAnsi="Times New Roman" w:cs="Times New Roman"/>
            <w:sz w:val="24"/>
          </w:rPr>
          <w:t xml:space="preserve">hese disparate declines reflect varying degrees of public transit dependence across communities. </w:t>
        </w:r>
        <w:r w:rsidR="00D950D7">
          <w:rPr>
            <w:rFonts w:ascii="Times New Roman" w:hAnsi="Times New Roman" w:cs="Times New Roman"/>
            <w:sz w:val="24"/>
          </w:rPr>
          <w:t xml:space="preserve">They also suggest different vulnerabilities of transit systems </w:t>
        </w:r>
        <w:r w:rsidR="0071544B">
          <w:rPr>
            <w:rFonts w:ascii="Times New Roman" w:hAnsi="Times New Roman" w:cs="Times New Roman"/>
            <w:sz w:val="24"/>
          </w:rPr>
          <w:t xml:space="preserve">to shocks </w:t>
        </w:r>
        <w:r w:rsidR="00D950D7">
          <w:rPr>
            <w:rFonts w:ascii="Times New Roman" w:hAnsi="Times New Roman" w:cs="Times New Roman"/>
            <w:sz w:val="24"/>
          </w:rPr>
          <w:t xml:space="preserve">since </w:t>
        </w:r>
        <w:r w:rsidR="00D950D7" w:rsidRPr="00D950D7">
          <w:rPr>
            <w:rFonts w:ascii="Times New Roman" w:hAnsi="Times New Roman" w:cs="Times New Roman"/>
            <w:sz w:val="24"/>
          </w:rPr>
          <w:t>drops in fare box revenue may lead to subsequent cuts in services, particularly since cash-strapped local governments may not have the ability to continue their support.</w:t>
        </w:r>
        <w:del w:id="94" w:author="Author">
          <w:r w:rsidR="00D950D7" w:rsidRPr="00D950D7" w:rsidDel="003B1579">
            <w:rPr>
              <w:rFonts w:ascii="Times New Roman" w:hAnsi="Times New Roman" w:cs="Times New Roman"/>
              <w:sz w:val="24"/>
            </w:rPr>
            <w:delText xml:space="preserve"> </w:delText>
          </w:r>
        </w:del>
      </w:ins>
    </w:p>
    <w:p w14:paraId="4EFC81C6" w14:textId="36692AA8" w:rsidR="00D950D7" w:rsidRDefault="00D950D7">
      <w:pPr>
        <w:spacing w:line="480" w:lineRule="auto"/>
        <w:ind w:firstLine="720"/>
        <w:jc w:val="both"/>
        <w:rPr>
          <w:ins w:id="95" w:author="Author"/>
          <w:rFonts w:ascii="Times New Roman" w:hAnsi="Times New Roman" w:cs="Times New Roman"/>
          <w:sz w:val="24"/>
        </w:rPr>
        <w:pPrChange w:id="96" w:author="Author">
          <w:pPr>
            <w:spacing w:line="240" w:lineRule="auto"/>
            <w:ind w:firstLine="720"/>
            <w:jc w:val="both"/>
          </w:pPr>
        </w:pPrChange>
      </w:pPr>
    </w:p>
    <w:p w14:paraId="399FC616" w14:textId="6978DD88" w:rsidR="008D5D97" w:rsidRDefault="008D5D97">
      <w:pPr>
        <w:spacing w:line="480" w:lineRule="auto"/>
        <w:ind w:firstLine="720"/>
        <w:jc w:val="both"/>
        <w:rPr>
          <w:ins w:id="97" w:author="Author"/>
          <w:rFonts w:ascii="Times New Roman" w:hAnsi="Times New Roman" w:cs="Times New Roman"/>
          <w:sz w:val="24"/>
        </w:rPr>
        <w:pPrChange w:id="98" w:author="Author">
          <w:pPr>
            <w:spacing w:line="240" w:lineRule="auto"/>
            <w:ind w:firstLine="720"/>
            <w:jc w:val="both"/>
          </w:pPr>
        </w:pPrChange>
      </w:pPr>
      <w:ins w:id="99" w:author="Author">
        <w:r>
          <w:rPr>
            <w:rFonts w:ascii="Times New Roman" w:hAnsi="Times New Roman" w:cs="Times New Roman"/>
            <w:sz w:val="24"/>
          </w:rPr>
          <w:t>D</w:t>
        </w:r>
        <w:r w:rsidRPr="00CE7730">
          <w:rPr>
            <w:rFonts w:ascii="Times New Roman" w:hAnsi="Times New Roman" w:cs="Times New Roman"/>
            <w:sz w:val="24"/>
          </w:rPr>
          <w:t>ecline</w:t>
        </w:r>
        <w:r>
          <w:rPr>
            <w:rFonts w:ascii="Times New Roman" w:hAnsi="Times New Roman" w:cs="Times New Roman"/>
            <w:sz w:val="24"/>
          </w:rPr>
          <w:t xml:space="preserve">s in transit demand are also </w:t>
        </w:r>
        <w:r w:rsidRPr="00CE7730">
          <w:rPr>
            <w:rFonts w:ascii="Times New Roman" w:hAnsi="Times New Roman" w:cs="Times New Roman"/>
            <w:sz w:val="24"/>
          </w:rPr>
          <w:t xml:space="preserve">unequal across social </w:t>
        </w:r>
        <w:r>
          <w:rPr>
            <w:rFonts w:ascii="Times New Roman" w:hAnsi="Times New Roman" w:cs="Times New Roman"/>
            <w:sz w:val="24"/>
          </w:rPr>
          <w:t>groups</w:t>
        </w:r>
        <w:r w:rsidRPr="00CE7730">
          <w:rPr>
            <w:rFonts w:ascii="Times New Roman" w:hAnsi="Times New Roman" w:cs="Times New Roman"/>
            <w:sz w:val="24"/>
          </w:rPr>
          <w:t xml:space="preserve">, since many information, managerial, tech, and knowledge workers can </w:t>
        </w:r>
        <w:r>
          <w:rPr>
            <w:rFonts w:ascii="Times New Roman" w:hAnsi="Times New Roman" w:cs="Times New Roman"/>
            <w:sz w:val="24"/>
          </w:rPr>
          <w:t>work from home</w:t>
        </w:r>
        <w:r w:rsidRPr="00CE7730">
          <w:rPr>
            <w:rFonts w:ascii="Times New Roman" w:hAnsi="Times New Roman" w:cs="Times New Roman"/>
            <w:sz w:val="24"/>
          </w:rPr>
          <w:t xml:space="preserve"> while people with jobs that demand physical presence still need to travel to work </w:t>
        </w:r>
        <w:r w:rsidRPr="00CE7730">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URL":"https://www.washingtonpost.com/nation/2020/05/15/amid-pandemic-public-transit-is-highlighting-inequalities-cities/?arc404=true","accessed":{"date-parts":[["2020","5","16"]]},"author":[{"dropping-particle":"","family":"Tan","given":"Shelly","non-dropping-particle":"","parse-names":false,"suffix":""},{"dropping-particle":"","family":"Fowers","given":"Alyssa","non-dropping-particle":"","parse-names":false,"suffix":""},{"dropping-particle":"","family":"And","given":"Dan Keating","non-dropping-particle":"","parse-names":false,"suffix":""},{"dropping-particle":"","family":"Tierney","given":"Lauren","non-dropping-particle":"","parse-names":false,"suffix":""}],"container-title":"Washington Post","id":"ITEM-1","issued":{"date-parts":[["2020"]]},"title":"Amid the pandemic, public transit is highlighting inequalities in cities","type":"webpage"},"uris":["http://www.mendeley.com/documents/?uuid=af16714e-6f06-4421-b740-5da4a101b200"]}],"mendeley":{"formattedCitation":"[5]","plainTextFormattedCitation":"[5]","previouslyFormattedCitation":"[5]"},"properties":{"noteIndex":0},"schema":"https://github.com/citation-style-language/schema/raw/master/csl-citation.json"}</w:instrText>
      </w:r>
      <w:ins w:id="100" w:author="Author">
        <w:r w:rsidRPr="00CE7730">
          <w:rPr>
            <w:rFonts w:ascii="Times New Roman" w:hAnsi="Times New Roman" w:cs="Times New Roman"/>
            <w:sz w:val="24"/>
          </w:rPr>
          <w:fldChar w:fldCharType="separate"/>
        </w:r>
      </w:ins>
      <w:r w:rsidR="00770DD5" w:rsidRPr="00770DD5">
        <w:rPr>
          <w:rFonts w:ascii="Times New Roman" w:hAnsi="Times New Roman" w:cs="Times New Roman"/>
          <w:noProof/>
          <w:sz w:val="24"/>
        </w:rPr>
        <w:t>[5]</w:t>
      </w:r>
      <w:ins w:id="101" w:author="Author">
        <w:r w:rsidRPr="00CE7730">
          <w:rPr>
            <w:rFonts w:ascii="Times New Roman" w:hAnsi="Times New Roman" w:cs="Times New Roman"/>
            <w:sz w:val="24"/>
          </w:rPr>
          <w:fldChar w:fldCharType="end"/>
        </w:r>
        <w:r w:rsidRPr="00CE7730">
          <w:rPr>
            <w:rFonts w:ascii="Times New Roman" w:hAnsi="Times New Roman" w:cs="Times New Roman"/>
            <w:sz w:val="24"/>
          </w:rPr>
          <w:t xml:space="preserve">. The remaining public transit users are likely </w:t>
        </w:r>
        <w:r>
          <w:rPr>
            <w:rFonts w:ascii="Times New Roman" w:hAnsi="Times New Roman" w:cs="Times New Roman"/>
            <w:sz w:val="24"/>
          </w:rPr>
          <w:t xml:space="preserve">transit dependent </w:t>
        </w:r>
        <w:r w:rsidRPr="00CE7730">
          <w:rPr>
            <w:rFonts w:ascii="Times New Roman" w:hAnsi="Times New Roman" w:cs="Times New Roman"/>
            <w:sz w:val="24"/>
          </w:rPr>
          <w:t xml:space="preserve">riders who </w:t>
        </w:r>
        <w:r>
          <w:rPr>
            <w:rFonts w:ascii="Times New Roman" w:hAnsi="Times New Roman" w:cs="Times New Roman"/>
            <w:sz w:val="24"/>
          </w:rPr>
          <w:t xml:space="preserve">require </w:t>
        </w:r>
        <w:r w:rsidRPr="00CE7730">
          <w:rPr>
            <w:rFonts w:ascii="Times New Roman" w:hAnsi="Times New Roman" w:cs="Times New Roman"/>
            <w:sz w:val="24"/>
          </w:rPr>
          <w:t xml:space="preserve">public transit for mobility and accessibility to jobs, health </w:t>
        </w:r>
        <w:r w:rsidRPr="00CE7730">
          <w:rPr>
            <w:rFonts w:ascii="Times New Roman" w:hAnsi="Times New Roman" w:cs="Times New Roman"/>
            <w:sz w:val="24"/>
          </w:rPr>
          <w:lastRenderedPageBreak/>
          <w:t xml:space="preserve">care, and services </w:t>
        </w:r>
        <w:r w:rsidRPr="00CE7730">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ISSN":"0361-1981","author":[{"dropping-particle":"","family":"Zhao","given":"Jinhua","non-dropping-particle":"","parse-names":false,"suffix":""},{"dropping-particle":"","family":"Webb","given":"Valerie","non-dropping-particle":"","parse-names":false,"suffix":""},{"dropping-particle":"","family":"Shah","given":"Punit","non-dropping-particle":"","parse-names":false,"suffix":""}],"container-title":"Transportation Research Record","id":"ITEM-1","issue":"1","issued":{"date-parts":[["2014"]]},"page":"80-88","publisher":"SAGE Publications Sage CA: Los Angeles, CA","title":"Customer loyalty differences between captive and choice transit riders","type":"article-journal","volume":"2415"},"uris":["http://www.mendeley.com/documents/?uuid=a30b64a3-49e9-4229-ba6e-a8d99f0a4ebe"]}],"mendeley":{"formattedCitation":"[6]","plainTextFormattedCitation":"[6]","previouslyFormattedCitation":"[6]"},"properties":{"noteIndex":0},"schema":"https://github.com/citation-style-language/schema/raw/master/csl-citation.json"}</w:instrText>
      </w:r>
      <w:ins w:id="102" w:author="Author">
        <w:r w:rsidRPr="00CE7730">
          <w:rPr>
            <w:rFonts w:ascii="Times New Roman" w:hAnsi="Times New Roman" w:cs="Times New Roman"/>
            <w:sz w:val="24"/>
          </w:rPr>
          <w:fldChar w:fldCharType="separate"/>
        </w:r>
      </w:ins>
      <w:r w:rsidR="00770DD5" w:rsidRPr="00770DD5">
        <w:rPr>
          <w:rFonts w:ascii="Times New Roman" w:hAnsi="Times New Roman" w:cs="Times New Roman"/>
          <w:noProof/>
          <w:sz w:val="24"/>
        </w:rPr>
        <w:t>[6]</w:t>
      </w:r>
      <w:ins w:id="103" w:author="Author">
        <w:r w:rsidRPr="00CE7730">
          <w:rPr>
            <w:rFonts w:ascii="Times New Roman" w:hAnsi="Times New Roman" w:cs="Times New Roman"/>
            <w:sz w:val="24"/>
          </w:rPr>
          <w:fldChar w:fldCharType="end"/>
        </w:r>
        <w:r w:rsidRPr="00CE7730">
          <w:rPr>
            <w:rFonts w:ascii="Times New Roman" w:hAnsi="Times New Roman" w:cs="Times New Roman"/>
            <w:sz w:val="24"/>
          </w:rPr>
          <w:t xml:space="preserve">. Since only essential businesses and services were open during this period, these </w:t>
        </w:r>
        <w:r w:rsidR="00D950D7">
          <w:rPr>
            <w:rFonts w:ascii="Times New Roman" w:hAnsi="Times New Roman" w:cs="Times New Roman"/>
            <w:sz w:val="24"/>
          </w:rPr>
          <w:t xml:space="preserve">dependent </w:t>
        </w:r>
        <w:r w:rsidRPr="00CE7730">
          <w:rPr>
            <w:rFonts w:ascii="Times New Roman" w:hAnsi="Times New Roman" w:cs="Times New Roman"/>
            <w:sz w:val="24"/>
          </w:rPr>
          <w:t xml:space="preserve">riders </w:t>
        </w:r>
        <w:r w:rsidR="00D950D7">
          <w:rPr>
            <w:rFonts w:ascii="Times New Roman" w:hAnsi="Times New Roman" w:cs="Times New Roman"/>
            <w:sz w:val="24"/>
          </w:rPr>
          <w:t xml:space="preserve">are </w:t>
        </w:r>
        <w:r w:rsidRPr="00CE7730">
          <w:rPr>
            <w:rFonts w:ascii="Times New Roman" w:hAnsi="Times New Roman" w:cs="Times New Roman"/>
            <w:sz w:val="24"/>
          </w:rPr>
          <w:t xml:space="preserve">also likely performing necessary activities for themselves </w:t>
        </w:r>
        <w:r>
          <w:rPr>
            <w:rFonts w:ascii="Times New Roman" w:hAnsi="Times New Roman" w:cs="Times New Roman"/>
            <w:sz w:val="24"/>
          </w:rPr>
          <w:t xml:space="preserve">and </w:t>
        </w:r>
        <w:r w:rsidRPr="00CE7730">
          <w:rPr>
            <w:rFonts w:ascii="Times New Roman" w:hAnsi="Times New Roman" w:cs="Times New Roman"/>
            <w:sz w:val="24"/>
          </w:rPr>
          <w:t xml:space="preserve">society, highlighting the nature of public transit as a critical </w:t>
        </w:r>
        <w:r>
          <w:rPr>
            <w:rFonts w:ascii="Times New Roman" w:hAnsi="Times New Roman" w:cs="Times New Roman"/>
            <w:sz w:val="24"/>
          </w:rPr>
          <w:t>service</w:t>
        </w:r>
        <w:r w:rsidRPr="00CE7730">
          <w:rPr>
            <w:rFonts w:ascii="Times New Roman" w:hAnsi="Times New Roman" w:cs="Times New Roman"/>
            <w:sz w:val="24"/>
          </w:rPr>
          <w:t xml:space="preserve"> </w:t>
        </w:r>
        <w:r w:rsidRPr="00CE7730">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{"citationItems":[{"id":"ITEM-1","itemData":{"ISSN":"1099-3460","author":[{"dropping-particle":"","family":"Zimmerman","given":"Rae","non-dropping-particle":"","parse-names":false,"suffix":""}],"container-title":"Journal of Urban Health","id":"ITEM-1","issue":"1","issued":{"date-parts":[["2005"]]},"page":"21-32","publisher":"Springer","title":"Mass transit infrastructure and urban health","type":"article-journal","volume":"82"},"uris":["http://www.mendeley.com/documents/?uuid=75271dbc-3640-4a78-9ce8-1b28d7039d22"]}],"mendeley":{"formattedCitation":"[7]","plainTextFormattedCitation":"[7]","previouslyFormattedCitation":"[7]"},"properties":{"noteIndex":0},"schema":"https://github.com/citation-style-language/schema/raw/master/csl-citation.json"}</w:instrText>
      </w:r>
      <w:ins w:id="104" w:author="Author">
        <w:r w:rsidRPr="00CE7730">
          <w:rPr>
            <w:rFonts w:ascii="Times New Roman" w:hAnsi="Times New Roman" w:cs="Times New Roman"/>
            <w:sz w:val="24"/>
          </w:rPr>
          <w:fldChar w:fldCharType="separate"/>
        </w:r>
      </w:ins>
      <w:r w:rsidR="00770DD5" w:rsidRPr="00770DD5">
        <w:rPr>
          <w:rFonts w:ascii="Times New Roman" w:hAnsi="Times New Roman" w:cs="Times New Roman"/>
          <w:noProof/>
          <w:sz w:val="24"/>
        </w:rPr>
        <w:t>[7]</w:t>
      </w:r>
      <w:ins w:id="105" w:author="Author">
        <w:r w:rsidRPr="00CE7730">
          <w:rPr>
            <w:rFonts w:ascii="Times New Roman" w:hAnsi="Times New Roman" w:cs="Times New Roman"/>
            <w:sz w:val="24"/>
          </w:rPr>
          <w:fldChar w:fldCharType="end"/>
        </w:r>
        <w:r w:rsidRPr="00CE7730">
          <w:rPr>
            <w:rFonts w:ascii="Times New Roman" w:hAnsi="Times New Roman" w:cs="Times New Roman"/>
            <w:sz w:val="24"/>
          </w:rPr>
          <w:t>.</w:t>
        </w:r>
        <w:del w:id="106" w:author="Author">
          <w:r w:rsidR="003F0F75" w:rsidDel="00C7303C">
            <w:rPr>
              <w:rFonts w:ascii="Times New Roman" w:hAnsi="Times New Roman" w:cs="Times New Roman"/>
              <w:sz w:val="24"/>
            </w:rPr>
            <w:delText xml:space="preserve"> </w:delText>
          </w:r>
          <w:r w:rsidRPr="00CE7730"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del w:id="107" w:author="Author">
          <w:r w:rsidDel="003F0F75">
            <w:rPr>
              <w:rFonts w:ascii="Times New Roman" w:hAnsi="Times New Roman" w:cs="Times New Roman"/>
              <w:sz w:val="24"/>
            </w:rPr>
            <w:delText xml:space="preserve"> </w:delText>
          </w:r>
        </w:del>
        <w:r w:rsidR="00D950D7">
          <w:rPr>
            <w:rFonts w:ascii="Times New Roman" w:hAnsi="Times New Roman" w:cs="Times New Roman"/>
            <w:sz w:val="24"/>
          </w:rPr>
          <w:t>These dependent riders traveling to perform essential jobs may also have a different hourly demand profile than the demand profile experienced by transit agencies during normal times, reflecting a potential mismatch between their needs and transit services</w:t>
        </w:r>
        <w:r w:rsidR="00A02E2F">
          <w:rPr>
            <w:rFonts w:ascii="Times New Roman" w:hAnsi="Times New Roman" w:cs="Times New Roman"/>
            <w:sz w:val="24"/>
          </w:rPr>
          <w:t xml:space="preserve"> </w:t>
        </w:r>
        <w:r w:rsidR="00A02E2F">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ISSN":"0966-6923","author":[{"dropping-particle":"","family":"Ma","given":"Xiaolei","non-dropping-particle":"","parse-names":false,"suffix":""},{"dropping-particle":"","family":"Liu","given":"Congcong","non-dropping-particle":"","parse-names":false,"suffix":""},{"dropping-particle":"","family":"Wen","given":"Huimin","non-dropping-particle":"","parse-names":false,"suffix":""},{"dropping-particle":"","family":"Wang","given":"Yunpeng","non-dropping-particle":"","parse-names":false,"suffix":""},{"dropping-particle":"","family":"Wu","given":"Yao-Jan","non-dropping-particle":"","parse-names":false,"suffix":""}],"container-title":"Journal of Transport Geography","id":"ITEM-1","issued":{"date-parts":[["2017"]]},"page":"135-145","publisher":"Elsevier","title":"Understanding commuting patterns using transit smart card data","type":"article-journal","volume":"58"},"uris":["http://www.mendeley.com/documents/?uuid=13c5198c-802d-4ac0-8377-8f24645f4e68"]}],"mendeley":{"formattedCitation":"[8]","plainTextFormattedCitation":"[8]","previouslyFormattedCitation":"[8]"},"properties":{"noteIndex":0},"schema":"https://github.com/citation-style-language/schema/raw/master/csl-citation.json"}</w:instrText>
      </w:r>
      <w:r w:rsidR="00A02E2F">
        <w:rPr>
          <w:rFonts w:ascii="Times New Roman" w:hAnsi="Times New Roman" w:cs="Times New Roman"/>
          <w:sz w:val="24"/>
        </w:rPr>
        <w:fldChar w:fldCharType="separate"/>
      </w:r>
      <w:r w:rsidR="00A02E2F" w:rsidRPr="00A02E2F">
        <w:rPr>
          <w:rFonts w:ascii="Times New Roman" w:hAnsi="Times New Roman" w:cs="Times New Roman"/>
          <w:noProof/>
          <w:sz w:val="24"/>
        </w:rPr>
        <w:t>[8]</w:t>
      </w:r>
      <w:ins w:id="108" w:author="Author">
        <w:r w:rsidR="00A02E2F">
          <w:rPr>
            <w:rFonts w:ascii="Times New Roman" w:hAnsi="Times New Roman" w:cs="Times New Roman"/>
            <w:sz w:val="24"/>
          </w:rPr>
          <w:fldChar w:fldCharType="end"/>
        </w:r>
        <w:r w:rsidR="00D950D7">
          <w:rPr>
            <w:rFonts w:ascii="Times New Roman" w:hAnsi="Times New Roman" w:cs="Times New Roman"/>
            <w:sz w:val="24"/>
          </w:rPr>
          <w:t>.</w:t>
        </w:r>
        <w:del w:id="109" w:author="Author">
          <w:r w:rsidR="00D950D7"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p>
    <w:p w14:paraId="0F2324D7" w14:textId="2FC0F8E1" w:rsidR="00077492" w:rsidDel="008D5D97" w:rsidRDefault="008D5D97">
      <w:pPr>
        <w:spacing w:line="480" w:lineRule="auto"/>
        <w:ind w:firstLine="720"/>
        <w:jc w:val="both"/>
        <w:rPr>
          <w:del w:id="110" w:author="Author"/>
          <w:rFonts w:ascii="Times New Roman" w:hAnsi="Times New Roman" w:cs="Times New Roman"/>
          <w:sz w:val="24"/>
        </w:rPr>
        <w:pPrChange w:id="111" w:author="Author">
          <w:pPr>
            <w:spacing w:line="480" w:lineRule="auto"/>
            <w:jc w:val="both"/>
          </w:pPr>
        </w:pPrChange>
      </w:pPr>
      <w:ins w:id="112" w:author="Author">
        <w:del w:id="113" w:author="Author">
          <w:r w:rsidRPr="008D5D97" w:rsidDel="008D5D97">
            <w:rPr>
              <w:rFonts w:ascii="Times New Roman" w:hAnsi="Times New Roman" w:cs="Times New Roman"/>
              <w:sz w:val="24"/>
            </w:rPr>
            <w:delText>The consequent drop in fare box revenue may lead to subsequent cuts in services, particularly since cash-strapped local governments may not have the ability to their support.</w:delText>
          </w:r>
        </w:del>
      </w:ins>
    </w:p>
    <w:p w14:paraId="1D1A5383" w14:textId="10F1549F" w:rsidR="00D81646" w:rsidDel="008D5D97" w:rsidRDefault="00077492">
      <w:pPr>
        <w:spacing w:line="480" w:lineRule="auto"/>
        <w:ind w:firstLine="720"/>
        <w:jc w:val="both"/>
        <w:rPr>
          <w:del w:id="114" w:author="Author"/>
          <w:moveTo w:id="115" w:author="Author"/>
          <w:rFonts w:ascii="Times New Roman" w:hAnsi="Times New Roman" w:cs="Times New Roman"/>
          <w:sz w:val="24"/>
        </w:rPr>
        <w:pPrChange w:id="116" w:author="Author">
          <w:pPr>
            <w:spacing w:line="240" w:lineRule="auto"/>
            <w:jc w:val="both"/>
          </w:pPr>
        </w:pPrChange>
      </w:pPr>
      <w:del w:id="117" w:author="Author">
        <w:r w:rsidDel="008D5D97">
          <w:rPr>
            <w:rFonts w:ascii="Times New Roman" w:hAnsi="Times New Roman" w:cs="Times New Roman"/>
            <w:sz w:val="24"/>
          </w:rPr>
          <w:tab/>
        </w:r>
        <w:r w:rsidDel="00CE7730">
          <w:rPr>
            <w:rFonts w:ascii="Times New Roman" w:hAnsi="Times New Roman" w:cs="Times New Roman"/>
            <w:sz w:val="24"/>
          </w:rPr>
          <w:delText>P</w:delText>
        </w:r>
        <w:r w:rsidDel="008D5D97">
          <w:rPr>
            <w:rFonts w:ascii="Times New Roman" w:hAnsi="Times New Roman" w:cs="Times New Roman"/>
            <w:sz w:val="24"/>
          </w:rPr>
          <w:delText xml:space="preserve">ublic transit systems in the US experienced dramatic drops in demand and ridership due to COVID-19. </w:delText>
        </w:r>
      </w:del>
      <w:moveToRangeStart w:id="118" w:author="Author" w:name="move47102151"/>
      <w:moveTo w:id="119" w:author="Author">
        <w:del w:id="120" w:author="Author">
          <w:r w:rsidR="00D81646" w:rsidDel="008D5D97">
            <w:rPr>
              <w:rFonts w:ascii="Times New Roman" w:hAnsi="Times New Roman" w:cs="Times New Roman"/>
              <w:sz w:val="24"/>
            </w:rPr>
            <w:delText xml:space="preserve">The consequent drop in fare box revenue may lead to subsequent cuts in services, particularly since cash-strapped local governments may not have the ability to </w:delText>
          </w:r>
          <w:r w:rsidR="00D81646" w:rsidDel="005C1F65">
            <w:rPr>
              <w:rFonts w:ascii="Times New Roman" w:hAnsi="Times New Roman" w:cs="Times New Roman"/>
              <w:sz w:val="24"/>
            </w:rPr>
            <w:delText xml:space="preserve">increase </w:delText>
          </w:r>
          <w:r w:rsidR="00D81646" w:rsidDel="008D5D97">
            <w:rPr>
              <w:rFonts w:ascii="Times New Roman" w:hAnsi="Times New Roman" w:cs="Times New Roman"/>
              <w:sz w:val="24"/>
            </w:rPr>
            <w:delText xml:space="preserve">their support. </w:delText>
          </w:r>
        </w:del>
      </w:moveTo>
      <w:bookmarkStart w:id="121" w:name="_Hlk47434813"/>
      <w:ins w:id="122" w:author="Author">
        <w:del w:id="123" w:author="Author">
          <w:r w:rsidR="00D81646" w:rsidDel="008D5D97">
            <w:rPr>
              <w:rFonts w:ascii="Times New Roman" w:hAnsi="Times New Roman" w:cs="Times New Roman"/>
              <w:sz w:val="24"/>
            </w:rPr>
            <w:delText xml:space="preserve">For example, </w:delText>
          </w:r>
        </w:del>
      </w:ins>
    </w:p>
    <w:moveToRangeEnd w:id="118"/>
    <w:p w14:paraId="3D0C9223" w14:textId="652F34EF" w:rsidR="00F74D62" w:rsidDel="005C1F65" w:rsidRDefault="00077492">
      <w:pPr>
        <w:spacing w:line="480" w:lineRule="auto"/>
        <w:ind w:firstLine="720"/>
        <w:jc w:val="both"/>
        <w:rPr>
          <w:ins w:id="124" w:author="Author"/>
          <w:del w:id="125" w:author="Author"/>
          <w:rFonts w:ascii="Times New Roman" w:hAnsi="Times New Roman" w:cs="Times New Roman"/>
          <w:sz w:val="24"/>
        </w:rPr>
        <w:pPrChange w:id="126" w:author="Author">
          <w:pPr>
            <w:spacing w:line="240" w:lineRule="auto"/>
            <w:jc w:val="both"/>
          </w:pPr>
        </w:pPrChange>
      </w:pPr>
      <w:del w:id="127" w:author="Author">
        <w:r w:rsidDel="008D5D97">
          <w:rPr>
            <w:rFonts w:ascii="Times New Roman" w:hAnsi="Times New Roman" w:cs="Times New Roman"/>
            <w:sz w:val="24"/>
          </w:rPr>
          <w:delText>I</w:delText>
        </w:r>
      </w:del>
      <w:ins w:id="128" w:author="Author">
        <w:del w:id="129" w:author="Author">
          <w:r w:rsidR="00D81646" w:rsidDel="008D5D97">
            <w:rPr>
              <w:rFonts w:ascii="Times New Roman" w:hAnsi="Times New Roman" w:cs="Times New Roman"/>
              <w:sz w:val="24"/>
            </w:rPr>
            <w:delText>i</w:delText>
          </w:r>
        </w:del>
      </w:ins>
      <w:del w:id="130" w:author="Author">
        <w:r w:rsidDel="008D5D97">
          <w:rPr>
            <w:rFonts w:ascii="Times New Roman" w:hAnsi="Times New Roman" w:cs="Times New Roman"/>
            <w:sz w:val="24"/>
          </w:rPr>
          <w:delText xml:space="preserve">n </w:delText>
        </w:r>
        <w:r w:rsidRPr="00F34A9D" w:rsidDel="008D5D97">
          <w:rPr>
            <w:rFonts w:ascii="Times New Roman" w:hAnsi="Times New Roman" w:cs="Times New Roman"/>
            <w:sz w:val="24"/>
          </w:rPr>
          <w:delText>Washington DC</w:delText>
        </w:r>
        <w:r w:rsidDel="008D5D97">
          <w:rPr>
            <w:rFonts w:ascii="Times New Roman" w:hAnsi="Times New Roman" w:cs="Times New Roman"/>
            <w:sz w:val="24"/>
          </w:rPr>
          <w:delText xml:space="preserve">, Metrorail ridership declined by 90% and bus ridership declined by 75% by the end of March 2020 </w:delText>
        </w:r>
        <w:r w:rsidDel="008D5D97">
          <w:rPr>
            <w:rFonts w:ascii="Times New Roman" w:hAnsi="Times New Roman" w:cs="Times New Roman"/>
            <w:sz w:val="24"/>
          </w:rPr>
          <w:fldChar w:fldCharType="begin" w:fldLock="1"/>
        </w:r>
        <w:r w:rsidDel="008D5D97">
          <w:rPr>
            <w:rFonts w:ascii="Times New Roman" w:hAnsi="Times New Roman" w:cs="Times New Roman"/>
            <w:sz w:val="24"/>
          </w:rPr>
          <w:delInstrText>ADDIN CSL_CITATION {"citationItems":[{"id":"ITEM-1","itemData":{"URL":"https://www.wmata.com/service/status/details/COVID-19.cfm","accessed":{"date-parts":[["2020","4","2"]]},"author":[{"dropping-particle":"","family":"WMATA","given":"","non-dropping-particle":"","parse-names":false,"suffix":""}],"id":"ITEM-1","issued":{"date-parts":[["2020"]]},"title":"Metro and Covid-19: Steps we've taken","type":"webpage"},"uris":["http://www.mendeley.com/documents/?uuid=752bc9f1-cf63-4941-b41a-88146c03ad12"]}],"mendeley":{"formattedCitation":"[3]","plainTextFormattedCitation":"[3]","previouslyFormattedCitation":"[3]"},"properties":{"noteIndex":0},"schema":"https://github.com/citation-style-language/schema/raw/master/csl-citation.json"}</w:delInstrText>
        </w:r>
        <w:r w:rsidDel="008D5D97">
          <w:rPr>
            <w:rFonts w:ascii="Times New Roman" w:hAnsi="Times New Roman" w:cs="Times New Roman"/>
            <w:sz w:val="24"/>
          </w:rPr>
          <w:fldChar w:fldCharType="separate"/>
        </w:r>
        <w:r w:rsidRPr="00423D84" w:rsidDel="008D5D97">
          <w:rPr>
            <w:rFonts w:ascii="Times New Roman" w:hAnsi="Times New Roman" w:cs="Times New Roman"/>
            <w:noProof/>
            <w:sz w:val="24"/>
          </w:rPr>
          <w:delText>[3]</w:delText>
        </w:r>
        <w:r w:rsidDel="008D5D97">
          <w:rPr>
            <w:rFonts w:ascii="Times New Roman" w:hAnsi="Times New Roman" w:cs="Times New Roman"/>
            <w:sz w:val="24"/>
          </w:rPr>
          <w:fldChar w:fldCharType="end"/>
        </w:r>
        <w:r w:rsidDel="008D5D97">
          <w:rPr>
            <w:rFonts w:ascii="Times New Roman" w:hAnsi="Times New Roman" w:cs="Times New Roman"/>
            <w:sz w:val="24"/>
          </w:rPr>
          <w:delText xml:space="preserve">. Smaller transit system also experienced major declines; for example, El Dorado Transit (California) experienced a ridership decline of 75% </w:delText>
        </w:r>
        <w:r w:rsidDel="008D5D97">
          <w:rPr>
            <w:rFonts w:ascii="Times New Roman" w:hAnsi="Times New Roman" w:cs="Times New Roman"/>
            <w:sz w:val="24"/>
          </w:rPr>
          <w:fldChar w:fldCharType="begin" w:fldLock="1"/>
        </w:r>
        <w:r w:rsidDel="008D5D97">
          <w:rPr>
            <w:rFonts w:ascii="Times New Roman" w:hAnsi="Times New Roman" w:cs="Times New Roman"/>
            <w:sz w:val="24"/>
          </w:rPr>
          <w:delInstrText>ADDIN CSL_CITATION {"citationItems":[{"id":"ITEM-1","itemData":{"URL":"https://www.mtdemocrat.com/news/covid-19-drives-down-ridership-as-el-dorado-transit-adapts/","accessed":{"date-parts":[["2020","2","4"]]},"author":[{"dropping-particle":"","family":"Christensen","given":"Kevin","non-dropping-particle":"","parse-names":false,"suffix":""}],"id":"ITEM-1","issued":{"date-parts":[["2020"]]},"title":"COVID-19 drives down ridership as El Dorado Transit adapts","type":"webpage"},"uris":["http://www.mendeley.com/documents/?uuid=c352eb45-621f-4765-a064-e161c809bcb0"]}],"mendeley":{"formattedCitation":"[4]","plainTextFormattedCitation":"[4]","previouslyFormattedCitation":"[4]"},"properties":{"noteIndex":0},"schema":"https://github.com/citation-style-language/schema/raw/master/csl-citation.json"}</w:delInstrText>
        </w:r>
        <w:r w:rsidDel="008D5D97">
          <w:rPr>
            <w:rFonts w:ascii="Times New Roman" w:hAnsi="Times New Roman" w:cs="Times New Roman"/>
            <w:sz w:val="24"/>
          </w:rPr>
          <w:fldChar w:fldCharType="separate"/>
        </w:r>
        <w:r w:rsidRPr="00423D84" w:rsidDel="008D5D97">
          <w:rPr>
            <w:rFonts w:ascii="Times New Roman" w:hAnsi="Times New Roman" w:cs="Times New Roman"/>
            <w:noProof/>
            <w:sz w:val="24"/>
          </w:rPr>
          <w:delText>[4]</w:delText>
        </w:r>
        <w:r w:rsidDel="008D5D97">
          <w:rPr>
            <w:rFonts w:ascii="Times New Roman" w:hAnsi="Times New Roman" w:cs="Times New Roman"/>
            <w:sz w:val="24"/>
          </w:rPr>
          <w:fldChar w:fldCharType="end"/>
        </w:r>
        <w:r w:rsidDel="008D5D97">
          <w:rPr>
            <w:rFonts w:ascii="Times New Roman" w:hAnsi="Times New Roman" w:cs="Times New Roman"/>
            <w:sz w:val="24"/>
          </w:rPr>
          <w:delText xml:space="preserve">. </w:delText>
        </w:r>
      </w:del>
      <w:moveFromRangeStart w:id="131" w:author="Author" w:name="move47102151"/>
      <w:moveFrom w:id="132" w:author="Author">
        <w:del w:id="133" w:author="Author">
          <w:r w:rsidDel="008D5D97">
            <w:rPr>
              <w:rFonts w:ascii="Times New Roman" w:hAnsi="Times New Roman" w:cs="Times New Roman"/>
              <w:sz w:val="24"/>
            </w:rPr>
            <w:delText>The consequent drop in fare box revenue may lead to subsequent cuts in services, particularly since cash-strapped local governments may not have the ability to increase their support.</w:delText>
          </w:r>
        </w:del>
      </w:moveFrom>
      <w:moveFromRangeEnd w:id="131"/>
      <w:ins w:id="134" w:author="Author">
        <w:del w:id="135" w:author="Author">
          <w:r w:rsidR="00D81646" w:rsidDel="008D5D97">
            <w:rPr>
              <w:rFonts w:ascii="Times New Roman" w:hAnsi="Times New Roman" w:cs="Times New Roman"/>
              <w:sz w:val="24"/>
            </w:rPr>
            <w:delText xml:space="preserve"> </w:delText>
          </w:r>
          <w:bookmarkEnd w:id="121"/>
          <w:r w:rsidR="0003385A" w:rsidDel="005C1F65">
            <w:rPr>
              <w:rFonts w:ascii="Times New Roman" w:hAnsi="Times New Roman" w:cs="Times New Roman"/>
              <w:sz w:val="24"/>
            </w:rPr>
            <w:delText xml:space="preserve">However, many transit authorities </w:delText>
          </w:r>
          <w:r w:rsidR="00F53F13" w:rsidDel="005C1F65">
            <w:rPr>
              <w:rFonts w:ascii="Times New Roman" w:hAnsi="Times New Roman" w:cs="Times New Roman"/>
              <w:sz w:val="24"/>
            </w:rPr>
            <w:delText>do not</w:delText>
          </w:r>
          <w:r w:rsidR="0003385A" w:rsidDel="005C1F65">
            <w:rPr>
              <w:rFonts w:ascii="Times New Roman" w:hAnsi="Times New Roman" w:cs="Times New Roman"/>
              <w:sz w:val="24"/>
            </w:rPr>
            <w:delText xml:space="preserve"> disclose ridership </w:delText>
          </w:r>
          <w:r w:rsidR="0003385A" w:rsidDel="001E3C34">
            <w:rPr>
              <w:rFonts w:ascii="Times New Roman" w:hAnsi="Times New Roman" w:cs="Times New Roman"/>
              <w:sz w:val="24"/>
            </w:rPr>
            <w:delText xml:space="preserve">decline </w:delText>
          </w:r>
          <w:r w:rsidR="0003385A" w:rsidDel="005C1F65">
            <w:rPr>
              <w:rFonts w:ascii="Times New Roman" w:hAnsi="Times New Roman" w:cs="Times New Roman"/>
              <w:sz w:val="24"/>
            </w:rPr>
            <w:delText xml:space="preserve">statistics and </w:delText>
          </w:r>
          <w:r w:rsidR="0003385A" w:rsidDel="001E3C34">
            <w:rPr>
              <w:rFonts w:ascii="Times New Roman" w:hAnsi="Times New Roman" w:cs="Times New Roman"/>
              <w:sz w:val="24"/>
            </w:rPr>
            <w:delText xml:space="preserve">different authorities </w:delText>
          </w:r>
          <w:r w:rsidR="0003385A" w:rsidDel="005C1F65">
            <w:rPr>
              <w:rFonts w:ascii="Times New Roman" w:hAnsi="Times New Roman" w:cs="Times New Roman"/>
              <w:sz w:val="24"/>
            </w:rPr>
            <w:delText xml:space="preserve">report ridership </w:delText>
          </w:r>
          <w:r w:rsidR="0003385A" w:rsidDel="001E3C34">
            <w:rPr>
              <w:rFonts w:ascii="Times New Roman" w:hAnsi="Times New Roman" w:cs="Times New Roman"/>
              <w:sz w:val="24"/>
            </w:rPr>
            <w:delText>in different format</w:delText>
          </w:r>
          <w:r w:rsidR="005A2709" w:rsidDel="001E3C34">
            <w:rPr>
              <w:rFonts w:ascii="Times New Roman" w:hAnsi="Times New Roman" w:cs="Times New Roman"/>
              <w:sz w:val="24"/>
            </w:rPr>
            <w:delText>s</w:delText>
          </w:r>
          <w:r w:rsidR="0003385A" w:rsidDel="001E3C34">
            <w:rPr>
              <w:rFonts w:ascii="Times New Roman" w:hAnsi="Times New Roman" w:cs="Times New Roman"/>
              <w:sz w:val="24"/>
            </w:rPr>
            <w:delText xml:space="preserve"> and </w:delText>
          </w:r>
          <w:r w:rsidR="0003385A" w:rsidDel="005C1F65">
            <w:rPr>
              <w:rFonts w:ascii="Times New Roman" w:hAnsi="Times New Roman" w:cs="Times New Roman"/>
              <w:sz w:val="24"/>
            </w:rPr>
            <w:delText>definition</w:delText>
          </w:r>
          <w:r w:rsidR="005A2709" w:rsidDel="005C1F65">
            <w:rPr>
              <w:rFonts w:ascii="Times New Roman" w:hAnsi="Times New Roman" w:cs="Times New Roman"/>
              <w:sz w:val="24"/>
            </w:rPr>
            <w:delText>s</w:delText>
          </w:r>
          <w:r w:rsidR="0003385A" w:rsidDel="005C1F65">
            <w:rPr>
              <w:rFonts w:ascii="Times New Roman" w:hAnsi="Times New Roman" w:cs="Times New Roman"/>
              <w:sz w:val="24"/>
            </w:rPr>
            <w:delText xml:space="preserve">. </w:delText>
          </w:r>
          <w:r w:rsidR="00D81646" w:rsidDel="005C1F65">
            <w:rPr>
              <w:rFonts w:ascii="Times New Roman" w:hAnsi="Times New Roman" w:cs="Times New Roman"/>
              <w:sz w:val="24"/>
            </w:rPr>
            <w:delText>Therefore,</w:delText>
          </w:r>
          <w:r w:rsidR="00F74D62" w:rsidDel="005C1F65">
            <w:rPr>
              <w:rFonts w:ascii="Times New Roman" w:hAnsi="Times New Roman" w:cs="Times New Roman"/>
              <w:sz w:val="24"/>
            </w:rPr>
            <w:delText xml:space="preserve"> </w:delText>
          </w:r>
          <w:r w:rsidR="00F30C24" w:rsidDel="005C1F65">
            <w:rPr>
              <w:rFonts w:ascii="Times New Roman" w:hAnsi="Times New Roman" w:cs="Times New Roman"/>
              <w:sz w:val="24"/>
            </w:rPr>
            <w:delText xml:space="preserve">there is an urgent need to quantify the </w:delText>
          </w:r>
          <w:r w:rsidR="00D81646" w:rsidDel="005C1F65">
            <w:rPr>
              <w:rFonts w:ascii="Times New Roman" w:hAnsi="Times New Roman" w:cs="Times New Roman"/>
              <w:sz w:val="24"/>
            </w:rPr>
            <w:delText xml:space="preserve">highly heterogeneous </w:delText>
          </w:r>
          <w:r w:rsidR="00F30C24" w:rsidDel="005C1F65">
            <w:rPr>
              <w:rFonts w:ascii="Times New Roman" w:hAnsi="Times New Roman" w:cs="Times New Roman"/>
              <w:sz w:val="24"/>
            </w:rPr>
            <w:delText xml:space="preserve">transit demand decline </w:delText>
          </w:r>
          <w:r w:rsidR="00F33037" w:rsidDel="005C1F65">
            <w:rPr>
              <w:rFonts w:ascii="Times New Roman" w:hAnsi="Times New Roman" w:cs="Times New Roman"/>
              <w:sz w:val="24"/>
            </w:rPr>
            <w:delText xml:space="preserve">across the </w:delText>
          </w:r>
          <w:r w:rsidR="003678DE" w:rsidDel="005C1F65">
            <w:rPr>
              <w:rFonts w:ascii="Times New Roman" w:hAnsi="Times New Roman" w:cs="Times New Roman"/>
              <w:sz w:val="24"/>
            </w:rPr>
            <w:delText xml:space="preserve">nation </w:delText>
          </w:r>
          <w:r w:rsidR="00F74D62" w:rsidDel="005C1F65">
            <w:rPr>
              <w:rFonts w:ascii="Times New Roman" w:hAnsi="Times New Roman" w:cs="Times New Roman"/>
              <w:sz w:val="24"/>
            </w:rPr>
            <w:delText>with robust spatiotemporal measures</w:delText>
          </w:r>
          <w:r w:rsidR="00591BCA" w:rsidDel="005C1F65">
            <w:rPr>
              <w:rFonts w:ascii="Times New Roman" w:hAnsi="Times New Roman" w:cs="Times New Roman"/>
              <w:sz w:val="24"/>
            </w:rPr>
            <w:delText xml:space="preserve"> and </w:delText>
          </w:r>
          <w:r w:rsidR="00E71C09" w:rsidDel="005C1F65">
            <w:rPr>
              <w:rFonts w:ascii="Times New Roman" w:hAnsi="Times New Roman" w:cs="Times New Roman"/>
              <w:sz w:val="24"/>
            </w:rPr>
            <w:delText xml:space="preserve">accessible </w:delText>
          </w:r>
          <w:r w:rsidR="00591BCA" w:rsidDel="005C1F65">
            <w:rPr>
              <w:rFonts w:ascii="Times New Roman" w:hAnsi="Times New Roman" w:cs="Times New Roman"/>
              <w:sz w:val="24"/>
            </w:rPr>
            <w:delText>homogeneous data</w:delText>
          </w:r>
          <w:r w:rsidR="00FC5EF1" w:rsidDel="005C1F65">
            <w:rPr>
              <w:rFonts w:ascii="Times New Roman" w:hAnsi="Times New Roman" w:cs="Times New Roman"/>
              <w:sz w:val="24"/>
            </w:rPr>
            <w:delText>. T</w:delText>
          </w:r>
          <w:r w:rsidR="00F811DE" w:rsidDel="005C1F65">
            <w:rPr>
              <w:rFonts w:ascii="Times New Roman" w:hAnsi="Times New Roman" w:cs="Times New Roman"/>
              <w:sz w:val="24"/>
            </w:rPr>
            <w:delText xml:space="preserve">hese measures </w:delText>
          </w:r>
          <w:r w:rsidR="00FC5EF1" w:rsidDel="005C1F65">
            <w:rPr>
              <w:rFonts w:ascii="Times New Roman" w:hAnsi="Times New Roman" w:cs="Times New Roman"/>
              <w:sz w:val="24"/>
            </w:rPr>
            <w:delText xml:space="preserve">can provide crucial </w:delText>
          </w:r>
          <w:r w:rsidR="00601772" w:rsidDel="005C1F65">
            <w:rPr>
              <w:rFonts w:ascii="Times New Roman" w:hAnsi="Times New Roman" w:cs="Times New Roman"/>
              <w:sz w:val="24"/>
            </w:rPr>
            <w:delText>insight</w:delText>
          </w:r>
          <w:r w:rsidR="009A5D7D" w:rsidDel="005C1F65">
            <w:rPr>
              <w:rFonts w:ascii="Times New Roman" w:hAnsi="Times New Roman" w:cs="Times New Roman"/>
              <w:sz w:val="24"/>
            </w:rPr>
            <w:delText>s</w:delText>
          </w:r>
          <w:r w:rsidR="00601772" w:rsidDel="005C1F65">
            <w:rPr>
              <w:rFonts w:ascii="Times New Roman" w:hAnsi="Times New Roman" w:cs="Times New Roman"/>
              <w:sz w:val="24"/>
            </w:rPr>
            <w:delText xml:space="preserve"> </w:delText>
          </w:r>
          <w:r w:rsidR="00741C77" w:rsidDel="005C1F65">
            <w:rPr>
              <w:rFonts w:ascii="Times New Roman" w:hAnsi="Times New Roman" w:cs="Times New Roman"/>
              <w:sz w:val="24"/>
            </w:rPr>
            <w:delText>into</w:delText>
          </w:r>
          <w:r w:rsidR="00290C45" w:rsidDel="005C1F65">
            <w:rPr>
              <w:rFonts w:ascii="Times New Roman" w:hAnsi="Times New Roman" w:cs="Times New Roman"/>
              <w:sz w:val="24"/>
            </w:rPr>
            <w:delText xml:space="preserve"> </w:delText>
          </w:r>
          <w:r w:rsidR="00F811DE" w:rsidDel="005C1F65">
            <w:rPr>
              <w:rFonts w:ascii="Times New Roman" w:hAnsi="Times New Roman" w:cs="Times New Roman"/>
              <w:sz w:val="24"/>
            </w:rPr>
            <w:delText xml:space="preserve">different dimensions of </w:delText>
          </w:r>
          <w:r w:rsidR="00290C45" w:rsidDel="005C1F65">
            <w:rPr>
              <w:rFonts w:ascii="Times New Roman" w:hAnsi="Times New Roman" w:cs="Times New Roman"/>
              <w:sz w:val="24"/>
            </w:rPr>
            <w:delText>transit usage during the pandemic</w:delText>
          </w:r>
          <w:r w:rsidR="00F811DE" w:rsidDel="005C1F65">
            <w:rPr>
              <w:rFonts w:ascii="Times New Roman" w:hAnsi="Times New Roman" w:cs="Times New Roman"/>
              <w:sz w:val="24"/>
            </w:rPr>
            <w:delText xml:space="preserve">, including the limit, the start and end, and the speed of the transit demand decline. The spatial distribution of </w:delText>
          </w:r>
          <w:r w:rsidR="009A300F" w:rsidDel="005C1F65">
            <w:rPr>
              <w:rFonts w:ascii="Times New Roman" w:hAnsi="Times New Roman" w:cs="Times New Roman" w:hint="eastAsia"/>
              <w:sz w:val="24"/>
            </w:rPr>
            <w:delText>the</w:delText>
          </w:r>
          <w:r w:rsidR="009A300F" w:rsidDel="005C1F65">
            <w:rPr>
              <w:rFonts w:ascii="Times New Roman" w:hAnsi="Times New Roman" w:cs="Times New Roman"/>
              <w:sz w:val="24"/>
            </w:rPr>
            <w:delText xml:space="preserve"> </w:delText>
          </w:r>
          <w:r w:rsidR="00F811DE" w:rsidDel="005C1F65">
            <w:rPr>
              <w:rFonts w:ascii="Times New Roman" w:hAnsi="Times New Roman" w:cs="Times New Roman"/>
              <w:sz w:val="24"/>
            </w:rPr>
            <w:delText xml:space="preserve">measures is also very important </w:delText>
          </w:r>
          <w:r w:rsidR="001E1146" w:rsidDel="005C1F65">
            <w:rPr>
              <w:rFonts w:ascii="Times New Roman" w:hAnsi="Times New Roman" w:cs="Times New Roman"/>
              <w:sz w:val="24"/>
            </w:rPr>
            <w:delText>for future</w:delText>
          </w:r>
          <w:r w:rsidR="00290C45" w:rsidDel="005C1F65">
            <w:rPr>
              <w:rFonts w:ascii="Times New Roman" w:hAnsi="Times New Roman" w:cs="Times New Roman"/>
              <w:sz w:val="24"/>
            </w:rPr>
            <w:delText xml:space="preserve"> </w:delText>
          </w:r>
          <w:r w:rsidR="00762774" w:rsidDel="005C1F65">
            <w:rPr>
              <w:rFonts w:ascii="Times New Roman" w:hAnsi="Times New Roman" w:cs="Times New Roman" w:hint="eastAsia"/>
              <w:sz w:val="24"/>
            </w:rPr>
            <w:delText>stra</w:delText>
          </w:r>
          <w:r w:rsidR="00762774" w:rsidDel="005C1F65">
            <w:rPr>
              <w:rFonts w:ascii="Times New Roman" w:hAnsi="Times New Roman" w:cs="Times New Roman"/>
              <w:sz w:val="24"/>
            </w:rPr>
            <w:delText xml:space="preserve">tegic </w:delText>
          </w:r>
          <w:r w:rsidR="00D81646" w:rsidDel="005C1F65">
            <w:rPr>
              <w:rFonts w:ascii="Times New Roman" w:hAnsi="Times New Roman" w:cs="Times New Roman"/>
              <w:sz w:val="24"/>
            </w:rPr>
            <w:delText>transit planning</w:delText>
          </w:r>
          <w:r w:rsidR="00070B50" w:rsidDel="005C1F65">
            <w:rPr>
              <w:rFonts w:ascii="Times New Roman" w:hAnsi="Times New Roman" w:cs="Times New Roman"/>
              <w:sz w:val="24"/>
            </w:rPr>
            <w:delText xml:space="preserve"> and administration</w:delText>
          </w:r>
          <w:r w:rsidR="00D81646" w:rsidDel="005C1F65">
            <w:rPr>
              <w:rFonts w:ascii="Times New Roman" w:hAnsi="Times New Roman" w:cs="Times New Roman"/>
              <w:sz w:val="24"/>
            </w:rPr>
            <w:delText>.</w:delText>
          </w:r>
        </w:del>
      </w:ins>
    </w:p>
    <w:p w14:paraId="5248F850" w14:textId="0A7F77D4" w:rsidR="00077492" w:rsidDel="002130A1" w:rsidRDefault="00077492">
      <w:pPr>
        <w:spacing w:line="480" w:lineRule="auto"/>
        <w:ind w:firstLine="720"/>
        <w:jc w:val="both"/>
        <w:rPr>
          <w:del w:id="136" w:author="Author"/>
          <w:rFonts w:ascii="Times New Roman" w:hAnsi="Times New Roman" w:cs="Times New Roman"/>
          <w:sz w:val="24"/>
        </w:rPr>
        <w:pPrChange w:id="137" w:author="Author">
          <w:pPr>
            <w:spacing w:line="480" w:lineRule="auto"/>
            <w:jc w:val="both"/>
          </w:pPr>
        </w:pPrChange>
      </w:pPr>
      <w:del w:id="138" w:author="Author">
        <w:r w:rsidDel="002130A1">
          <w:rPr>
            <w:rFonts w:ascii="Times New Roman" w:hAnsi="Times New Roman" w:cs="Times New Roman"/>
            <w:sz w:val="24"/>
          </w:rPr>
          <w:delText xml:space="preserve"> </w:delText>
        </w:r>
      </w:del>
      <w:ins w:id="139" w:author="Author">
        <w:del w:id="140" w:author="Author">
          <w:r w:rsidR="00CD338B" w:rsidDel="00CE7730">
            <w:rPr>
              <w:rFonts w:ascii="Times New Roman" w:hAnsi="Times New Roman" w:cs="Times New Roman"/>
              <w:sz w:val="24"/>
            </w:rPr>
            <w:delText>B</w:delText>
          </w:r>
          <w:r w:rsidR="008E523F" w:rsidDel="00CE7730">
            <w:rPr>
              <w:rFonts w:ascii="Times New Roman" w:hAnsi="Times New Roman" w:cs="Times New Roman"/>
              <w:sz w:val="24"/>
            </w:rPr>
            <w:delText>esides spatiotemporal</w:delText>
          </w:r>
          <w:r w:rsidR="00D81646" w:rsidDel="00CE7730">
            <w:rPr>
              <w:rFonts w:ascii="Times New Roman" w:hAnsi="Times New Roman" w:cs="Times New Roman"/>
              <w:sz w:val="24"/>
            </w:rPr>
            <w:delText xml:space="preserve"> differences, </w:delText>
          </w:r>
        </w:del>
      </w:ins>
      <w:del w:id="141" w:author="Author">
        <w:r w:rsidDel="00CE7730">
          <w:rPr>
            <w:rFonts w:ascii="Times New Roman" w:hAnsi="Times New Roman" w:cs="Times New Roman"/>
            <w:sz w:val="24"/>
          </w:rPr>
          <w:delText>T</w:delText>
        </w:r>
      </w:del>
      <w:ins w:id="142" w:author="Author">
        <w:del w:id="143" w:author="Author">
          <w:r w:rsidR="00FC1479" w:rsidDel="00CE7730">
            <w:rPr>
              <w:rFonts w:ascii="Times New Roman" w:hAnsi="Times New Roman" w:cs="Times New Roman"/>
              <w:sz w:val="24"/>
            </w:rPr>
            <w:delText>t</w:delText>
          </w:r>
        </w:del>
      </w:ins>
      <w:del w:id="144" w:author="Author">
        <w:r w:rsidDel="00CE7730">
          <w:rPr>
            <w:rFonts w:ascii="Times New Roman" w:hAnsi="Times New Roman" w:cs="Times New Roman"/>
            <w:sz w:val="24"/>
          </w:rPr>
          <w:delText xml:space="preserve">he decline in ridership is </w:delText>
        </w:r>
      </w:del>
      <w:ins w:id="145" w:author="Author">
        <w:del w:id="146" w:author="Author">
          <w:r w:rsidR="00CD338B" w:rsidDel="00CE7730">
            <w:rPr>
              <w:rFonts w:ascii="Times New Roman" w:hAnsi="Times New Roman" w:cs="Times New Roman"/>
              <w:sz w:val="24"/>
            </w:rPr>
            <w:delText xml:space="preserve">moreover </w:delText>
          </w:r>
        </w:del>
      </w:ins>
      <w:del w:id="147" w:author="Author">
        <w:r w:rsidDel="00CE7730">
          <w:rPr>
            <w:rFonts w:ascii="Times New Roman" w:hAnsi="Times New Roman" w:cs="Times New Roman"/>
            <w:sz w:val="24"/>
          </w:rPr>
          <w:delText>unequal across social dimensions</w:delText>
        </w:r>
      </w:del>
      <w:ins w:id="148" w:author="Author">
        <w:del w:id="149" w:author="Author">
          <w:r w:rsidR="00F30C24" w:rsidDel="00CE7730">
            <w:rPr>
              <w:rFonts w:ascii="Times New Roman" w:hAnsi="Times New Roman" w:cs="Times New Roman"/>
              <w:sz w:val="24"/>
            </w:rPr>
            <w:delText>,</w:delText>
          </w:r>
        </w:del>
      </w:ins>
      <w:del w:id="150" w:author="Author">
        <w:r w:rsidDel="00CE7730">
          <w:rPr>
            <w:rFonts w:ascii="Times New Roman" w:hAnsi="Times New Roman" w:cs="Times New Roman"/>
            <w:sz w:val="24"/>
          </w:rPr>
          <w:delText xml:space="preserve"> since many information, managerial, tech, and knowledge workers can telecommute while people with jobs that demand physical presence still need to travel to work </w:delText>
        </w:r>
        <w:r w:rsidDel="00CE7730">
          <w:rPr>
            <w:rFonts w:ascii="Times New Roman" w:hAnsi="Times New Roman" w:cs="Times New Roman"/>
            <w:sz w:val="24"/>
          </w:rPr>
          <w:fldChar w:fldCharType="begin" w:fldLock="1"/>
        </w:r>
        <w:r w:rsidDel="00CE7730">
          <w:rPr>
            <w:rFonts w:ascii="Times New Roman" w:hAnsi="Times New Roman" w:cs="Times New Roman"/>
            <w:sz w:val="24"/>
          </w:rPr>
          <w:delInstrText>ADDIN CSL_CITATION {"citationItems":[{"id":"ITEM-1","itemData":{"URL":"https://www.washingtonpost.com/nation/2020/05/15/amid-pandemic-public-transit-is-highlighting-inequalities-cities/?arc404=true","accessed":{"date-parts":[["2020","5","16"]]},"author":[{"dropping-particle":"","family":"Tan","given":"Shelly","non-dropping-particle":"","parse-names":false,"suffix":""},{"dropping-particle":"","family":"Fowers","given":"Alyssa","non-dropping-particle":"","parse-names":false,"suffix":""},{"dropping-particle":"","family":"And","given":"Dan Keating","non-dropping-particle":"","parse-names":false,"suffix":""},{"dropping-particle":"","family":"Tierney","given":"Lauren","non-dropping-particle":"","parse-names":false,"suffix":""}],"container-title":"Washington Post","id":"ITEM-1","issued":{"date-parts":[["2020"]]},"title":"Amid the pandemic, public transit is highlighting inequalities in cities","type":"webpage"},"uris":["http://www.mendeley.com/documents/?uuid=af16714e-6f06-4421-b740-5da4a101b200"]}],"mendeley":{"formattedCitation":"[5]","plainTextFormattedCitation":"[5]","previouslyFormattedCitation":"[5]"},"properties":{"noteIndex":0},"schema":"https://github.com/citation-style-language/schema/raw/master/csl-citation.json"}</w:delInstrText>
        </w:r>
        <w:r w:rsidDel="00CE7730">
          <w:rPr>
            <w:rFonts w:ascii="Times New Roman" w:hAnsi="Times New Roman" w:cs="Times New Roman"/>
            <w:sz w:val="24"/>
          </w:rPr>
          <w:fldChar w:fldCharType="separate"/>
        </w:r>
        <w:r w:rsidRPr="00423D84" w:rsidDel="00CE7730">
          <w:rPr>
            <w:rFonts w:ascii="Times New Roman" w:hAnsi="Times New Roman" w:cs="Times New Roman"/>
            <w:noProof/>
            <w:sz w:val="24"/>
          </w:rPr>
          <w:delText>[5]</w:delText>
        </w:r>
        <w:r w:rsidDel="00CE7730">
          <w:rPr>
            <w:rFonts w:ascii="Times New Roman" w:hAnsi="Times New Roman" w:cs="Times New Roman"/>
            <w:sz w:val="24"/>
          </w:rPr>
          <w:fldChar w:fldCharType="end"/>
        </w:r>
        <w:r w:rsidDel="00CE7730">
          <w:rPr>
            <w:rFonts w:ascii="Times New Roman" w:hAnsi="Times New Roman" w:cs="Times New Roman"/>
            <w:sz w:val="24"/>
          </w:rPr>
          <w:delText xml:space="preserve">. The remaining public transit users during a pandemic such as COVID-19 are likely "captive" riders who depend on public transit for mobility and accessibility to jobs, health care, and services </w:delText>
        </w:r>
        <w:r w:rsidRPr="00693884" w:rsidDel="00CE7730">
          <w:rPr>
            <w:rFonts w:ascii="Times New Roman" w:hAnsi="Times New Roman" w:cs="Times New Roman"/>
            <w:sz w:val="24"/>
          </w:rPr>
          <w:fldChar w:fldCharType="begin" w:fldLock="1"/>
        </w:r>
        <w:r w:rsidDel="00CE7730">
          <w:rPr>
            <w:rFonts w:ascii="Times New Roman" w:hAnsi="Times New Roman" w:cs="Times New Roman"/>
            <w:sz w:val="24"/>
          </w:rPr>
          <w:delInstrText>ADDIN CSL_CITATION {"citationItems":[{"id":"ITEM-1","itemData":{"ISSN":"0361-1981","author":[{"dropping-particle":"","family":"Zhao","given":"Jinhua","non-dropping-particle":"","parse-names":false,"suffix":""},{"dropping-particle":"","family":"Webb","given":"Valerie","non-dropping-particle":"","parse-names":false,"suffix":""},{"dropping-particle":"","family":"Shah","given":"Punit","non-dropping-particle":"","parse-names":false,"suffix":""}],"container-title":"Transportation Research Record","id":"ITEM-1","issue":"1","issued":{"date-parts":[["2014"]]},"page":"80-88","publisher":"SAGE Publications Sage CA: Los Angeles, CA","title":"Customer loyalty differences between captive and choice transit riders","type":"article-journal","volume":"2415"},"uris":["http://www.mendeley.com/documents/?uuid=a30b64a3-49e9-4229-ba6e-a8d99f0a4ebe"]}],"mendeley":{"formattedCitation":"[6]","plainTextFormattedCitation":"[6]","previouslyFormattedCitation":"[6]"},"properties":{"noteIndex":0},"schema":"https://github.com/citation-style-language/schema/raw/master/csl-citation.json"}</w:delInstrText>
        </w:r>
        <w:r w:rsidRPr="00693884" w:rsidDel="00CE7730">
          <w:rPr>
            <w:rFonts w:ascii="Times New Roman" w:hAnsi="Times New Roman" w:cs="Times New Roman"/>
            <w:sz w:val="24"/>
          </w:rPr>
          <w:fldChar w:fldCharType="separate"/>
        </w:r>
        <w:r w:rsidRPr="00423D84" w:rsidDel="00CE7730">
          <w:rPr>
            <w:rFonts w:ascii="Times New Roman" w:hAnsi="Times New Roman" w:cs="Times New Roman"/>
            <w:noProof/>
            <w:sz w:val="24"/>
          </w:rPr>
          <w:delText>[6]</w:delText>
        </w:r>
        <w:r w:rsidRPr="00693884" w:rsidDel="00CE7730">
          <w:rPr>
            <w:rFonts w:ascii="Times New Roman" w:hAnsi="Times New Roman" w:cs="Times New Roman"/>
            <w:sz w:val="24"/>
          </w:rPr>
          <w:fldChar w:fldCharType="end"/>
        </w:r>
        <w:r w:rsidDel="00CE7730">
          <w:rPr>
            <w:rFonts w:ascii="Times New Roman" w:hAnsi="Times New Roman" w:cs="Times New Roman"/>
            <w:sz w:val="24"/>
          </w:rPr>
          <w:delText xml:space="preserve">. Since only essential businesses and services were open during this period, these captive riders were also likely performing necessary activities for themselves or society, highlighting the nature of public transit as a critical infrastructure </w:delText>
        </w:r>
        <w:r w:rsidDel="00CE7730">
          <w:rPr>
            <w:rFonts w:ascii="Times New Roman" w:hAnsi="Times New Roman" w:cs="Times New Roman"/>
            <w:sz w:val="24"/>
          </w:rPr>
          <w:fldChar w:fldCharType="begin" w:fldLock="1"/>
        </w:r>
        <w:r w:rsidDel="00CE7730">
          <w:rPr>
            <w:rFonts w:ascii="Times New Roman" w:hAnsi="Times New Roman" w:cs="Times New Roman"/>
            <w:sz w:val="24"/>
          </w:rPr>
          <w:delInstrText>ADDIN CSL_CITATION {"citationItems":[{"id":"ITEM-1","itemData":{"ISSN":"1099-3460","author":[{"dropping-particle":"","family":"Zimmerman","given":"Rae","non-dropping-particle":"","parse-names":false,"suffix":""}],"container-title":"Journal of Urban Health","id":"ITEM-1","issue":"1","issued":{"date-parts":[["2005"]]},"page":"21-32","publisher":"Springer","title":"Mass transit infrastructure and urban health","type":"article-journal","volume":"82"},"uris":["http://www.mendeley.com/documents/?uuid=75271dbc-3640-4a78-9ce8-1b28d7039d22"]}],"mendeley":{"formattedCitation":"[7]","plainTextFormattedCitation":"[7]","previouslyFormattedCitation":"[7]"},"properties":{"noteIndex":0},"schema":"https://github.com/citation-style-language/schema/raw/master/csl-citation.json"}</w:delInstrText>
        </w:r>
        <w:r w:rsidDel="00CE7730">
          <w:rPr>
            <w:rFonts w:ascii="Times New Roman" w:hAnsi="Times New Roman" w:cs="Times New Roman"/>
            <w:sz w:val="24"/>
          </w:rPr>
          <w:fldChar w:fldCharType="separate"/>
        </w:r>
        <w:r w:rsidRPr="00423D84" w:rsidDel="00CE7730">
          <w:rPr>
            <w:rFonts w:ascii="Times New Roman" w:hAnsi="Times New Roman" w:cs="Times New Roman"/>
            <w:noProof/>
            <w:sz w:val="24"/>
          </w:rPr>
          <w:delText>[7]</w:delText>
        </w:r>
        <w:r w:rsidDel="00CE7730">
          <w:rPr>
            <w:rFonts w:ascii="Times New Roman" w:hAnsi="Times New Roman" w:cs="Times New Roman"/>
            <w:sz w:val="24"/>
          </w:rPr>
          <w:fldChar w:fldCharType="end"/>
        </w:r>
        <w:r w:rsidDel="00CE7730">
          <w:rPr>
            <w:rFonts w:ascii="Times New Roman" w:hAnsi="Times New Roman" w:cs="Times New Roman"/>
            <w:sz w:val="24"/>
          </w:rPr>
          <w:delText>.</w:delText>
        </w:r>
      </w:del>
      <w:ins w:id="151" w:author="Author">
        <w:del w:id="152" w:author="Author">
          <w:r w:rsidR="00751F3B" w:rsidDel="00CE7730">
            <w:rPr>
              <w:rFonts w:ascii="Times New Roman" w:hAnsi="Times New Roman" w:cs="Times New Roman"/>
              <w:sz w:val="24"/>
            </w:rPr>
            <w:delText xml:space="preserve"> </w:delText>
          </w:r>
          <w:r w:rsidR="00A1299D" w:rsidDel="002130A1">
            <w:rPr>
              <w:rFonts w:ascii="Times New Roman" w:hAnsi="Times New Roman" w:cs="Times New Roman"/>
              <w:sz w:val="24"/>
            </w:rPr>
            <w:delText xml:space="preserve">It </w:delText>
          </w:r>
          <w:r w:rsidR="002A5EC0" w:rsidDel="002130A1">
            <w:rPr>
              <w:rFonts w:ascii="Times New Roman" w:hAnsi="Times New Roman" w:cs="Times New Roman"/>
              <w:sz w:val="24"/>
            </w:rPr>
            <w:delText xml:space="preserve">is extremely important to </w:delText>
          </w:r>
          <w:r w:rsidR="00544D0B" w:rsidDel="002130A1">
            <w:rPr>
              <w:rFonts w:ascii="Times New Roman" w:hAnsi="Times New Roman" w:cs="Times New Roman"/>
              <w:sz w:val="24"/>
            </w:rPr>
            <w:delText xml:space="preserve">investigate the measures’ connections to different demographic factors, especially for underprivileged populations such as </w:delText>
          </w:r>
          <w:r w:rsidR="00DA0B4A" w:rsidDel="002130A1">
            <w:rPr>
              <w:rFonts w:ascii="Times New Roman" w:hAnsi="Times New Roman" w:cs="Times New Roman"/>
              <w:sz w:val="24"/>
            </w:rPr>
            <w:delText xml:space="preserve">essential </w:delText>
          </w:r>
          <w:r w:rsidR="00544D0B" w:rsidDel="002130A1">
            <w:rPr>
              <w:rFonts w:ascii="Times New Roman" w:hAnsi="Times New Roman" w:cs="Times New Roman"/>
              <w:sz w:val="24"/>
            </w:rPr>
            <w:delText xml:space="preserve">workers, </w:delText>
          </w:r>
          <w:r w:rsidR="00820C6F" w:rsidDel="002130A1">
            <w:rPr>
              <w:rFonts w:ascii="Times New Roman" w:hAnsi="Times New Roman" w:cs="Times New Roman"/>
              <w:sz w:val="24"/>
            </w:rPr>
            <w:delText>ethnic minorities</w:delText>
          </w:r>
          <w:r w:rsidR="00544D0B" w:rsidDel="002130A1">
            <w:rPr>
              <w:rFonts w:ascii="Times New Roman" w:hAnsi="Times New Roman" w:cs="Times New Roman"/>
              <w:sz w:val="24"/>
            </w:rPr>
            <w:delText>, Female, and senior people.</w:delText>
          </w:r>
        </w:del>
      </w:ins>
      <w:del w:id="153" w:author="Author">
        <w:r w:rsidDel="002130A1">
          <w:rPr>
            <w:rFonts w:ascii="Times New Roman" w:hAnsi="Times New Roman" w:cs="Times New Roman"/>
            <w:sz w:val="24"/>
          </w:rPr>
          <w:delText xml:space="preserve"> </w:delText>
        </w:r>
      </w:del>
    </w:p>
    <w:p w14:paraId="2A660706" w14:textId="5551FB87" w:rsidR="00AA080F" w:rsidRDefault="00077492">
      <w:pPr>
        <w:spacing w:line="480" w:lineRule="auto"/>
        <w:jc w:val="both"/>
        <w:rPr>
          <w:ins w:id="154" w:author="Author"/>
          <w:rFonts w:ascii="Times New Roman" w:hAnsi="Times New Roman" w:cs="Times New Roman"/>
          <w:sz w:val="24"/>
        </w:rPr>
        <w:pPrChange w:id="155" w:author="Author">
          <w:pPr>
            <w:spacing w:line="240" w:lineRule="auto"/>
            <w:jc w:val="both"/>
          </w:pPr>
        </w:pPrChange>
      </w:pPr>
      <w:r>
        <w:rPr>
          <w:rFonts w:ascii="Times New Roman" w:hAnsi="Times New Roman" w:cs="Times New Roman"/>
          <w:sz w:val="24"/>
        </w:rPr>
        <w:tab/>
      </w:r>
      <w:ins w:id="156" w:author="Author">
        <w:r w:rsidR="005C1F65">
          <w:rPr>
            <w:rFonts w:ascii="Times New Roman" w:hAnsi="Times New Roman" w:cs="Times New Roman"/>
            <w:sz w:val="24"/>
          </w:rPr>
          <w:t xml:space="preserve">The </w:t>
        </w:r>
        <w:r w:rsidR="00D950D7">
          <w:rPr>
            <w:rFonts w:ascii="Times New Roman" w:hAnsi="Times New Roman" w:cs="Times New Roman"/>
            <w:sz w:val="24"/>
          </w:rPr>
          <w:t xml:space="preserve">differential </w:t>
        </w:r>
        <w:r w:rsidR="005C1F65">
          <w:rPr>
            <w:rFonts w:ascii="Times New Roman" w:hAnsi="Times New Roman" w:cs="Times New Roman"/>
            <w:sz w:val="24"/>
          </w:rPr>
          <w:t xml:space="preserve">impacts of pandemics on public </w:t>
        </w:r>
        <w:del w:id="157" w:author="Author">
          <w:r w:rsidR="00593F10" w:rsidDel="005C1F65">
            <w:rPr>
              <w:rFonts w:ascii="Times New Roman" w:hAnsi="Times New Roman" w:cs="Times New Roman"/>
              <w:sz w:val="24"/>
            </w:rPr>
            <w:delText xml:space="preserve">There are already </w:delText>
          </w:r>
          <w:r w:rsidR="00CC7F95" w:rsidDel="005C1F65">
            <w:rPr>
              <w:rFonts w:ascii="Times New Roman" w:hAnsi="Times New Roman" w:cs="Times New Roman"/>
              <w:sz w:val="24"/>
            </w:rPr>
            <w:delText xml:space="preserve">several </w:delText>
          </w:r>
          <w:r w:rsidR="00593F10" w:rsidDel="005C1F65">
            <w:rPr>
              <w:rFonts w:ascii="Times New Roman" w:hAnsi="Times New Roman" w:cs="Times New Roman"/>
              <w:sz w:val="24"/>
            </w:rPr>
            <w:delText xml:space="preserve">studies that investigated the impact of a pandemic on the </w:delText>
          </w:r>
        </w:del>
        <w:r w:rsidR="00593F10">
          <w:rPr>
            <w:rFonts w:ascii="Times New Roman" w:hAnsi="Times New Roman" w:cs="Times New Roman"/>
            <w:sz w:val="24"/>
          </w:rPr>
          <w:t xml:space="preserve">transit </w:t>
        </w:r>
        <w:r w:rsidR="005C1F65">
          <w:rPr>
            <w:rFonts w:ascii="Times New Roman" w:hAnsi="Times New Roman" w:cs="Times New Roman"/>
            <w:sz w:val="24"/>
          </w:rPr>
          <w:t>demand is an underexplored question.</w:t>
        </w:r>
        <w:del w:id="158" w:author="Author">
          <w:r w:rsidR="005C1F65"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del w:id="159" w:author="Author">
          <w:r w:rsidR="00593F10" w:rsidDel="005C1F65">
            <w:rPr>
              <w:rFonts w:ascii="Times New Roman" w:hAnsi="Times New Roman" w:cs="Times New Roman"/>
              <w:sz w:val="24"/>
            </w:rPr>
            <w:delText>systems</w:delText>
          </w:r>
          <w:r w:rsidR="00E6336F" w:rsidDel="005C1F65">
            <w:rPr>
              <w:rFonts w:ascii="Times New Roman" w:hAnsi="Times New Roman" w:cs="Times New Roman"/>
              <w:sz w:val="24"/>
            </w:rPr>
            <w:delText xml:space="preserve"> </w:delText>
          </w:r>
        </w:del>
        <w:r w:rsidR="005C1F65">
          <w:rPr>
            <w:rFonts w:ascii="Times New Roman" w:hAnsi="Times New Roman" w:cs="Times New Roman"/>
            <w:sz w:val="24"/>
          </w:rPr>
          <w:t xml:space="preserve">There is limited research based on the experience of </w:t>
        </w:r>
        <w:del w:id="160" w:author="Author">
          <w:r w:rsidR="00215B64" w:rsidDel="005C1F65">
            <w:rPr>
              <w:rFonts w:ascii="Times New Roman" w:hAnsi="Times New Roman" w:cs="Times New Roman"/>
              <w:sz w:val="24"/>
            </w:rPr>
            <w:delText xml:space="preserve">in </w:delText>
          </w:r>
        </w:del>
        <w:r w:rsidR="00E6336F">
          <w:rPr>
            <w:rFonts w:ascii="Times New Roman" w:hAnsi="Times New Roman" w:cs="Times New Roman"/>
            <w:sz w:val="24"/>
          </w:rPr>
          <w:t>Asian cities</w:t>
        </w:r>
        <w:r w:rsidR="002B24EC">
          <w:rPr>
            <w:rFonts w:ascii="Times New Roman" w:hAnsi="Times New Roman" w:cs="Times New Roman"/>
            <w:sz w:val="24"/>
          </w:rPr>
          <w:t xml:space="preserve"> </w:t>
        </w:r>
        <w:r w:rsidR="008B65FF">
          <w:rPr>
            <w:rFonts w:ascii="Times New Roman" w:hAnsi="Times New Roman" w:cs="Times New Roman"/>
            <w:sz w:val="24"/>
          </w:rPr>
          <w:t>during</w:t>
        </w:r>
        <w:r w:rsidR="002B24EC">
          <w:rPr>
            <w:rFonts w:ascii="Times New Roman" w:hAnsi="Times New Roman" w:cs="Times New Roman"/>
            <w:sz w:val="24"/>
          </w:rPr>
          <w:t xml:space="preserve"> </w:t>
        </w:r>
        <w:r w:rsidR="00DE68A2">
          <w:rPr>
            <w:rFonts w:ascii="Times New Roman" w:hAnsi="Times New Roman" w:cs="Times New Roman"/>
            <w:sz w:val="24"/>
          </w:rPr>
          <w:t xml:space="preserve">recent </w:t>
        </w:r>
        <w:del w:id="161" w:author="Author">
          <w:r w:rsidR="002B24EC" w:rsidDel="00DE68A2">
            <w:rPr>
              <w:rFonts w:ascii="Times New Roman" w:hAnsi="Times New Roman" w:cs="Times New Roman"/>
              <w:sz w:val="24"/>
            </w:rPr>
            <w:delText xml:space="preserve">past </w:delText>
          </w:r>
        </w:del>
        <w:r w:rsidR="002B24EC">
          <w:rPr>
            <w:rFonts w:ascii="Times New Roman" w:hAnsi="Times New Roman" w:cs="Times New Roman"/>
            <w:sz w:val="24"/>
          </w:rPr>
          <w:t>pandemics</w:t>
        </w:r>
        <w:r w:rsidR="00E6336F">
          <w:rPr>
            <w:rFonts w:ascii="Times New Roman" w:hAnsi="Times New Roman" w:cs="Times New Roman"/>
            <w:sz w:val="24"/>
          </w:rPr>
          <w:t xml:space="preserve">. </w:t>
        </w:r>
      </w:ins>
      <w:del w:id="162" w:author="Author">
        <w:r w:rsidDel="00F95316">
          <w:rPr>
            <w:rFonts w:ascii="Times New Roman" w:hAnsi="Times New Roman" w:cs="Times New Roman"/>
            <w:sz w:val="24"/>
          </w:rPr>
          <w:delText>In addition to the closing of businesses</w:delText>
        </w:r>
        <w:r w:rsidDel="00DC02FD">
          <w:rPr>
            <w:rFonts w:ascii="Times New Roman" w:hAnsi="Times New Roman" w:cs="Times New Roman"/>
            <w:sz w:val="24"/>
          </w:rPr>
          <w:delText>,</w:delText>
        </w:r>
        <w:r w:rsidDel="00F95316">
          <w:rPr>
            <w:rFonts w:ascii="Times New Roman" w:hAnsi="Times New Roman" w:cs="Times New Roman"/>
            <w:sz w:val="24"/>
          </w:rPr>
          <w:delText xml:space="preserve"> and substitution of telework for onsite work, another factor affecting the decline of public transit demand during a pandemic is fear. According to an online survey, about 48% of Americans and 40% of Canadians feel that using transit poses a high health risk due to the coronavirus </w:delText>
        </w:r>
        <w:r w:rsidDel="00F95316">
          <w:rPr>
            <w:rFonts w:ascii="Times New Roman" w:hAnsi="Times New Roman" w:cs="Times New Roman"/>
            <w:sz w:val="24"/>
          </w:rPr>
          <w:fldChar w:fldCharType="begin" w:fldLock="1"/>
        </w:r>
        <w:r w:rsidDel="00F95316">
          <w:rPr>
            <w:rFonts w:ascii="Times New Roman" w:hAnsi="Times New Roman" w:cs="Times New Roman"/>
            <w:sz w:val="24"/>
          </w:rPr>
          <w:delInstrText>ADDIN CSL_CITATION {"citationItems":[{"id":"ITEM-1","itemData":{"URL":"https://www.northstarhub.com/posts/north-americans-turning-away-from-public-transit-as-direct-result-of-covid-19","accessed":{"date-parts":[["2020","2","4"]]},"author":[{"dropping-particle":"","family":"Yellin","given":"Jennifer","non-dropping-particle":"","parse-names":false,"suffix":""}],"id":"ITEM-1","issued":{"date-parts":[["2020"]]},"title":"North Americans Turning Away From Public Transit As Direct Result Of COVID-19","type":"webpage"},"uris":["http://www.mendeley.com/documents/?uuid=1909b1bc-ffb2-4c44-94a0-667de59b7507"]}],"mendeley":{"formattedCitation":"[8]","plainTextFormattedCitation":"[8]","previouslyFormattedCitation":"[8]"},"properties":{"noteIndex":0},"schema":"https://github.com/citation-style-language/schema/raw/master/csl-citation.json"}</w:delInstrText>
        </w:r>
        <w:r w:rsidDel="00F95316">
          <w:rPr>
            <w:rFonts w:ascii="Times New Roman" w:hAnsi="Times New Roman" w:cs="Times New Roman"/>
            <w:sz w:val="24"/>
          </w:rPr>
          <w:fldChar w:fldCharType="separate"/>
        </w:r>
        <w:r w:rsidRPr="00423D84" w:rsidDel="00F95316">
          <w:rPr>
            <w:rFonts w:ascii="Times New Roman" w:hAnsi="Times New Roman" w:cs="Times New Roman"/>
            <w:noProof/>
            <w:sz w:val="24"/>
          </w:rPr>
          <w:delText>[8]</w:delText>
        </w:r>
        <w:r w:rsidDel="00F95316">
          <w:rPr>
            <w:rFonts w:ascii="Times New Roman" w:hAnsi="Times New Roman" w:cs="Times New Roman"/>
            <w:sz w:val="24"/>
          </w:rPr>
          <w:fldChar w:fldCharType="end"/>
        </w:r>
        <w:r w:rsidDel="00F95316">
          <w:rPr>
            <w:rFonts w:ascii="Times New Roman" w:hAnsi="Times New Roman" w:cs="Times New Roman"/>
            <w:sz w:val="24"/>
          </w:rPr>
          <w:delText xml:space="preserve">. </w:delText>
        </w:r>
        <w:r w:rsidDel="00DE68A2">
          <w:rPr>
            <w:rFonts w:ascii="Times New Roman" w:hAnsi="Times New Roman" w:cs="Times New Roman"/>
            <w:sz w:val="24"/>
          </w:rPr>
          <w:delText xml:space="preserve">In an analysis of public transit ridership in Taipei </w:delText>
        </w:r>
      </w:del>
      <w:ins w:id="163" w:author="Author">
        <w:r w:rsidR="00DE68A2">
          <w:rPr>
            <w:rFonts w:ascii="Times New Roman" w:hAnsi="Times New Roman" w:cs="Times New Roman"/>
            <w:sz w:val="24"/>
          </w:rPr>
          <w:t>D</w:t>
        </w:r>
      </w:ins>
      <w:del w:id="164" w:author="Author">
        <w:r w:rsidDel="00DE68A2">
          <w:rPr>
            <w:rFonts w:ascii="Times New Roman" w:hAnsi="Times New Roman" w:cs="Times New Roman"/>
            <w:sz w:val="24"/>
          </w:rPr>
          <w:delText>d</w:delText>
        </w:r>
      </w:del>
      <w:r>
        <w:rPr>
          <w:rFonts w:ascii="Times New Roman" w:hAnsi="Times New Roman" w:cs="Times New Roman"/>
          <w:sz w:val="24"/>
        </w:rPr>
        <w:t xml:space="preserve">uring the 2003 SARS pandemic, </w:t>
      </w:r>
      <w:ins w:id="165" w:author="Author">
        <w:r w:rsidR="00DE68A2">
          <w:rPr>
            <w:rFonts w:ascii="Times New Roman" w:hAnsi="Times New Roman" w:cs="Times New Roman"/>
            <w:sz w:val="24"/>
          </w:rPr>
          <w:t xml:space="preserve">the </w:t>
        </w:r>
      </w:ins>
      <w:r>
        <w:rPr>
          <w:rFonts w:ascii="Times New Roman" w:hAnsi="Times New Roman" w:cs="Times New Roman"/>
          <w:sz w:val="24"/>
        </w:rPr>
        <w:t xml:space="preserve">Taipei underground </w:t>
      </w:r>
      <w:ins w:id="166" w:author="Author">
        <w:r w:rsidR="00DE68A2">
          <w:rPr>
            <w:rFonts w:ascii="Times New Roman" w:hAnsi="Times New Roman" w:cs="Times New Roman"/>
            <w:sz w:val="24"/>
          </w:rPr>
          <w:t xml:space="preserve">system </w:t>
        </w:r>
      </w:ins>
      <w:r>
        <w:rPr>
          <w:rFonts w:ascii="Times New Roman" w:hAnsi="Times New Roman" w:cs="Times New Roman"/>
          <w:sz w:val="24"/>
        </w:rPr>
        <w:t xml:space="preserve">lost almost 50% of daily ridership during the peak of the </w:t>
      </w:r>
      <w:del w:id="167" w:author="Author">
        <w:r w:rsidDel="00DE68A2">
          <w:rPr>
            <w:rFonts w:ascii="Times New Roman" w:hAnsi="Times New Roman" w:cs="Times New Roman"/>
            <w:sz w:val="24"/>
          </w:rPr>
          <w:delText xml:space="preserve">SARS </w:delText>
        </w:r>
      </w:del>
      <w:r>
        <w:rPr>
          <w:rFonts w:ascii="Times New Roman" w:hAnsi="Times New Roman" w:cs="Times New Roman"/>
          <w:sz w:val="24"/>
        </w:rPr>
        <w:t xml:space="preserve">pandemic </w:t>
      </w:r>
      <w:r>
        <w:rPr>
          <w:rFonts w:ascii="Times New Roman" w:hAnsi="Times New Roman" w:cs="Times New Roman"/>
          <w:sz w:val="24"/>
        </w:rPr>
        <w:fldChar w:fldCharType="begin" w:fldLock="1"/>
      </w:r>
      <w:r w:rsidR="00A02E2F">
        <w:rPr>
          <w:rFonts w:ascii="Times New Roman" w:hAnsi="Times New Roman" w:cs="Times New Roman"/>
          <w:sz w:val="24"/>
        </w:rPr>
        <w:instrText>ADDIN CSL_CITATION {"citationItems":[{"id":"ITEM-1","itemData":{"author":[{"dropping-particle":"","family":"Wang","given":"Kuo-Ying","non-dropping-particle":"","parse-names":false,"suffix":""}],"container-title":"PloS one","id":"ITEM-1","issue":"3","issued":{"date-parts":[["2014"]]},"publisher":"Public Library of Science","title":"How change of public transportation usage reveals fear of the SARS virus in a city","type":"article-journal","volume":"9"},"uris":["http://www.mendeley.com/documents/?uuid=9a4ed46d-7513-4c37-8bbb-ac17db746998"]}],"mendeley":{"formattedCitation":"[9]","plainTextFormattedCitation":"[9]","previouslyFormattedCitation":"[9]"},"properties":{"noteIndex":0},"schema":"https://github.com/citation-style-language/schema/raw/master/csl-citation.json"}</w:instrText>
      </w:r>
      <w:r>
        <w:rPr>
          <w:rFonts w:ascii="Times New Roman" w:hAnsi="Times New Roman" w:cs="Times New Roman"/>
          <w:sz w:val="24"/>
        </w:rPr>
        <w:fldChar w:fldCharType="separate"/>
      </w:r>
      <w:r w:rsidR="00A02E2F" w:rsidRPr="00A02E2F">
        <w:rPr>
          <w:rFonts w:ascii="Times New Roman" w:hAnsi="Times New Roman" w:cs="Times New Roman"/>
          <w:noProof/>
          <w:sz w:val="24"/>
        </w:rPr>
        <w:t>[9]</w:t>
      </w:r>
      <w:r>
        <w:rPr>
          <w:rFonts w:ascii="Times New Roman" w:hAnsi="Times New Roman" w:cs="Times New Roman"/>
          <w:sz w:val="24"/>
        </w:rPr>
        <w:fldChar w:fldCharType="end"/>
      </w:r>
      <w:r>
        <w:rPr>
          <w:rFonts w:ascii="Times New Roman" w:hAnsi="Times New Roman" w:cs="Times New Roman"/>
          <w:sz w:val="24"/>
        </w:rPr>
        <w:t xml:space="preserve">. An analysis of Seoul transit system smart card transaction data during the 2015 MERS outbreak shows variations in the decline in trip frequencies across different public transit modes, </w:t>
      </w:r>
      <w:ins w:id="168" w:author="Author">
        <w:r w:rsidR="007E180A">
          <w:rPr>
            <w:rFonts w:ascii="Times New Roman" w:hAnsi="Times New Roman" w:cs="Times New Roman"/>
            <w:sz w:val="24"/>
          </w:rPr>
          <w:t>social groups</w:t>
        </w:r>
      </w:ins>
      <w:del w:id="169" w:author="Author">
        <w:r w:rsidDel="007E180A">
          <w:rPr>
            <w:rFonts w:ascii="Times New Roman" w:hAnsi="Times New Roman" w:cs="Times New Roman"/>
            <w:sz w:val="24"/>
          </w:rPr>
          <w:delText>different populations</w:delText>
        </w:r>
      </w:del>
      <w:r>
        <w:rPr>
          <w:rFonts w:ascii="Times New Roman" w:hAnsi="Times New Roman" w:cs="Times New Roman"/>
          <w:sz w:val="24"/>
        </w:rPr>
        <w:t>, and neighborhoods</w:t>
      </w:r>
      <w:ins w:id="170" w:author="Author">
        <w:r w:rsidR="007E180A">
          <w:rPr>
            <w:rFonts w:ascii="Times New Roman" w:hAnsi="Times New Roman" w:cs="Times New Roman"/>
            <w:sz w:val="24"/>
          </w:rPr>
          <w:t xml:space="preserve"> </w:t>
        </w:r>
      </w:ins>
      <w:del w:id="171" w:author="Author">
        <w:r w:rsidDel="007E180A">
          <w:rPr>
            <w:rFonts w:ascii="Times New Roman" w:hAnsi="Times New Roman" w:cs="Times New Roman"/>
            <w:sz w:val="24"/>
          </w:rPr>
          <w:delText xml:space="preserve">. </w:delText>
        </w:r>
        <w:r w:rsidDel="00DE68A2">
          <w:rPr>
            <w:rFonts w:ascii="Times New Roman" w:hAnsi="Times New Roman" w:cs="Times New Roman"/>
            <w:sz w:val="24"/>
          </w:rPr>
          <w:delText>The study finds that fear of the pandemic significantly influenced travel behavior. T</w:delText>
        </w:r>
      </w:del>
      <w:ins w:id="172" w:author="Author">
        <w:del w:id="173" w:author="Author">
          <w:r w:rsidR="00E6336F" w:rsidDel="00DE68A2">
            <w:rPr>
              <w:rFonts w:ascii="Times New Roman" w:hAnsi="Times New Roman" w:cs="Times New Roman"/>
              <w:sz w:val="24"/>
            </w:rPr>
            <w:delText>t</w:delText>
          </w:r>
        </w:del>
      </w:ins>
      <w:del w:id="174" w:author="Author">
        <w:r w:rsidDel="00DE68A2">
          <w:rPr>
            <w:rFonts w:ascii="Times New Roman" w:hAnsi="Times New Roman" w:cs="Times New Roman"/>
            <w:sz w:val="24"/>
          </w:rPr>
          <w:delText xml:space="preserve">he </w:delText>
        </w:r>
        <w:r w:rsidDel="007E180A">
          <w:rPr>
            <w:rFonts w:ascii="Times New Roman" w:hAnsi="Times New Roman" w:cs="Times New Roman"/>
            <w:sz w:val="24"/>
          </w:rPr>
          <w:delText xml:space="preserve">ability </w:delText>
        </w:r>
        <w:r w:rsidDel="00DE68A2">
          <w:rPr>
            <w:rFonts w:ascii="Times New Roman" w:hAnsi="Times New Roman" w:cs="Times New Roman"/>
            <w:sz w:val="24"/>
          </w:rPr>
          <w:delText>for</w:delText>
        </w:r>
        <w:r w:rsidDel="007E180A">
          <w:rPr>
            <w:rFonts w:ascii="Times New Roman" w:hAnsi="Times New Roman" w:cs="Times New Roman"/>
            <w:sz w:val="24"/>
          </w:rPr>
          <w:delText xml:space="preserve"> people to change their daily routine</w:delText>
        </w:r>
      </w:del>
      <w:ins w:id="175" w:author="Author">
        <w:del w:id="176" w:author="Author">
          <w:r w:rsidR="00B97D05" w:rsidDel="007E180A">
            <w:rPr>
              <w:rFonts w:ascii="Times New Roman" w:hAnsi="Times New Roman" w:cs="Times New Roman"/>
              <w:sz w:val="24"/>
            </w:rPr>
            <w:delText xml:space="preserve"> is</w:delText>
          </w:r>
        </w:del>
      </w:ins>
      <w:del w:id="177" w:author="Author">
        <w:r w:rsidDel="007E180A">
          <w:rPr>
            <w:rFonts w:ascii="Times New Roman" w:hAnsi="Times New Roman" w:cs="Times New Roman"/>
            <w:sz w:val="24"/>
          </w:rPr>
          <w:delText xml:space="preserve"> measured by land value and regional characteristics</w:delText>
        </w:r>
      </w:del>
      <w:ins w:id="178" w:author="Author">
        <w:del w:id="179" w:author="Author">
          <w:r w:rsidR="00E6336F" w:rsidDel="007E180A">
            <w:rPr>
              <w:rFonts w:ascii="Times New Roman" w:hAnsi="Times New Roman" w:cs="Times New Roman"/>
              <w:sz w:val="24"/>
            </w:rPr>
            <w:delText>,</w:delText>
          </w:r>
        </w:del>
      </w:ins>
      <w:del w:id="180" w:author="Author">
        <w:r w:rsidDel="007E180A">
          <w:rPr>
            <w:rFonts w:ascii="Times New Roman" w:hAnsi="Times New Roman" w:cs="Times New Roman"/>
            <w:sz w:val="24"/>
          </w:rPr>
          <w:delText xml:space="preserve"> </w:delText>
        </w:r>
      </w:del>
      <w:ins w:id="181" w:author="Author">
        <w:del w:id="182" w:author="Author">
          <w:r w:rsidR="00B97D05" w:rsidDel="007E180A">
            <w:rPr>
              <w:rFonts w:ascii="Times New Roman" w:hAnsi="Times New Roman" w:cs="Times New Roman"/>
              <w:sz w:val="24"/>
            </w:rPr>
            <w:delText xml:space="preserve">which </w:delText>
          </w:r>
        </w:del>
      </w:ins>
      <w:del w:id="183" w:author="Author">
        <w:r w:rsidDel="007E180A">
          <w:rPr>
            <w:rFonts w:ascii="Times New Roman" w:hAnsi="Times New Roman" w:cs="Times New Roman"/>
            <w:sz w:val="24"/>
          </w:rPr>
          <w:delText xml:space="preserve">are the two primary determinants of </w:delText>
        </w:r>
        <w:r w:rsidDel="00DE68A2">
          <w:rPr>
            <w:rFonts w:ascii="Times New Roman" w:hAnsi="Times New Roman" w:cs="Times New Roman"/>
            <w:sz w:val="24"/>
          </w:rPr>
          <w:delText xml:space="preserve">shifted </w:delText>
        </w:r>
        <w:r w:rsidDel="007E180A">
          <w:rPr>
            <w:rFonts w:ascii="Times New Roman" w:hAnsi="Times New Roman" w:cs="Times New Roman"/>
            <w:sz w:val="24"/>
          </w:rPr>
          <w:delText xml:space="preserve">travel behavior </w:delText>
        </w:r>
      </w:del>
      <w:r w:rsidRPr="00CA0699">
        <w:rPr>
          <w:rFonts w:ascii="Times New Roman" w:hAnsi="Times New Roman" w:cs="Times New Roman"/>
          <w:sz w:val="24"/>
        </w:rPr>
        <w:fldChar w:fldCharType="begin" w:fldLock="1"/>
      </w:r>
      <w:r w:rsidR="00A02E2F">
        <w:rPr>
          <w:rFonts w:ascii="Times New Roman" w:hAnsi="Times New Roman" w:cs="Times New Roman"/>
          <w:sz w:val="24"/>
        </w:rPr>
        <w:instrText>ADDIN CSL_CITATION {"citationItems":[{"id":"ITEM-1","itemData":{"ISSN":"1226-7988","author":[{"dropping-particle":"","family":"Kim","given":"Chansung","non-dropping-particle":"","parse-names":false,"suffix":""},{"dropping-particle":"","family":"Cheon","given":"Seung Hoon","non-dropping-particle":"","parse-names":false,"suffix":""},{"dropping-particle":"","family":"Choi","given":"Keechoo","non-dropping-particle":"","parse-names":false,"suffix":""},{"dropping-particle":"","family":"Joh","given":"Chang-Hyeon","non-dropping-particle":"","parse-names":false,"suffix":""},{"dropping-particle":"","family":"Lee","given":"Hyuk-Jin","non-dropping-particle":"","parse-names":false,"suffix":""}],"container-title":"KSCE Journal of Civil Engineering","id":"ITEM-1","issue":"7","issued":{"date-parts":[["2017"]]},"page":"2888-2895","publisher":"Springer","title":"Exposure to fear: Changes in travel behavior during MERS outbreak in Seoul","type":"article-journal","volume":"21"},"uris":["http://www.mendeley.com/documents/?uuid=1154e497-109b-4678-824e-38c4d104736f"]}],"mendeley":{"formattedCitation":"[10]","plainTextFormattedCitation":"[10]","previouslyFormattedCitation":"[10]"},"properties":{"noteIndex":0},"schema":"https://github.com/citation-style-language/schema/raw/master/csl-citation.json"}</w:instrText>
      </w:r>
      <w:r w:rsidRPr="00CA0699">
        <w:rPr>
          <w:rFonts w:ascii="Times New Roman" w:hAnsi="Times New Roman" w:cs="Times New Roman"/>
          <w:sz w:val="24"/>
        </w:rPr>
        <w:fldChar w:fldCharType="separate"/>
      </w:r>
      <w:r w:rsidR="00A02E2F" w:rsidRPr="00A02E2F">
        <w:rPr>
          <w:rFonts w:ascii="Times New Roman" w:hAnsi="Times New Roman" w:cs="Times New Roman"/>
          <w:noProof/>
          <w:sz w:val="24"/>
        </w:rPr>
        <w:t>[10]</w:t>
      </w:r>
      <w:r w:rsidRPr="00CA0699">
        <w:rPr>
          <w:rFonts w:ascii="Times New Roman" w:hAnsi="Times New Roman" w:cs="Times New Roman"/>
          <w:sz w:val="24"/>
        </w:rPr>
        <w:fldChar w:fldCharType="end"/>
      </w:r>
      <w:r>
        <w:rPr>
          <w:rFonts w:ascii="Times New Roman" w:hAnsi="Times New Roman" w:cs="Times New Roman"/>
          <w:sz w:val="24"/>
        </w:rPr>
        <w:t xml:space="preserve">. </w:t>
      </w:r>
      <w:ins w:id="184" w:author="Author">
        <w:r w:rsidR="00593F10">
          <w:rPr>
            <w:rFonts w:ascii="Times New Roman" w:hAnsi="Times New Roman" w:cs="Times New Roman"/>
            <w:sz w:val="24"/>
          </w:rPr>
          <w:t xml:space="preserve">However, </w:t>
        </w:r>
        <w:r w:rsidR="0013248A">
          <w:rPr>
            <w:rFonts w:ascii="Times New Roman" w:hAnsi="Times New Roman" w:cs="Times New Roman"/>
            <w:sz w:val="24"/>
          </w:rPr>
          <w:t xml:space="preserve">the literature is still </w:t>
        </w:r>
        <w:del w:id="185" w:author="Author">
          <w:r w:rsidR="0013248A" w:rsidDel="00B610AE">
            <w:rPr>
              <w:rFonts w:ascii="Times New Roman" w:hAnsi="Times New Roman" w:cs="Times New Roman"/>
              <w:sz w:val="24"/>
            </w:rPr>
            <w:delText xml:space="preserve">very </w:delText>
          </w:r>
        </w:del>
        <w:r w:rsidR="0013248A">
          <w:rPr>
            <w:rFonts w:ascii="Times New Roman" w:hAnsi="Times New Roman" w:cs="Times New Roman"/>
            <w:sz w:val="24"/>
          </w:rPr>
          <w:t xml:space="preserve">scarce: </w:t>
        </w:r>
        <w:r w:rsidR="00DE68A2">
          <w:rPr>
            <w:rFonts w:ascii="Times New Roman" w:hAnsi="Times New Roman" w:cs="Times New Roman"/>
            <w:sz w:val="24"/>
          </w:rPr>
          <w:t xml:space="preserve">there are </w:t>
        </w:r>
        <w:r w:rsidR="0013248A">
          <w:rPr>
            <w:rFonts w:ascii="Times New Roman" w:hAnsi="Times New Roman" w:cs="Times New Roman"/>
            <w:sz w:val="24"/>
          </w:rPr>
          <w:t xml:space="preserve">no </w:t>
        </w:r>
        <w:r w:rsidR="00477C77">
          <w:rPr>
            <w:rFonts w:ascii="Times New Roman" w:hAnsi="Times New Roman" w:cs="Times New Roman"/>
            <w:sz w:val="24"/>
          </w:rPr>
          <w:t>studies systematically investigat</w:t>
        </w:r>
        <w:r w:rsidR="00DE68A2">
          <w:rPr>
            <w:rFonts w:ascii="Times New Roman" w:hAnsi="Times New Roman" w:cs="Times New Roman"/>
            <w:sz w:val="24"/>
          </w:rPr>
          <w:t>ing</w:t>
        </w:r>
        <w:del w:id="186" w:author="Author">
          <w:r w:rsidR="00477C77" w:rsidDel="00DE68A2">
            <w:rPr>
              <w:rFonts w:ascii="Times New Roman" w:hAnsi="Times New Roman" w:cs="Times New Roman"/>
              <w:sz w:val="24"/>
            </w:rPr>
            <w:delText>ed</w:delText>
          </w:r>
        </w:del>
        <w:r w:rsidR="00477C77">
          <w:rPr>
            <w:rFonts w:ascii="Times New Roman" w:hAnsi="Times New Roman" w:cs="Times New Roman"/>
            <w:sz w:val="24"/>
          </w:rPr>
          <w:t xml:space="preserve"> </w:t>
        </w:r>
        <w:r w:rsidR="0013248A">
          <w:rPr>
            <w:rFonts w:ascii="Times New Roman" w:hAnsi="Times New Roman" w:cs="Times New Roman"/>
            <w:sz w:val="24"/>
          </w:rPr>
          <w:t>a pandemic</w:t>
        </w:r>
        <w:r w:rsidR="00DE68A2">
          <w:rPr>
            <w:rFonts w:ascii="Times New Roman" w:hAnsi="Times New Roman" w:cs="Times New Roman"/>
            <w:sz w:val="24"/>
          </w:rPr>
          <w:t xml:space="preserve"> </w:t>
        </w:r>
        <w:del w:id="187" w:author="Author">
          <w:r w:rsidR="0013248A" w:rsidDel="00DE68A2">
            <w:rPr>
              <w:rFonts w:ascii="Times New Roman" w:hAnsi="Times New Roman" w:cs="Times New Roman"/>
              <w:sz w:val="24"/>
            </w:rPr>
            <w:delText xml:space="preserve">’s </w:delText>
          </w:r>
        </w:del>
        <w:r w:rsidR="0013248A">
          <w:rPr>
            <w:rFonts w:ascii="Times New Roman" w:hAnsi="Times New Roman" w:cs="Times New Roman"/>
            <w:sz w:val="24"/>
          </w:rPr>
          <w:t xml:space="preserve">impact on transit </w:t>
        </w:r>
        <w:r w:rsidR="0049221F">
          <w:rPr>
            <w:rFonts w:ascii="Times New Roman" w:hAnsi="Times New Roman" w:cs="Times New Roman"/>
            <w:sz w:val="24"/>
          </w:rPr>
          <w:t xml:space="preserve">demand </w:t>
        </w:r>
        <w:r w:rsidR="00B610AE">
          <w:rPr>
            <w:rFonts w:ascii="Times New Roman" w:hAnsi="Times New Roman" w:cs="Times New Roman"/>
            <w:sz w:val="24"/>
          </w:rPr>
          <w:t xml:space="preserve">across communities </w:t>
        </w:r>
        <w:r w:rsidR="002B4D79">
          <w:rPr>
            <w:rFonts w:ascii="Times New Roman" w:hAnsi="Times New Roman" w:cs="Times New Roman"/>
            <w:sz w:val="24"/>
          </w:rPr>
          <w:t xml:space="preserve">on </w:t>
        </w:r>
        <w:r w:rsidR="00B610AE">
          <w:rPr>
            <w:rFonts w:ascii="Times New Roman" w:hAnsi="Times New Roman" w:cs="Times New Roman"/>
            <w:sz w:val="24"/>
          </w:rPr>
          <w:t>a</w:t>
        </w:r>
        <w:del w:id="188" w:author="Author">
          <w:r w:rsidR="002B4D79" w:rsidDel="00B610AE">
            <w:rPr>
              <w:rFonts w:ascii="Times New Roman" w:hAnsi="Times New Roman" w:cs="Times New Roman"/>
              <w:sz w:val="24"/>
            </w:rPr>
            <w:delText>the</w:delText>
          </w:r>
        </w:del>
        <w:r w:rsidR="002B4D79">
          <w:rPr>
            <w:rFonts w:ascii="Times New Roman" w:hAnsi="Times New Roman" w:cs="Times New Roman"/>
            <w:sz w:val="24"/>
          </w:rPr>
          <w:t xml:space="preserve"> national scale</w:t>
        </w:r>
        <w:del w:id="189" w:author="Author">
          <w:r w:rsidR="002B4D79" w:rsidDel="008A4871">
            <w:rPr>
              <w:rFonts w:ascii="Times New Roman" w:hAnsi="Times New Roman" w:cs="Times New Roman"/>
              <w:sz w:val="24"/>
            </w:rPr>
            <w:delText xml:space="preserve"> and </w:delText>
          </w:r>
          <w:r w:rsidR="0013248A" w:rsidDel="008A4871">
            <w:rPr>
              <w:rFonts w:ascii="Times New Roman" w:hAnsi="Times New Roman" w:cs="Times New Roman"/>
              <w:sz w:val="24"/>
            </w:rPr>
            <w:delText>in</w:delText>
          </w:r>
          <w:r w:rsidR="008E37A7" w:rsidDel="008A4871">
            <w:rPr>
              <w:rFonts w:ascii="Times New Roman" w:hAnsi="Times New Roman" w:cs="Times New Roman"/>
              <w:sz w:val="24"/>
            </w:rPr>
            <w:delText xml:space="preserve"> the context of</w:delText>
          </w:r>
          <w:r w:rsidR="0013248A" w:rsidDel="008A4871">
            <w:rPr>
              <w:rFonts w:ascii="Times New Roman" w:hAnsi="Times New Roman" w:cs="Times New Roman"/>
              <w:sz w:val="24"/>
            </w:rPr>
            <w:delText xml:space="preserve"> North America</w:delText>
          </w:r>
        </w:del>
        <w:r w:rsidR="00DE68A2">
          <w:rPr>
            <w:rFonts w:ascii="Times New Roman" w:hAnsi="Times New Roman" w:cs="Times New Roman"/>
            <w:sz w:val="24"/>
          </w:rPr>
          <w:t>.</w:t>
        </w:r>
        <w:del w:id="190" w:author="Author">
          <w:r w:rsidR="008A4871"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del w:id="191" w:author="Author">
          <w:r w:rsidR="0013248A" w:rsidDel="00DE68A2">
            <w:rPr>
              <w:rFonts w:ascii="Times New Roman" w:hAnsi="Times New Roman" w:cs="Times New Roman"/>
              <w:sz w:val="24"/>
            </w:rPr>
            <w:delText>, due to the lack of accessible empirical data</w:delText>
          </w:r>
          <w:r w:rsidR="001E1146" w:rsidDel="00DE68A2">
            <w:rPr>
              <w:rFonts w:ascii="Times New Roman" w:hAnsi="Times New Roman" w:cs="Times New Roman"/>
              <w:sz w:val="24"/>
            </w:rPr>
            <w:delText>.</w:delText>
          </w:r>
          <w:r w:rsidR="00043B09" w:rsidDel="00DE68A2">
            <w:rPr>
              <w:rFonts w:ascii="Times New Roman" w:hAnsi="Times New Roman" w:cs="Times New Roman"/>
              <w:sz w:val="24"/>
            </w:rPr>
            <w:delText xml:space="preserve"> </w:delText>
          </w:r>
        </w:del>
      </w:ins>
    </w:p>
    <w:p w14:paraId="6D851553" w14:textId="134E46C7" w:rsidR="0071544B" w:rsidRDefault="00D950D7">
      <w:pPr>
        <w:spacing w:line="480" w:lineRule="auto"/>
        <w:ind w:firstLine="720"/>
        <w:jc w:val="both"/>
        <w:rPr>
          <w:ins w:id="192" w:author="Author"/>
          <w:rFonts w:ascii="Times New Roman" w:hAnsi="Times New Roman" w:cs="Times New Roman"/>
          <w:sz w:val="24"/>
        </w:rPr>
        <w:pPrChange w:id="193" w:author="Author">
          <w:pPr>
            <w:spacing w:line="240" w:lineRule="auto"/>
            <w:jc w:val="both"/>
          </w:pPr>
        </w:pPrChange>
      </w:pPr>
      <w:ins w:id="194" w:author="Author">
        <w:r>
          <w:rPr>
            <w:rFonts w:ascii="Times New Roman" w:hAnsi="Times New Roman" w:cs="Times New Roman"/>
            <w:sz w:val="24"/>
          </w:rPr>
          <w:t xml:space="preserve">COVID-19 provides an unfortunate but imperative </w:t>
        </w:r>
        <w:del w:id="195" w:author="Author">
          <w:r w:rsidR="0071544B" w:rsidDel="005E3D14">
            <w:rPr>
              <w:rFonts w:ascii="Times New Roman" w:hAnsi="Times New Roman" w:cs="Times New Roman" w:hint="eastAsia"/>
              <w:sz w:val="24"/>
            </w:rPr>
            <w:delText xml:space="preserve">opportunity </w:delText>
          </w:r>
        </w:del>
        <w:r w:rsidR="005E3D14">
          <w:rPr>
            <w:rFonts w:ascii="Times New Roman" w:hAnsi="Times New Roman" w:cs="Times New Roman" w:hint="eastAsia"/>
            <w:sz w:val="24"/>
          </w:rPr>
          <w:t>junc</w:t>
        </w:r>
        <w:r w:rsidR="005E3D14">
          <w:rPr>
            <w:rFonts w:ascii="Times New Roman" w:hAnsi="Times New Roman" w:cs="Times New Roman"/>
            <w:sz w:val="24"/>
          </w:rPr>
          <w:t xml:space="preserve">ture </w:t>
        </w:r>
        <w:r>
          <w:rPr>
            <w:rFonts w:ascii="Times New Roman" w:hAnsi="Times New Roman" w:cs="Times New Roman"/>
            <w:sz w:val="24"/>
          </w:rPr>
          <w:t xml:space="preserve">to understand the differential impacts </w:t>
        </w:r>
        <w:r w:rsidR="0071544B" w:rsidRPr="0071544B">
          <w:rPr>
            <w:rFonts w:ascii="Times New Roman" w:hAnsi="Times New Roman" w:cs="Times New Roman"/>
            <w:sz w:val="24"/>
          </w:rPr>
          <w:t>of a pandemic on public transit demand</w:t>
        </w:r>
        <w:r w:rsidR="0071544B">
          <w:rPr>
            <w:rFonts w:ascii="Times New Roman" w:hAnsi="Times New Roman" w:cs="Times New Roman"/>
            <w:sz w:val="24"/>
          </w:rPr>
          <w:t xml:space="preserve"> across communities and social groups.</w:t>
        </w:r>
        <w:del w:id="196" w:author="Author">
          <w:r w:rsidR="0071544B"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71544B">
          <w:rPr>
            <w:rFonts w:ascii="Times New Roman" w:hAnsi="Times New Roman" w:cs="Times New Roman"/>
            <w:sz w:val="24"/>
          </w:rPr>
          <w:t xml:space="preserve">In the past, this was difficult </w:t>
        </w:r>
        <w:r w:rsidR="0071544B" w:rsidRPr="008A4871">
          <w:rPr>
            <w:rFonts w:ascii="Times New Roman" w:hAnsi="Times New Roman" w:cs="Times New Roman"/>
            <w:sz w:val="24"/>
          </w:rPr>
          <w:t xml:space="preserve">since many transit authorities do not </w:t>
        </w:r>
        <w:r w:rsidR="0071544B">
          <w:rPr>
            <w:rFonts w:ascii="Times New Roman" w:hAnsi="Times New Roman" w:cs="Times New Roman"/>
            <w:sz w:val="24"/>
          </w:rPr>
          <w:t xml:space="preserve">publish or otherwise make </w:t>
        </w:r>
        <w:r w:rsidR="0071544B" w:rsidRPr="008A4871">
          <w:rPr>
            <w:rFonts w:ascii="Times New Roman" w:hAnsi="Times New Roman" w:cs="Times New Roman"/>
            <w:sz w:val="24"/>
          </w:rPr>
          <w:t xml:space="preserve">ridership </w:t>
        </w:r>
        <w:r w:rsidR="0071544B">
          <w:rPr>
            <w:rFonts w:ascii="Times New Roman" w:hAnsi="Times New Roman" w:cs="Times New Roman"/>
            <w:sz w:val="24"/>
          </w:rPr>
          <w:t>data readily available</w:t>
        </w:r>
        <w:r w:rsidR="00770DD5">
          <w:rPr>
            <w:rFonts w:ascii="Times New Roman" w:hAnsi="Times New Roman" w:cs="Times New Roman"/>
            <w:sz w:val="24"/>
          </w:rPr>
          <w:t xml:space="preserve"> </w:t>
        </w:r>
        <w:r w:rsidR="00770DD5">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ISSN":"0361-1981","author":[{"dropping-particle":"","family":"Carleton","given":"Phillip","non-dropping-particle":"","parse-names":false,"suffix":""},{"dropping-particle":"","family":"Hoover","given":"Sylvan","non-dropping-particle":"","parse-names":false,"suffix":""},{"dropping-particle":"","family":"Fields","given":"Ben","non-dropping-particle":"","parse-names":false,"suffix":""},{"dropping-particle":"","family":"Barnes","given":"Matthew","non-dropping-particle":"","parse-names":false,"suffix":""},{"dropping-particle":"","family":"Porter","given":"J David","non-dropping-particle":"","parse-names":false,"suffix":""}],"container-title":"Transportation Research Record","id":"ITEM-1","issue":"12","issued":{"date-parts":[["2019"]]},"page":"173-181","publisher":"SAGE Publications Sage CA: Los Angeles, CA","title":"GTFS-Ride: Unifying Standard for Fixed-Route Ridership Data","type":"article-journal","volume":"2673"},"uris":["http://www.mendeley.com/documents/?uuid=e4bcc1ef-c9f5-4d87-85b7-0a9e960dc16d"]}],"mendeley":{"formattedCitation":"[11]","plainTextFormattedCitation":"[11]","previouslyFormattedCitation":"[11]"},"properties":{"noteIndex":0},"schema":"https://github.com/citation-style-language/schema/raw/master/csl-citation.json"}</w:instrText>
      </w:r>
      <w:r w:rsidR="00770DD5">
        <w:rPr>
          <w:rFonts w:ascii="Times New Roman" w:hAnsi="Times New Roman" w:cs="Times New Roman"/>
          <w:sz w:val="24"/>
        </w:rPr>
        <w:fldChar w:fldCharType="separate"/>
      </w:r>
      <w:r w:rsidR="00A02E2F" w:rsidRPr="00A02E2F">
        <w:rPr>
          <w:rFonts w:ascii="Times New Roman" w:hAnsi="Times New Roman" w:cs="Times New Roman"/>
          <w:noProof/>
          <w:sz w:val="24"/>
        </w:rPr>
        <w:t>[11]</w:t>
      </w:r>
      <w:ins w:id="197" w:author="Author">
        <w:r w:rsidR="00770DD5">
          <w:rPr>
            <w:rFonts w:ascii="Times New Roman" w:hAnsi="Times New Roman" w:cs="Times New Roman"/>
            <w:sz w:val="24"/>
          </w:rPr>
          <w:fldChar w:fldCharType="end"/>
        </w:r>
        <w:r w:rsidR="0071544B" w:rsidRPr="008A4871">
          <w:rPr>
            <w:rFonts w:ascii="Times New Roman" w:hAnsi="Times New Roman" w:cs="Times New Roman"/>
            <w:sz w:val="24"/>
          </w:rPr>
          <w:t>.</w:t>
        </w:r>
        <w:del w:id="198" w:author="Author">
          <w:r w:rsidR="0071544B"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71544B">
          <w:rPr>
            <w:rFonts w:ascii="Times New Roman" w:hAnsi="Times New Roman" w:cs="Times New Roman"/>
            <w:sz w:val="24"/>
          </w:rPr>
          <w:t xml:space="preserve">Ridership data </w:t>
        </w:r>
        <w:r w:rsidR="00B610AE">
          <w:rPr>
            <w:rFonts w:ascii="Times New Roman" w:hAnsi="Times New Roman" w:cs="Times New Roman"/>
            <w:sz w:val="24"/>
          </w:rPr>
          <w:t xml:space="preserve">may be </w:t>
        </w:r>
        <w:r w:rsidR="0071544B">
          <w:rPr>
            <w:rFonts w:ascii="Times New Roman" w:hAnsi="Times New Roman" w:cs="Times New Roman"/>
            <w:sz w:val="24"/>
          </w:rPr>
          <w:t xml:space="preserve">available from some agencies by request; however, these data are </w:t>
        </w:r>
        <w:r w:rsidR="00B610AE">
          <w:rPr>
            <w:rFonts w:ascii="Times New Roman" w:hAnsi="Times New Roman" w:cs="Times New Roman"/>
            <w:sz w:val="24"/>
          </w:rPr>
          <w:t>often defined and measured in different ways</w:t>
        </w:r>
        <w:r w:rsidR="00C647E3">
          <w:rPr>
            <w:rFonts w:ascii="Times New Roman" w:hAnsi="Times New Roman" w:cs="Times New Roman"/>
            <w:sz w:val="24"/>
          </w:rPr>
          <w:t xml:space="preserve"> </w:t>
        </w:r>
        <w:r w:rsidR="00C647E3">
          <w:rPr>
            <w:rFonts w:ascii="Times New Roman" w:hAnsi="Times New Roman" w:cs="Times New Roman"/>
            <w:sz w:val="24"/>
          </w:rPr>
          <w:fldChar w:fldCharType="begin" w:fldLock="1"/>
        </w:r>
      </w:ins>
      <w:r w:rsidR="00A02E2F">
        <w:rPr>
          <w:rFonts w:ascii="Times New Roman" w:hAnsi="Times New Roman" w:cs="Times New Roman"/>
          <w:sz w:val="24"/>
        </w:rPr>
        <w:instrText>ADDIN CSL_CITATION {"citationItems":[{"id":"ITEM-1","itemData":{"ISSN":"0361-1981","author":[{"dropping-particle":"","family":"Carleton","given":"Phillip","non-dropping-particle":"","parse-names":false,"suffix":""},{"dropping-particle":"","family":"Hoover","given":"Sylvan","non-dropping-particle":"","parse-names":false,"suffix":""},{"dropping-particle":"","family":"Fields","given":"Ben","non-dropping-particle":"","parse-names":false,"suffix":""},{"dropping-particle":"","family":"Barnes","given":"Matthew","non-dropping-particle":"","parse-names":false,"suffix":""},{"dropping-particle":"","family":"Porter","given":"J David","non-dropping-particle":"","parse-names":false,"suffix":""}],"container-title":"Transportation Research Record","id":"ITEM-1","issue":"12","issued":{"date-parts":[["2019"]]},"page":"173-181","publisher":"SAGE Publications Sage CA: Los Angeles, CA","title":"GTFS-Ride: Unifying Standard for Fixed-Route Ridership Data","type":"article-journal","volume":"2673"},"uris":["http://www.mendeley.com/documents/?uuid=e4bcc1ef-c9f5-4d87-85b7-0a9e960dc16d"]},{"id":"ITEM-2","itemData":{"author":[{"dropping-particle":"","family":"Porter","given":"J David","non-dropping-particle":"","parse-names":false,"suffix":""},{"dropping-particle":"","family":"Carleton","given":"Phillip","non-dropping-particle":"","parse-names":false,"suffix":""},{"dropping-particle":"","family":"Hoover","given":"Sylvan","non-dropping-particle":"","parse-names":false,"suffix":""},{"dropping-particle":"","family":"Fields","given":"Ben","non-dropping-particle":"","parse-names":false,"suffix":""}],"id":"ITEM-2","issued":{"date-parts":[["2018"]]},"publisher":"Oregon. Dept. of Transportation. Research Section","title":"Statewide Data Standards to Support Current and Future Strategic Public Transit Investment","type":"report"},"uris":["http://www.mendeley.com/documents/?uuid=faf2b197-7159-4e56-9677-7d1bc9857795"]}],"mendeley":{"formattedCitation":"[11,12]","plainTextFormattedCitation":"[11,12]","previouslyFormattedCitation":"[11,12]"},"properties":{"noteIndex":0},"schema":"https://github.com/citation-style-language/schema/raw/master/csl-citation.json"}</w:instrText>
      </w:r>
      <w:r w:rsidR="00C647E3">
        <w:rPr>
          <w:rFonts w:ascii="Times New Roman" w:hAnsi="Times New Roman" w:cs="Times New Roman"/>
          <w:sz w:val="24"/>
        </w:rPr>
        <w:fldChar w:fldCharType="separate"/>
      </w:r>
      <w:r w:rsidR="00A02E2F" w:rsidRPr="00A02E2F">
        <w:rPr>
          <w:rFonts w:ascii="Times New Roman" w:hAnsi="Times New Roman" w:cs="Times New Roman"/>
          <w:noProof/>
          <w:sz w:val="24"/>
        </w:rPr>
        <w:t>[11,12]</w:t>
      </w:r>
      <w:ins w:id="199" w:author="Author">
        <w:r w:rsidR="00C647E3">
          <w:rPr>
            <w:rFonts w:ascii="Times New Roman" w:hAnsi="Times New Roman" w:cs="Times New Roman"/>
            <w:sz w:val="24"/>
          </w:rPr>
          <w:fldChar w:fldCharType="end"/>
        </w:r>
        <w:r w:rsidR="00B610AE">
          <w:rPr>
            <w:rFonts w:ascii="Times New Roman" w:hAnsi="Times New Roman" w:cs="Times New Roman"/>
            <w:sz w:val="24"/>
          </w:rPr>
          <w:t>, making comparisons across agencies problematic.</w:t>
        </w:r>
        <w:del w:id="200" w:author="Author">
          <w:r w:rsidR="003F0F75" w:rsidDel="00C7303C">
            <w:rPr>
              <w:rFonts w:ascii="Times New Roman" w:hAnsi="Times New Roman" w:cs="Times New Roman"/>
              <w:sz w:val="24"/>
            </w:rPr>
            <w:delText xml:space="preserve"> </w:delText>
          </w:r>
          <w:r w:rsidR="00B610AE"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del w:id="201" w:author="Author">
          <w:r w:rsidR="00B610AE" w:rsidDel="003F0F75">
            <w:rPr>
              <w:rFonts w:ascii="Times New Roman" w:hAnsi="Times New Roman" w:cs="Times New Roman"/>
              <w:sz w:val="24"/>
            </w:rPr>
            <w:delText xml:space="preserve"> </w:delText>
          </w:r>
        </w:del>
        <w:r w:rsidR="00B610AE">
          <w:rPr>
            <w:rFonts w:ascii="Times New Roman" w:hAnsi="Times New Roman" w:cs="Times New Roman"/>
            <w:sz w:val="24"/>
          </w:rPr>
          <w:t xml:space="preserve">This data constraint has been eased by </w:t>
        </w:r>
        <w:r w:rsidR="00724907">
          <w:rPr>
            <w:rFonts w:ascii="Times New Roman" w:hAnsi="Times New Roman" w:cs="Times New Roman"/>
            <w:sz w:val="24"/>
          </w:rPr>
          <w:t xml:space="preserve">the </w:t>
        </w:r>
        <w:r w:rsidR="00B610AE">
          <w:rPr>
            <w:rFonts w:ascii="Times New Roman" w:hAnsi="Times New Roman" w:cs="Times New Roman"/>
            <w:sz w:val="24"/>
          </w:rPr>
          <w:t>rise of third-party transit navigation applications, enabled by transit agencies publishing their schedules and real-time vehicle information.</w:t>
        </w:r>
        <w:del w:id="202" w:author="Author">
          <w:r w:rsidR="00B610AE"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B610AE">
          <w:rPr>
            <w:rFonts w:ascii="Times New Roman" w:hAnsi="Times New Roman" w:cs="Times New Roman"/>
            <w:sz w:val="24"/>
          </w:rPr>
          <w:t xml:space="preserve">Transit demand data in the form of queries to a transit navigation app </w:t>
        </w:r>
        <w:r w:rsidR="00587BB2">
          <w:rPr>
            <w:rFonts w:ascii="Times New Roman" w:hAnsi="Times New Roman" w:cs="Times New Roman"/>
            <w:sz w:val="24"/>
          </w:rPr>
          <w:t>used across multiple communities provide</w:t>
        </w:r>
        <w:del w:id="203" w:author="Author">
          <w:r w:rsidR="00587BB2" w:rsidDel="00C56891">
            <w:rPr>
              <w:rFonts w:ascii="Times New Roman" w:hAnsi="Times New Roman" w:cs="Times New Roman"/>
              <w:sz w:val="24"/>
            </w:rPr>
            <w:delText>s</w:delText>
          </w:r>
        </w:del>
        <w:r w:rsidR="00587BB2">
          <w:rPr>
            <w:rFonts w:ascii="Times New Roman" w:hAnsi="Times New Roman" w:cs="Times New Roman"/>
            <w:sz w:val="24"/>
          </w:rPr>
          <w:t xml:space="preserve"> a consistent benchmark to make comparisons.</w:t>
        </w:r>
      </w:ins>
    </w:p>
    <w:p w14:paraId="7A58B6C4" w14:textId="3A4268AA" w:rsidR="005C1F65" w:rsidDel="008A4871" w:rsidRDefault="005C1F65" w:rsidP="00EF007A">
      <w:pPr>
        <w:spacing w:line="480" w:lineRule="auto"/>
        <w:jc w:val="both"/>
        <w:rPr>
          <w:ins w:id="204" w:author="Author"/>
          <w:del w:id="205" w:author="Author"/>
          <w:rFonts w:ascii="Times New Roman" w:hAnsi="Times New Roman" w:cs="Times New Roman"/>
          <w:sz w:val="24"/>
        </w:rPr>
      </w:pPr>
    </w:p>
    <w:p w14:paraId="3296B288" w14:textId="633A2DF4" w:rsidR="00E828B8" w:rsidDel="00E828B8" w:rsidRDefault="00E828B8" w:rsidP="00EF007A">
      <w:pPr>
        <w:spacing w:line="480" w:lineRule="auto"/>
        <w:jc w:val="both"/>
        <w:rPr>
          <w:del w:id="206" w:author="Author"/>
          <w:rFonts w:ascii="Times New Roman" w:hAnsi="Times New Roman" w:cs="Times New Roman"/>
          <w:sz w:val="24"/>
        </w:rPr>
      </w:pPr>
    </w:p>
    <w:p w14:paraId="26531A78" w14:textId="77B9A480" w:rsidR="00077492" w:rsidRPr="00292C3D" w:rsidRDefault="00077492" w:rsidP="00EF007A">
      <w:pPr>
        <w:spacing w:line="480" w:lineRule="auto"/>
        <w:ind w:firstLine="720"/>
        <w:jc w:val="both"/>
        <w:rPr>
          <w:rFonts w:ascii="Times New Roman" w:hAnsi="Times New Roman" w:cs="Times New Roman"/>
          <w:sz w:val="24"/>
        </w:rPr>
      </w:pPr>
      <w:del w:id="207" w:author="Author">
        <w:r w:rsidDel="002130A1">
          <w:rPr>
            <w:rFonts w:ascii="Times New Roman" w:hAnsi="Times New Roman" w:cs="Times New Roman"/>
            <w:sz w:val="24"/>
          </w:rPr>
          <w:delText xml:space="preserve">COVID-19 provides an unfortunate but imperative juncture to understand the differential impacts of a major shock such as a pandemic on public transit.. </w:delText>
        </w:r>
      </w:del>
      <w:r>
        <w:rPr>
          <w:rFonts w:ascii="Times New Roman" w:hAnsi="Times New Roman" w:cs="Times New Roman"/>
          <w:sz w:val="24"/>
        </w:rPr>
        <w:t xml:space="preserve">In this study, we </w:t>
      </w:r>
      <w:r w:rsidRPr="00292C3D">
        <w:rPr>
          <w:rFonts w:ascii="Times New Roman" w:hAnsi="Times New Roman" w:cs="Times New Roman"/>
          <w:sz w:val="24"/>
        </w:rPr>
        <w:t>use</w:t>
      </w:r>
      <w:ins w:id="208" w:author="Author">
        <w:del w:id="209" w:author="Author">
          <w:r w:rsidR="00601710" w:rsidDel="00587BB2">
            <w:rPr>
              <w:rFonts w:ascii="Times New Roman" w:hAnsi="Times New Roman" w:cs="Times New Roman"/>
              <w:sz w:val="24"/>
            </w:rPr>
            <w:delText>d</w:delText>
          </w:r>
        </w:del>
      </w:ins>
      <w:r w:rsidRPr="00292C3D">
        <w:rPr>
          <w:rFonts w:ascii="Times New Roman" w:hAnsi="Times New Roman" w:cs="Times New Roman"/>
          <w:sz w:val="24"/>
        </w:rPr>
        <w:t xml:space="preserve"> the data from </w:t>
      </w:r>
      <w:r>
        <w:rPr>
          <w:rFonts w:ascii="Times New Roman" w:hAnsi="Times New Roman" w:cs="Times New Roman"/>
          <w:sz w:val="24"/>
        </w:rPr>
        <w:t xml:space="preserve">the Transit app, a </w:t>
      </w:r>
      <w:ins w:id="210" w:author="Author">
        <w:r w:rsidR="00587BB2">
          <w:rPr>
            <w:rFonts w:ascii="Times New Roman" w:hAnsi="Times New Roman" w:cs="Times New Roman"/>
            <w:sz w:val="24"/>
          </w:rPr>
          <w:t xml:space="preserve">popular </w:t>
        </w:r>
      </w:ins>
      <w:del w:id="211" w:author="Author">
        <w:r w:rsidDel="00587BB2">
          <w:rPr>
            <w:rFonts w:ascii="Times New Roman" w:hAnsi="Times New Roman" w:cs="Times New Roman"/>
            <w:sz w:val="24"/>
          </w:rPr>
          <w:delText xml:space="preserve">widely used </w:delText>
        </w:r>
      </w:del>
      <w:r>
        <w:rPr>
          <w:rFonts w:ascii="Times New Roman" w:hAnsi="Times New Roman" w:cs="Times New Roman"/>
          <w:sz w:val="24"/>
        </w:rPr>
        <w:t xml:space="preserve">mobile phone-based transit planning app, to </w:t>
      </w:r>
      <w:r w:rsidRPr="00292C3D">
        <w:rPr>
          <w:rFonts w:ascii="Times New Roman" w:hAnsi="Times New Roman" w:cs="Times New Roman"/>
          <w:sz w:val="24"/>
        </w:rPr>
        <w:t xml:space="preserve">conduct </w:t>
      </w:r>
      <w:r>
        <w:rPr>
          <w:rFonts w:ascii="Times New Roman" w:hAnsi="Times New Roman" w:cs="Times New Roman"/>
          <w:sz w:val="24"/>
        </w:rPr>
        <w:t xml:space="preserve">a </w:t>
      </w:r>
      <w:del w:id="212" w:author="Author">
        <w:r w:rsidRPr="00292C3D" w:rsidDel="00B610AE">
          <w:rPr>
            <w:rFonts w:ascii="Times New Roman" w:hAnsi="Times New Roman" w:cs="Times New Roman"/>
            <w:sz w:val="24"/>
          </w:rPr>
          <w:delText xml:space="preserve">comprehensive analyses </w:delText>
        </w:r>
        <w:r w:rsidDel="00B610AE">
          <w:rPr>
            <w:rFonts w:ascii="Times New Roman" w:hAnsi="Times New Roman" w:cs="Times New Roman"/>
            <w:sz w:val="24"/>
          </w:rPr>
          <w:delText>of the impacts</w:delText>
        </w:r>
      </w:del>
      <w:ins w:id="213" w:author="Author">
        <w:r w:rsidR="00B610AE">
          <w:rPr>
            <w:rFonts w:ascii="Times New Roman" w:hAnsi="Times New Roman" w:cs="Times New Roman"/>
            <w:sz w:val="24"/>
          </w:rPr>
          <w:t xml:space="preserve">systematic </w:t>
        </w:r>
        <w:r w:rsidR="00B610AE" w:rsidRPr="00292C3D">
          <w:rPr>
            <w:rFonts w:ascii="Times New Roman" w:hAnsi="Times New Roman" w:cs="Times New Roman"/>
            <w:sz w:val="24"/>
          </w:rPr>
          <w:t>analysis of the impacts</w:t>
        </w:r>
      </w:ins>
      <w:r>
        <w:rPr>
          <w:rFonts w:ascii="Times New Roman" w:hAnsi="Times New Roman" w:cs="Times New Roman"/>
          <w:sz w:val="24"/>
        </w:rPr>
        <w:t xml:space="preserve"> of </w:t>
      </w:r>
      <w:r w:rsidRPr="00292C3D">
        <w:rPr>
          <w:rFonts w:ascii="Times New Roman" w:hAnsi="Times New Roman" w:cs="Times New Roman"/>
          <w:sz w:val="24"/>
        </w:rPr>
        <w:t>COVID</w:t>
      </w:r>
      <w:r>
        <w:rPr>
          <w:rFonts w:ascii="Times New Roman" w:hAnsi="Times New Roman" w:cs="Times New Roman"/>
          <w:sz w:val="24"/>
        </w:rPr>
        <w:t xml:space="preserve">-19 on </w:t>
      </w:r>
      <w:ins w:id="214" w:author="Author">
        <w:r w:rsidR="00F04299">
          <w:rPr>
            <w:rFonts w:ascii="Times New Roman" w:hAnsi="Times New Roman" w:cs="Times New Roman"/>
            <w:sz w:val="24"/>
          </w:rPr>
          <w:t>113</w:t>
        </w:r>
        <w:del w:id="215" w:author="Author">
          <w:r w:rsidR="008A4871" w:rsidDel="00C7303C">
            <w:rPr>
              <w:rFonts w:ascii="Times New Roman" w:hAnsi="Times New Roman" w:cs="Times New Roman"/>
              <w:sz w:val="24"/>
            </w:rPr>
            <w:delText xml:space="preserve"> </w:delText>
          </w:r>
          <w:r w:rsidR="00F04299"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del w:id="216" w:author="Author">
        <w:r w:rsidDel="008A4871">
          <w:rPr>
            <w:rFonts w:ascii="Times New Roman" w:hAnsi="Times New Roman" w:cs="Times New Roman"/>
            <w:sz w:val="24"/>
          </w:rPr>
          <w:delText xml:space="preserve">US </w:delText>
        </w:r>
      </w:del>
      <w:r>
        <w:rPr>
          <w:rFonts w:ascii="Times New Roman" w:hAnsi="Times New Roman" w:cs="Times New Roman"/>
          <w:sz w:val="24"/>
        </w:rPr>
        <w:t>public transit systems</w:t>
      </w:r>
      <w:ins w:id="217" w:author="Author">
        <w:r w:rsidR="008A4871">
          <w:rPr>
            <w:rFonts w:ascii="Times New Roman" w:hAnsi="Times New Roman" w:cs="Times New Roman"/>
            <w:sz w:val="24"/>
          </w:rPr>
          <w:t xml:space="preserve"> across the United States</w:t>
        </w:r>
      </w:ins>
      <w:r>
        <w:rPr>
          <w:rFonts w:ascii="Times New Roman" w:hAnsi="Times New Roman" w:cs="Times New Roman"/>
          <w:sz w:val="24"/>
        </w:rPr>
        <w:t xml:space="preserve">. </w:t>
      </w:r>
      <w:r w:rsidRPr="00292C3D">
        <w:rPr>
          <w:rFonts w:ascii="Times New Roman" w:hAnsi="Times New Roman" w:cs="Times New Roman"/>
          <w:sz w:val="24"/>
        </w:rPr>
        <w:t xml:space="preserve">We </w:t>
      </w:r>
      <w:r>
        <w:rPr>
          <w:rFonts w:ascii="Times New Roman" w:hAnsi="Times New Roman" w:cs="Times New Roman"/>
          <w:sz w:val="24"/>
        </w:rPr>
        <w:t xml:space="preserve">fit </w:t>
      </w:r>
      <w:r w:rsidRPr="00292C3D">
        <w:rPr>
          <w:rFonts w:ascii="Times New Roman" w:hAnsi="Times New Roman" w:cs="Times New Roman"/>
          <w:sz w:val="24"/>
        </w:rPr>
        <w:t>logistic</w:t>
      </w:r>
      <w:r>
        <w:rPr>
          <w:rFonts w:ascii="Times New Roman" w:hAnsi="Times New Roman" w:cs="Times New Roman"/>
          <w:sz w:val="24"/>
        </w:rPr>
        <w:t xml:space="preserve"> curves to describe the decline in daily transit demand across public transit systems, extracting key </w:t>
      </w:r>
      <w:r w:rsidRPr="00292C3D">
        <w:rPr>
          <w:rFonts w:ascii="Times New Roman" w:hAnsi="Times New Roman" w:cs="Times New Roman"/>
          <w:sz w:val="24"/>
        </w:rPr>
        <w:t>parameters</w:t>
      </w:r>
      <w:r>
        <w:rPr>
          <w:rFonts w:ascii="Times New Roman" w:hAnsi="Times New Roman" w:cs="Times New Roman"/>
          <w:sz w:val="24"/>
        </w:rPr>
        <w:t xml:space="preserve">: i) </w:t>
      </w:r>
      <w:del w:id="218" w:author="Author">
        <w:r w:rsidRPr="009457DC" w:rsidDel="004756B0">
          <w:rPr>
            <w:rFonts w:ascii="Times New Roman" w:hAnsi="Times New Roman" w:cs="Times New Roman"/>
            <w:i/>
            <w:sz w:val="24"/>
          </w:rPr>
          <w:delText xml:space="preserve">floor </w:delText>
        </w:r>
      </w:del>
      <w:ins w:id="219" w:author="Author">
        <w:r w:rsidR="004756B0">
          <w:rPr>
            <w:rFonts w:ascii="Times New Roman" w:hAnsi="Times New Roman" w:cs="Times New Roman"/>
            <w:i/>
            <w:sz w:val="24"/>
          </w:rPr>
          <w:t>base</w:t>
        </w:r>
        <w:r w:rsidR="004756B0" w:rsidRPr="009457DC">
          <w:rPr>
            <w:rFonts w:ascii="Times New Roman" w:hAnsi="Times New Roman" w:cs="Times New Roman"/>
            <w:i/>
            <w:sz w:val="24"/>
          </w:rPr>
          <w:t xml:space="preserve"> </w:t>
        </w:r>
      </w:ins>
      <w:r w:rsidRPr="009457DC">
        <w:rPr>
          <w:rFonts w:ascii="Times New Roman" w:hAnsi="Times New Roman" w:cs="Times New Roman"/>
          <w:i/>
          <w:sz w:val="24"/>
        </w:rPr>
        <w:t>value</w:t>
      </w:r>
      <w:r w:rsidRPr="00292C3D">
        <w:rPr>
          <w:rFonts w:ascii="Times New Roman" w:hAnsi="Times New Roman" w:cs="Times New Roman"/>
          <w:sz w:val="24"/>
        </w:rPr>
        <w:t>,</w:t>
      </w:r>
      <w:r>
        <w:rPr>
          <w:rFonts w:ascii="Times New Roman" w:hAnsi="Times New Roman" w:cs="Times New Roman"/>
          <w:sz w:val="24"/>
        </w:rPr>
        <w:t xml:space="preserve"> the apparent minimal level of demand; ii) </w:t>
      </w:r>
      <w:r>
        <w:rPr>
          <w:rFonts w:ascii="Times New Roman" w:hAnsi="Times New Roman" w:cs="Times New Roman"/>
          <w:i/>
          <w:sz w:val="24"/>
        </w:rPr>
        <w:t>cliff</w:t>
      </w:r>
      <w:r w:rsidRPr="009457DC">
        <w:rPr>
          <w:rFonts w:ascii="Times New Roman" w:hAnsi="Times New Roman" w:cs="Times New Roman"/>
          <w:i/>
          <w:sz w:val="24"/>
        </w:rPr>
        <w:t xml:space="preserve"> and </w:t>
      </w:r>
      <w:del w:id="220" w:author="Author">
        <w:r w:rsidDel="004756B0">
          <w:rPr>
            <w:rFonts w:ascii="Times New Roman" w:hAnsi="Times New Roman" w:cs="Times New Roman"/>
            <w:i/>
            <w:sz w:val="24"/>
          </w:rPr>
          <w:delText>floor</w:delText>
        </w:r>
        <w:r w:rsidRPr="009457DC" w:rsidDel="004756B0">
          <w:rPr>
            <w:rFonts w:ascii="Times New Roman" w:hAnsi="Times New Roman" w:cs="Times New Roman"/>
            <w:i/>
            <w:sz w:val="24"/>
          </w:rPr>
          <w:delText xml:space="preserve"> </w:delText>
        </w:r>
      </w:del>
      <w:ins w:id="221" w:author="Author">
        <w:r w:rsidR="004756B0">
          <w:rPr>
            <w:rFonts w:ascii="Times New Roman" w:hAnsi="Times New Roman" w:cs="Times New Roman"/>
            <w:i/>
            <w:sz w:val="24"/>
          </w:rPr>
          <w:t>base</w:t>
        </w:r>
        <w:r w:rsidR="004756B0" w:rsidRPr="009457DC">
          <w:rPr>
            <w:rFonts w:ascii="Times New Roman" w:hAnsi="Times New Roman" w:cs="Times New Roman"/>
            <w:i/>
            <w:sz w:val="24"/>
          </w:rPr>
          <w:t xml:space="preserve"> </w:t>
        </w:r>
      </w:ins>
      <w:r w:rsidRPr="009457DC">
        <w:rPr>
          <w:rFonts w:ascii="Times New Roman" w:hAnsi="Times New Roman" w:cs="Times New Roman"/>
          <w:i/>
          <w:sz w:val="24"/>
        </w:rPr>
        <w:t>point</w:t>
      </w:r>
      <w:r w:rsidRPr="00292C3D">
        <w:rPr>
          <w:rFonts w:ascii="Times New Roman" w:hAnsi="Times New Roman" w:cs="Times New Roman"/>
          <w:sz w:val="24"/>
        </w:rPr>
        <w:t>, represent</w:t>
      </w:r>
      <w:r>
        <w:rPr>
          <w:rFonts w:ascii="Times New Roman" w:hAnsi="Times New Roman" w:cs="Times New Roman"/>
          <w:sz w:val="24"/>
        </w:rPr>
        <w:t>ing</w:t>
      </w:r>
      <w:r w:rsidRPr="00292C3D">
        <w:rPr>
          <w:rFonts w:ascii="Times New Roman" w:hAnsi="Times New Roman" w:cs="Times New Roman"/>
          <w:sz w:val="24"/>
        </w:rPr>
        <w:t xml:space="preserve"> the initial date when </w:t>
      </w:r>
      <w:ins w:id="222" w:author="Author">
        <w:r w:rsidR="00557E87">
          <w:rPr>
            <w:rFonts w:ascii="Times New Roman" w:hAnsi="Times New Roman" w:cs="Times New Roman"/>
            <w:sz w:val="24"/>
          </w:rPr>
          <w:t xml:space="preserve">decline in </w:t>
        </w:r>
      </w:ins>
      <w:r w:rsidRPr="00292C3D">
        <w:rPr>
          <w:rFonts w:ascii="Times New Roman" w:hAnsi="Times New Roman" w:cs="Times New Roman"/>
          <w:sz w:val="24"/>
        </w:rPr>
        <w:t xml:space="preserve">transit demand began </w:t>
      </w:r>
      <w:r>
        <w:rPr>
          <w:rFonts w:ascii="Times New Roman" w:hAnsi="Times New Roman" w:cs="Times New Roman"/>
          <w:sz w:val="24"/>
        </w:rPr>
        <w:t xml:space="preserve">and the final date when decline </w:t>
      </w:r>
      <w:ins w:id="223" w:author="Author">
        <w:r w:rsidR="00557E87">
          <w:rPr>
            <w:rFonts w:ascii="Times New Roman" w:hAnsi="Times New Roman" w:cs="Times New Roman"/>
            <w:sz w:val="24"/>
          </w:rPr>
          <w:t>attenuated, respectively</w:t>
        </w:r>
      </w:ins>
      <w:del w:id="224" w:author="Author">
        <w:r w:rsidDel="00557E87">
          <w:rPr>
            <w:rFonts w:ascii="Times New Roman" w:hAnsi="Times New Roman" w:cs="Times New Roman"/>
            <w:sz w:val="24"/>
          </w:rPr>
          <w:delText>decreased</w:delText>
        </w:r>
      </w:del>
      <w:r>
        <w:rPr>
          <w:rFonts w:ascii="Times New Roman" w:hAnsi="Times New Roman" w:cs="Times New Roman"/>
          <w:sz w:val="24"/>
        </w:rPr>
        <w:t xml:space="preserve">; and iii) </w:t>
      </w:r>
      <w:r w:rsidRPr="00351FFE">
        <w:rPr>
          <w:rFonts w:ascii="Times New Roman" w:hAnsi="Times New Roman" w:cs="Times New Roman"/>
          <w:i/>
          <w:sz w:val="24"/>
        </w:rPr>
        <w:t>decay rate</w:t>
      </w:r>
      <w:r w:rsidRPr="00292C3D">
        <w:rPr>
          <w:rFonts w:ascii="Times New Roman" w:hAnsi="Times New Roman" w:cs="Times New Roman"/>
          <w:sz w:val="24"/>
        </w:rPr>
        <w:t>, represent</w:t>
      </w:r>
      <w:r>
        <w:rPr>
          <w:rFonts w:ascii="Times New Roman" w:hAnsi="Times New Roman" w:cs="Times New Roman"/>
          <w:sz w:val="24"/>
        </w:rPr>
        <w:t>ing</w:t>
      </w:r>
      <w:r w:rsidRPr="00292C3D">
        <w:rPr>
          <w:rFonts w:ascii="Times New Roman" w:hAnsi="Times New Roman" w:cs="Times New Roman"/>
          <w:sz w:val="24"/>
        </w:rPr>
        <w:t xml:space="preserve"> the speed </w:t>
      </w:r>
      <w:r>
        <w:rPr>
          <w:rFonts w:ascii="Times New Roman" w:hAnsi="Times New Roman" w:cs="Times New Roman"/>
          <w:sz w:val="24"/>
        </w:rPr>
        <w:t xml:space="preserve">of the demand decline. We </w:t>
      </w:r>
      <w:ins w:id="225" w:author="Author">
        <w:r w:rsidR="00557E87">
          <w:rPr>
            <w:rFonts w:ascii="Times New Roman" w:hAnsi="Times New Roman" w:cs="Times New Roman"/>
            <w:sz w:val="24"/>
          </w:rPr>
          <w:t>use</w:t>
        </w:r>
      </w:ins>
      <w:del w:id="226" w:author="Author">
        <w:r w:rsidDel="00557E87">
          <w:rPr>
            <w:rFonts w:ascii="Times New Roman" w:hAnsi="Times New Roman" w:cs="Times New Roman"/>
            <w:sz w:val="24"/>
          </w:rPr>
          <w:delText>conduct</w:delText>
        </w:r>
      </w:del>
      <w:ins w:id="227" w:author="Author">
        <w:del w:id="228" w:author="Author">
          <w:r w:rsidR="00C1577D" w:rsidDel="00557E87">
            <w:rPr>
              <w:rFonts w:ascii="Times New Roman" w:hAnsi="Times New Roman" w:cs="Times New Roman"/>
              <w:sz w:val="24"/>
            </w:rPr>
            <w:delText>ed</w:delText>
          </w:r>
        </w:del>
      </w:ins>
      <w:r>
        <w:rPr>
          <w:rFonts w:ascii="Times New Roman" w:hAnsi="Times New Roman" w:cs="Times New Roman"/>
          <w:sz w:val="24"/>
        </w:rPr>
        <w:t xml:space="preserve"> regression and correlation analyses </w:t>
      </w:r>
      <w:ins w:id="229" w:author="Author">
        <w:r w:rsidR="007E180A">
          <w:rPr>
            <w:rFonts w:ascii="Times New Roman" w:hAnsi="Times New Roman" w:cs="Times New Roman"/>
            <w:sz w:val="24"/>
          </w:rPr>
          <w:t xml:space="preserve">to </w:t>
        </w:r>
      </w:ins>
      <w:r>
        <w:rPr>
          <w:rFonts w:ascii="Times New Roman" w:hAnsi="Times New Roman" w:cs="Times New Roman"/>
          <w:sz w:val="24"/>
        </w:rPr>
        <w:t>relat</w:t>
      </w:r>
      <w:ins w:id="230" w:author="Author">
        <w:r w:rsidR="007E180A">
          <w:rPr>
            <w:rFonts w:ascii="Times New Roman" w:hAnsi="Times New Roman" w:cs="Times New Roman"/>
            <w:sz w:val="24"/>
          </w:rPr>
          <w:t>e</w:t>
        </w:r>
      </w:ins>
      <w:del w:id="231" w:author="Author">
        <w:r w:rsidDel="007E180A">
          <w:rPr>
            <w:rFonts w:ascii="Times New Roman" w:hAnsi="Times New Roman" w:cs="Times New Roman"/>
            <w:sz w:val="24"/>
          </w:rPr>
          <w:delText>ing</w:delText>
        </w:r>
      </w:del>
      <w:r>
        <w:rPr>
          <w:rFonts w:ascii="Times New Roman" w:hAnsi="Times New Roman" w:cs="Times New Roman"/>
          <w:sz w:val="24"/>
        </w:rPr>
        <w:t xml:space="preserve"> the </w:t>
      </w:r>
      <w:del w:id="232" w:author="Author">
        <w:r w:rsidDel="004756B0">
          <w:rPr>
            <w:rFonts w:ascii="Times New Roman" w:hAnsi="Times New Roman" w:cs="Times New Roman"/>
            <w:sz w:val="24"/>
          </w:rPr>
          <w:delText xml:space="preserve">floor </w:delText>
        </w:r>
      </w:del>
      <w:ins w:id="233" w:author="Author">
        <w:r w:rsidR="004756B0">
          <w:rPr>
            <w:rFonts w:ascii="Times New Roman" w:hAnsi="Times New Roman" w:cs="Times New Roman"/>
            <w:sz w:val="24"/>
          </w:rPr>
          <w:t xml:space="preserve">base </w:t>
        </w:r>
      </w:ins>
      <w:r>
        <w:rPr>
          <w:rFonts w:ascii="Times New Roman" w:hAnsi="Times New Roman" w:cs="Times New Roman"/>
          <w:sz w:val="24"/>
        </w:rPr>
        <w:t xml:space="preserve">values </w:t>
      </w:r>
      <w:del w:id="234" w:author="Author">
        <w:r w:rsidDel="00CD0E45">
          <w:rPr>
            <w:rFonts w:ascii="Times New Roman" w:hAnsi="Times New Roman" w:cs="Times New Roman"/>
            <w:sz w:val="24"/>
          </w:rPr>
          <w:delText xml:space="preserve">and decay rates </w:delText>
        </w:r>
      </w:del>
      <w:r>
        <w:rPr>
          <w:rFonts w:ascii="Times New Roman" w:hAnsi="Times New Roman" w:cs="Times New Roman"/>
          <w:sz w:val="24"/>
        </w:rPr>
        <w:t>to socioeconomic and demographic factors in each community. We also compare</w:t>
      </w:r>
      <w:ins w:id="235" w:author="Author">
        <w:del w:id="236" w:author="Author">
          <w:r w:rsidR="00581AB5" w:rsidDel="00557E87">
            <w:rPr>
              <w:rFonts w:ascii="Times New Roman" w:hAnsi="Times New Roman" w:cs="Times New Roman"/>
              <w:sz w:val="24"/>
            </w:rPr>
            <w:delText>d</w:delText>
          </w:r>
        </w:del>
      </w:ins>
      <w:r>
        <w:rPr>
          <w:rFonts w:ascii="Times New Roman" w:hAnsi="Times New Roman" w:cs="Times New Roman"/>
          <w:sz w:val="24"/>
        </w:rPr>
        <w:t xml:space="preserve"> the distance between the cliff/</w:t>
      </w:r>
      <w:del w:id="237" w:author="Author">
        <w:r w:rsidDel="004756B0">
          <w:rPr>
            <w:rFonts w:ascii="Times New Roman" w:hAnsi="Times New Roman" w:cs="Times New Roman"/>
            <w:sz w:val="24"/>
          </w:rPr>
          <w:delText xml:space="preserve">floor </w:delText>
        </w:r>
      </w:del>
      <w:ins w:id="238" w:author="Author">
        <w:r w:rsidR="004756B0">
          <w:rPr>
            <w:rFonts w:ascii="Times New Roman" w:hAnsi="Times New Roman" w:cs="Times New Roman"/>
            <w:sz w:val="24"/>
          </w:rPr>
          <w:t xml:space="preserve">base </w:t>
        </w:r>
      </w:ins>
      <w:r>
        <w:rPr>
          <w:rFonts w:ascii="Times New Roman" w:hAnsi="Times New Roman" w:cs="Times New Roman"/>
          <w:sz w:val="24"/>
        </w:rPr>
        <w:t>points and the first date of local community spread to measure whether public transit users in different metro areas reacted at different speeds to the unfolding pandemic. Finally, we use</w:t>
      </w:r>
      <w:ins w:id="239" w:author="Author">
        <w:del w:id="240" w:author="Author">
          <w:r w:rsidR="007D7210" w:rsidDel="00557E87">
            <w:rPr>
              <w:rFonts w:ascii="Times New Roman" w:hAnsi="Times New Roman" w:cs="Times New Roman"/>
              <w:sz w:val="24"/>
            </w:rPr>
            <w:delText>d</w:delText>
          </w:r>
        </w:del>
      </w:ins>
      <w:r>
        <w:rPr>
          <w:rFonts w:ascii="Times New Roman" w:hAnsi="Times New Roman" w:cs="Times New Roman"/>
          <w:sz w:val="24"/>
        </w:rPr>
        <w:t xml:space="preserve"> hourly transit demand data to capture COVID-19’s impact on daily patterns of transit demand; we measure</w:t>
      </w:r>
      <w:ins w:id="241" w:author="Author">
        <w:del w:id="242" w:author="Author">
          <w:r w:rsidR="002B0DCA" w:rsidDel="00557E87">
            <w:rPr>
              <w:rFonts w:ascii="Times New Roman" w:hAnsi="Times New Roman" w:cs="Times New Roman"/>
              <w:sz w:val="24"/>
            </w:rPr>
            <w:delText>d</w:delText>
          </w:r>
        </w:del>
      </w:ins>
      <w:r>
        <w:rPr>
          <w:rFonts w:ascii="Times New Roman" w:hAnsi="Times New Roman" w:cs="Times New Roman"/>
          <w:sz w:val="24"/>
        </w:rPr>
        <w:t xml:space="preserve"> the similarity of hourly demand profiles during the COVID-19 pandemic </w:t>
      </w:r>
      <w:ins w:id="243" w:author="Author">
        <w:r w:rsidR="00557E87">
          <w:rPr>
            <w:rFonts w:ascii="Times New Roman" w:hAnsi="Times New Roman" w:cs="Times New Roman"/>
            <w:sz w:val="24"/>
          </w:rPr>
          <w:t xml:space="preserve">relative </w:t>
        </w:r>
      </w:ins>
      <w:del w:id="244" w:author="Author">
        <w:r w:rsidDel="00557E87">
          <w:rPr>
            <w:rFonts w:ascii="Times New Roman" w:hAnsi="Times New Roman" w:cs="Times New Roman"/>
            <w:sz w:val="24"/>
          </w:rPr>
          <w:delText xml:space="preserve">compared </w:delText>
        </w:r>
      </w:del>
      <w:r>
        <w:rPr>
          <w:rFonts w:ascii="Times New Roman" w:hAnsi="Times New Roman" w:cs="Times New Roman"/>
          <w:sz w:val="24"/>
        </w:rPr>
        <w:t xml:space="preserve">to the adjusted normal demand profiles. We conclude that COVID-19 had </w:t>
      </w:r>
      <w:ins w:id="245" w:author="Author">
        <w:r w:rsidR="00A629E4">
          <w:rPr>
            <w:rFonts w:ascii="Times New Roman" w:hAnsi="Times New Roman" w:cs="Times New Roman"/>
            <w:sz w:val="24"/>
          </w:rPr>
          <w:t xml:space="preserve">substantial </w:t>
        </w:r>
      </w:ins>
      <w:del w:id="246" w:author="Author">
        <w:r w:rsidDel="00A629E4">
          <w:rPr>
            <w:rFonts w:ascii="Times New Roman" w:hAnsi="Times New Roman" w:cs="Times New Roman"/>
            <w:sz w:val="24"/>
          </w:rPr>
          <w:delText xml:space="preserve">major </w:delText>
        </w:r>
      </w:del>
      <w:ins w:id="247" w:author="Author">
        <w:r w:rsidR="00557E87">
          <w:rPr>
            <w:rFonts w:ascii="Times New Roman" w:hAnsi="Times New Roman" w:cs="Times New Roman"/>
            <w:sz w:val="24"/>
          </w:rPr>
          <w:t xml:space="preserve">but uneven </w:t>
        </w:r>
      </w:ins>
      <w:r>
        <w:rPr>
          <w:rFonts w:ascii="Times New Roman" w:hAnsi="Times New Roman" w:cs="Times New Roman"/>
          <w:sz w:val="24"/>
        </w:rPr>
        <w:t xml:space="preserve">impacts on transit systems </w:t>
      </w:r>
      <w:ins w:id="248" w:author="Author">
        <w:r w:rsidR="00557E87">
          <w:rPr>
            <w:rFonts w:ascii="Times New Roman" w:hAnsi="Times New Roman" w:cs="Times New Roman"/>
            <w:sz w:val="24"/>
          </w:rPr>
          <w:t>and social groups that can be explained via a social equity lens.</w:t>
        </w:r>
        <w:del w:id="249" w:author="Author">
          <w:r w:rsidR="00557E87"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del w:id="250" w:author="Author">
        <w:r w:rsidDel="00557E87">
          <w:rPr>
            <w:rFonts w:ascii="Times New Roman" w:hAnsi="Times New Roman" w:cs="Times New Roman"/>
            <w:sz w:val="24"/>
          </w:rPr>
          <w:delText xml:space="preserve">in different dimensions and demonstrate the social equity issue of transit usage during the pandemic; </w:delText>
        </w:r>
      </w:del>
      <w:ins w:id="251" w:author="Author">
        <w:r w:rsidR="00557E87">
          <w:rPr>
            <w:rFonts w:ascii="Times New Roman" w:hAnsi="Times New Roman" w:cs="Times New Roman"/>
            <w:sz w:val="24"/>
          </w:rPr>
          <w:t>Based on this analysis, w</w:t>
        </w:r>
      </w:ins>
      <w:del w:id="252" w:author="Author">
        <w:r w:rsidDel="00557E87">
          <w:rPr>
            <w:rFonts w:ascii="Times New Roman" w:hAnsi="Times New Roman" w:cs="Times New Roman"/>
            <w:sz w:val="24"/>
          </w:rPr>
          <w:delText>w</w:delText>
        </w:r>
      </w:del>
      <w:r>
        <w:rPr>
          <w:rFonts w:ascii="Times New Roman" w:hAnsi="Times New Roman" w:cs="Times New Roman"/>
          <w:sz w:val="24"/>
        </w:rPr>
        <w:t xml:space="preserve">e propose </w:t>
      </w:r>
      <w:del w:id="253" w:author="Author">
        <w:r w:rsidDel="00A629E4">
          <w:rPr>
            <w:rFonts w:ascii="Times New Roman" w:hAnsi="Times New Roman" w:cs="Times New Roman"/>
            <w:sz w:val="24"/>
          </w:rPr>
          <w:delText xml:space="preserve">some </w:delText>
        </w:r>
      </w:del>
      <w:r>
        <w:rPr>
          <w:rFonts w:ascii="Times New Roman" w:hAnsi="Times New Roman" w:cs="Times New Roman"/>
          <w:sz w:val="24"/>
        </w:rPr>
        <w:t xml:space="preserve">future directions for </w:t>
      </w:r>
      <w:ins w:id="254" w:author="Author">
        <w:r w:rsidR="007E180A">
          <w:rPr>
            <w:rFonts w:ascii="Times New Roman" w:hAnsi="Times New Roman" w:cs="Times New Roman"/>
            <w:sz w:val="24"/>
          </w:rPr>
          <w:t xml:space="preserve">understanding the impacts of </w:t>
        </w:r>
      </w:ins>
      <w:del w:id="255" w:author="Author">
        <w:r w:rsidDel="007E180A">
          <w:rPr>
            <w:rFonts w:ascii="Times New Roman" w:hAnsi="Times New Roman" w:cs="Times New Roman"/>
            <w:sz w:val="24"/>
          </w:rPr>
          <w:delText xml:space="preserve">transit studies in the context of </w:delText>
        </w:r>
      </w:del>
      <w:r>
        <w:rPr>
          <w:rFonts w:ascii="Times New Roman" w:hAnsi="Times New Roman" w:cs="Times New Roman"/>
          <w:sz w:val="24"/>
        </w:rPr>
        <w:t>pandemics</w:t>
      </w:r>
      <w:ins w:id="256" w:author="Author">
        <w:r w:rsidR="007E180A">
          <w:rPr>
            <w:rFonts w:ascii="Times New Roman" w:hAnsi="Times New Roman" w:cs="Times New Roman"/>
            <w:sz w:val="24"/>
          </w:rPr>
          <w:t xml:space="preserve"> on public transit</w:t>
        </w:r>
      </w:ins>
      <w:r>
        <w:rPr>
          <w:rFonts w:ascii="Times New Roman" w:hAnsi="Times New Roman" w:cs="Times New Roman"/>
          <w:sz w:val="24"/>
        </w:rPr>
        <w:t>.</w:t>
      </w:r>
    </w:p>
    <w:p w14:paraId="5D2B3DD7" w14:textId="77777777" w:rsidR="00077492" w:rsidRDefault="00077492" w:rsidP="00EF007A">
      <w:pPr>
        <w:spacing w:line="480" w:lineRule="auto"/>
        <w:rPr>
          <w:rFonts w:ascii="Times New Roman" w:hAnsi="Times New Roman" w:cs="Times New Roman"/>
          <w:sz w:val="24"/>
        </w:rPr>
      </w:pPr>
    </w:p>
    <w:p w14:paraId="5EF04F8C" w14:textId="77777777" w:rsidR="00077492" w:rsidRDefault="00077492">
      <w:pPr>
        <w:pStyle w:val="Subtitle"/>
        <w:spacing w:line="480" w:lineRule="auto"/>
        <w:pPrChange w:id="257" w:author="Author">
          <w:pPr>
            <w:pStyle w:val="ListParagraph"/>
            <w:numPr>
              <w:numId w:val="2"/>
            </w:numPr>
            <w:spacing w:line="480" w:lineRule="auto"/>
            <w:ind w:left="360" w:hanging="360"/>
          </w:pPr>
        </w:pPrChange>
      </w:pPr>
      <w:r w:rsidRPr="009457DC">
        <w:t>Data and methods</w:t>
      </w:r>
    </w:p>
    <w:p w14:paraId="4428A405" w14:textId="2B6129CE" w:rsidR="00077492" w:rsidRPr="009457DC" w:rsidRDefault="00077492">
      <w:pPr>
        <w:spacing w:line="480" w:lineRule="auto"/>
        <w:ind w:firstLine="720"/>
        <w:jc w:val="both"/>
        <w:rPr>
          <w:rFonts w:ascii="Times New Roman" w:hAnsi="Times New Roman" w:cs="Times New Roman"/>
          <w:sz w:val="24"/>
        </w:rPr>
        <w:pPrChange w:id="258" w:author="Author">
          <w:pPr>
            <w:spacing w:line="480" w:lineRule="auto"/>
            <w:jc w:val="both"/>
          </w:pPr>
        </w:pPrChange>
      </w:pPr>
      <w:r>
        <w:rPr>
          <w:rFonts w:ascii="Times New Roman" w:hAnsi="Times New Roman" w:cs="Times New Roman"/>
          <w:sz w:val="24"/>
        </w:rPr>
        <w:t xml:space="preserve">In this section, we describe the primary data sources in our study, namely, Transit app demand data and COVID-19 case numbers. We also describe our model of daily transit demand decline, the logistic curve. From these fitted curves, we derive several parameters describing the declines in daily transit demands: i) </w:t>
      </w:r>
      <w:del w:id="259" w:author="Author">
        <w:r w:rsidDel="00D75BD2">
          <w:rPr>
            <w:rFonts w:ascii="Times New Roman" w:hAnsi="Times New Roman" w:cs="Times New Roman"/>
            <w:i/>
            <w:sz w:val="24"/>
          </w:rPr>
          <w:delText>floor</w:delText>
        </w:r>
      </w:del>
      <w:ins w:id="260" w:author="Author">
        <w:r w:rsidR="00D75BD2">
          <w:rPr>
            <w:rFonts w:ascii="Times New Roman" w:hAnsi="Times New Roman" w:cs="Times New Roman"/>
            <w:i/>
            <w:sz w:val="24"/>
          </w:rPr>
          <w:t>base</w:t>
        </w:r>
      </w:ins>
      <w:r>
        <w:rPr>
          <w:rFonts w:ascii="Times New Roman" w:hAnsi="Times New Roman" w:cs="Times New Roman"/>
          <w:i/>
          <w:sz w:val="24"/>
        </w:rPr>
        <w:t xml:space="preserve"> values</w:t>
      </w:r>
      <w:r>
        <w:rPr>
          <w:rFonts w:ascii="Times New Roman" w:hAnsi="Times New Roman" w:cs="Times New Roman"/>
          <w:sz w:val="24"/>
        </w:rPr>
        <w:t xml:space="preserve"> measuring the </w:t>
      </w:r>
      <w:ins w:id="261" w:author="Author">
        <w:r w:rsidR="00557E87">
          <w:rPr>
            <w:rFonts w:ascii="Times New Roman" w:hAnsi="Times New Roman" w:cs="Times New Roman"/>
            <w:sz w:val="24"/>
          </w:rPr>
          <w:t xml:space="preserve">apparent minimum </w:t>
        </w:r>
      </w:ins>
      <w:del w:id="262" w:author="Author">
        <w:r w:rsidDel="00557E87">
          <w:rPr>
            <w:rFonts w:ascii="Times New Roman" w:hAnsi="Times New Roman" w:cs="Times New Roman"/>
            <w:sz w:val="24"/>
          </w:rPr>
          <w:delText xml:space="preserve">base </w:delText>
        </w:r>
      </w:del>
      <w:r>
        <w:rPr>
          <w:rFonts w:ascii="Times New Roman" w:hAnsi="Times New Roman" w:cs="Times New Roman"/>
          <w:sz w:val="24"/>
        </w:rPr>
        <w:t xml:space="preserve">levels of transit </w:t>
      </w:r>
      <w:r>
        <w:rPr>
          <w:rFonts w:ascii="Times New Roman" w:hAnsi="Times New Roman" w:cs="Times New Roman"/>
          <w:sz w:val="24"/>
        </w:rPr>
        <w:lastRenderedPageBreak/>
        <w:t xml:space="preserve">demand; ii) </w:t>
      </w:r>
      <w:r>
        <w:rPr>
          <w:rFonts w:ascii="Times New Roman" w:hAnsi="Times New Roman" w:cs="Times New Roman"/>
          <w:i/>
          <w:sz w:val="24"/>
        </w:rPr>
        <w:t xml:space="preserve">cliff and </w:t>
      </w:r>
      <w:del w:id="263" w:author="Author">
        <w:r w:rsidDel="00D75BD2">
          <w:rPr>
            <w:rFonts w:ascii="Times New Roman" w:hAnsi="Times New Roman" w:cs="Times New Roman"/>
            <w:i/>
            <w:sz w:val="24"/>
          </w:rPr>
          <w:delText>floor</w:delText>
        </w:r>
      </w:del>
      <w:ins w:id="264" w:author="Author">
        <w:r w:rsidR="00D75BD2">
          <w:rPr>
            <w:rFonts w:ascii="Times New Roman" w:hAnsi="Times New Roman" w:cs="Times New Roman"/>
            <w:i/>
            <w:sz w:val="24"/>
          </w:rPr>
          <w:t>base</w:t>
        </w:r>
      </w:ins>
      <w:r>
        <w:rPr>
          <w:rFonts w:ascii="Times New Roman" w:hAnsi="Times New Roman" w:cs="Times New Roman"/>
          <w:i/>
          <w:sz w:val="24"/>
        </w:rPr>
        <w:t xml:space="preserve"> points </w:t>
      </w:r>
      <w:r>
        <w:rPr>
          <w:rFonts w:ascii="Times New Roman" w:hAnsi="Times New Roman" w:cs="Times New Roman"/>
          <w:sz w:val="24"/>
        </w:rPr>
        <w:t xml:space="preserve">indicating when demand decline started and stopped; iii) the </w:t>
      </w:r>
      <w:r>
        <w:rPr>
          <w:rFonts w:ascii="Times New Roman" w:hAnsi="Times New Roman" w:cs="Times New Roman"/>
          <w:i/>
          <w:sz w:val="24"/>
        </w:rPr>
        <w:t xml:space="preserve">decay rate </w:t>
      </w:r>
      <w:r>
        <w:rPr>
          <w:rFonts w:ascii="Times New Roman" w:hAnsi="Times New Roman" w:cs="Times New Roman"/>
          <w:sz w:val="24"/>
        </w:rPr>
        <w:t xml:space="preserve">measuring the speed of transit demand decline, and; iv) </w:t>
      </w:r>
      <w:r>
        <w:rPr>
          <w:rFonts w:ascii="Times New Roman" w:hAnsi="Times New Roman" w:cs="Times New Roman"/>
          <w:i/>
          <w:sz w:val="24"/>
        </w:rPr>
        <w:t xml:space="preserve">response intervals </w:t>
      </w:r>
      <w:r>
        <w:rPr>
          <w:rFonts w:ascii="Times New Roman" w:hAnsi="Times New Roman" w:cs="Times New Roman"/>
          <w:sz w:val="24"/>
        </w:rPr>
        <w:t xml:space="preserve">capturing the time lags between the first reported case in a community with respect to when decline started and stopped. Moreover, we describe </w:t>
      </w:r>
      <w:r w:rsidRPr="009457DC">
        <w:rPr>
          <w:rFonts w:ascii="Times New Roman" w:hAnsi="Times New Roman" w:cs="Times New Roman"/>
          <w:i/>
          <w:sz w:val="24"/>
        </w:rPr>
        <w:t>ordinary Procrustes analysis</w:t>
      </w:r>
      <w:r>
        <w:rPr>
          <w:rFonts w:ascii="Times New Roman" w:hAnsi="Times New Roman" w:cs="Times New Roman"/>
          <w:sz w:val="24"/>
        </w:rPr>
        <w:t xml:space="preserve"> for measuring differences in </w:t>
      </w:r>
      <w:r w:rsidRPr="00A92F0E">
        <w:rPr>
          <w:rFonts w:ascii="Times New Roman" w:hAnsi="Times New Roman" w:cs="Times New Roman"/>
          <w:sz w:val="24"/>
        </w:rPr>
        <w:t>hourly travel demand during and before the COVID</w:t>
      </w:r>
      <w:r>
        <w:rPr>
          <w:rFonts w:ascii="Times New Roman" w:hAnsi="Times New Roman" w:cs="Times New Roman"/>
          <w:sz w:val="24"/>
        </w:rPr>
        <w:t>-19</w:t>
      </w:r>
      <w:r w:rsidRPr="00A92F0E">
        <w:rPr>
          <w:rFonts w:ascii="Times New Roman" w:hAnsi="Times New Roman" w:cs="Times New Roman"/>
          <w:sz w:val="24"/>
        </w:rPr>
        <w:t xml:space="preserve"> pandemic, and weekday versus weekend demand during the pandemic</w:t>
      </w:r>
      <w:r>
        <w:rPr>
          <w:rFonts w:ascii="Times New Roman" w:hAnsi="Times New Roman" w:cs="Times New Roman"/>
          <w:sz w:val="24"/>
        </w:rPr>
        <w:t xml:space="preserve">. </w:t>
      </w:r>
      <w:del w:id="265" w:author="Author">
        <w:r w:rsidDel="00EA3154">
          <w:rPr>
            <w:rFonts w:ascii="Times New Roman" w:hAnsi="Times New Roman" w:cs="Times New Roman"/>
            <w:sz w:val="24"/>
          </w:rPr>
          <w:delText xml:space="preserve">Finally, we </w:delText>
        </w:r>
        <w:r w:rsidDel="00557E87">
          <w:rPr>
            <w:rFonts w:ascii="Times New Roman" w:hAnsi="Times New Roman" w:cs="Times New Roman"/>
            <w:sz w:val="24"/>
          </w:rPr>
          <w:delText xml:space="preserve">investigate </w:delText>
        </w:r>
        <w:r w:rsidDel="00EA3154">
          <w:rPr>
            <w:rFonts w:ascii="Times New Roman" w:hAnsi="Times New Roman" w:cs="Times New Roman"/>
            <w:sz w:val="24"/>
          </w:rPr>
          <w:delText xml:space="preserve">the morning and afternoon </w:delText>
        </w:r>
        <w:r w:rsidDel="00557E87">
          <w:rPr>
            <w:rFonts w:ascii="Times New Roman" w:hAnsi="Times New Roman" w:cs="Times New Roman"/>
            <w:sz w:val="24"/>
          </w:rPr>
          <w:delText>rush hour’s</w:delText>
        </w:r>
        <w:r w:rsidDel="00EA3154">
          <w:rPr>
            <w:rFonts w:ascii="Times New Roman" w:hAnsi="Times New Roman" w:cs="Times New Roman"/>
            <w:sz w:val="24"/>
          </w:rPr>
          <w:delText xml:space="preserve"> </w:delText>
        </w:r>
        <w:r w:rsidDel="00557E87">
          <w:rPr>
            <w:rFonts w:ascii="Times New Roman" w:hAnsi="Times New Roman" w:cs="Times New Roman"/>
            <w:sz w:val="24"/>
          </w:rPr>
          <w:delText xml:space="preserve">shift </w:delText>
        </w:r>
        <w:r w:rsidDel="00EA3154">
          <w:rPr>
            <w:rFonts w:ascii="Times New Roman" w:hAnsi="Times New Roman" w:cs="Times New Roman"/>
            <w:sz w:val="24"/>
          </w:rPr>
          <w:delText xml:space="preserve">due to COVID-19. </w:delText>
        </w:r>
      </w:del>
    </w:p>
    <w:p w14:paraId="66293ED0" w14:textId="77777777" w:rsidR="00077492" w:rsidRPr="009457DC" w:rsidRDefault="00077492" w:rsidP="00EF007A">
      <w:pPr>
        <w:pStyle w:val="ListParagraph"/>
        <w:spacing w:line="480" w:lineRule="auto"/>
        <w:ind w:left="360"/>
        <w:rPr>
          <w:rFonts w:ascii="Times New Roman" w:hAnsi="Times New Roman" w:cs="Times New Roman"/>
          <w:b/>
          <w:sz w:val="24"/>
        </w:rPr>
      </w:pPr>
    </w:p>
    <w:p w14:paraId="575B9A16" w14:textId="77777777" w:rsidR="00077492" w:rsidRPr="00914C9B" w:rsidDel="00FF2732" w:rsidRDefault="00077492">
      <w:pPr>
        <w:spacing w:line="480" w:lineRule="auto"/>
        <w:rPr>
          <w:del w:id="266" w:author="Author"/>
          <w:rStyle w:val="SubtleEmphasis"/>
          <w:rPrChange w:id="267" w:author="Author">
            <w:rPr>
              <w:del w:id="268" w:author="Author"/>
            </w:rPr>
          </w:rPrChange>
        </w:rPr>
        <w:pPrChange w:id="269" w:author="Author">
          <w:pPr>
            <w:pStyle w:val="ListParagraph"/>
            <w:numPr>
              <w:ilvl w:val="1"/>
              <w:numId w:val="2"/>
            </w:numPr>
            <w:spacing w:line="480" w:lineRule="auto"/>
            <w:ind w:left="360" w:hanging="360"/>
          </w:pPr>
        </w:pPrChange>
      </w:pPr>
      <w:del w:id="270" w:author="Author">
        <w:r w:rsidRPr="00914C9B" w:rsidDel="00FF2732">
          <w:rPr>
            <w:rStyle w:val="SubtleEmphasis"/>
            <w:rPrChange w:id="271" w:author="Author">
              <w:rPr/>
            </w:rPrChange>
          </w:rPr>
          <w:delText xml:space="preserve"> </w:delText>
        </w:r>
      </w:del>
      <w:r w:rsidRPr="00914C9B">
        <w:rPr>
          <w:rStyle w:val="SubtleEmphasis"/>
          <w:rPrChange w:id="272" w:author="Author">
            <w:rPr/>
          </w:rPrChange>
        </w:rPr>
        <w:t>Data sources</w:t>
      </w:r>
    </w:p>
    <w:p w14:paraId="703326BD" w14:textId="77777777" w:rsidR="00077492" w:rsidRPr="00914C9B" w:rsidRDefault="00077492">
      <w:pPr>
        <w:spacing w:line="480" w:lineRule="auto"/>
        <w:rPr>
          <w:rFonts w:ascii="Times New Roman" w:hAnsi="Times New Roman" w:cs="Times New Roman"/>
          <w:b/>
          <w:sz w:val="24"/>
          <w:rPrChange w:id="273" w:author="Author">
            <w:rPr/>
          </w:rPrChange>
        </w:rPr>
        <w:pPrChange w:id="274" w:author="Author">
          <w:pPr>
            <w:pStyle w:val="ListParagraph"/>
            <w:spacing w:line="480" w:lineRule="auto"/>
            <w:ind w:left="360"/>
          </w:pPr>
        </w:pPrChange>
      </w:pPr>
    </w:p>
    <w:p w14:paraId="75621E50" w14:textId="77777777" w:rsidR="00077492" w:rsidRPr="00914C9B" w:rsidRDefault="00077492">
      <w:pPr>
        <w:spacing w:line="480" w:lineRule="auto"/>
        <w:jc w:val="both"/>
        <w:rPr>
          <w:rStyle w:val="Emphasis"/>
          <w:rPrChange w:id="275" w:author="Author">
            <w:rPr/>
          </w:rPrChange>
        </w:rPr>
        <w:pPrChange w:id="276" w:author="Author">
          <w:pPr>
            <w:pStyle w:val="ListParagraph"/>
            <w:numPr>
              <w:ilvl w:val="2"/>
              <w:numId w:val="2"/>
            </w:numPr>
            <w:spacing w:line="480" w:lineRule="auto"/>
            <w:ind w:hanging="720"/>
            <w:jc w:val="both"/>
          </w:pPr>
        </w:pPrChange>
      </w:pPr>
      <w:r w:rsidRPr="00914C9B">
        <w:rPr>
          <w:rStyle w:val="Emphasis"/>
          <w:rPrChange w:id="277" w:author="Author">
            <w:rPr/>
          </w:rPrChange>
        </w:rPr>
        <w:t>Transit demand</w:t>
      </w:r>
    </w:p>
    <w:p w14:paraId="5031D46E" w14:textId="25463ECD" w:rsidR="00077492" w:rsidRPr="009457DC" w:rsidRDefault="00077492">
      <w:pPr>
        <w:spacing w:line="480" w:lineRule="auto"/>
        <w:ind w:firstLine="720"/>
        <w:jc w:val="both"/>
        <w:rPr>
          <w:rFonts w:ascii="Times New Roman" w:hAnsi="Times New Roman" w:cs="Times New Roman"/>
          <w:sz w:val="24"/>
        </w:rPr>
        <w:pPrChange w:id="278" w:author="Author">
          <w:pPr>
            <w:spacing w:line="480" w:lineRule="auto"/>
            <w:jc w:val="both"/>
          </w:pPr>
        </w:pPrChange>
      </w:pPr>
      <w:r w:rsidRPr="009457DC">
        <w:rPr>
          <w:rFonts w:ascii="Times New Roman" w:hAnsi="Times New Roman" w:cs="Times New Roman"/>
          <w:sz w:val="24"/>
        </w:rPr>
        <w:t>Since it is difficult to obtain comprehensive public transit ridership data at a national-scale, we use</w:t>
      </w:r>
      <w:ins w:id="279" w:author="Author">
        <w:del w:id="280" w:author="Author">
          <w:r w:rsidR="00C43A94" w:rsidDel="00557E87">
            <w:rPr>
              <w:rFonts w:ascii="Times New Roman" w:hAnsi="Times New Roman" w:cs="Times New Roman"/>
              <w:sz w:val="24"/>
            </w:rPr>
            <w:delText>d</w:delText>
          </w:r>
        </w:del>
      </w:ins>
      <w:r w:rsidRPr="009457DC">
        <w:rPr>
          <w:rFonts w:ascii="Times New Roman" w:hAnsi="Times New Roman" w:cs="Times New Roman"/>
          <w:sz w:val="24"/>
        </w:rPr>
        <w:t xml:space="preserve"> data from the Transit mobile phone app (transitapp.com) as an indicator of changes in daily and hourly transit demand.</w:t>
      </w:r>
      <w:r>
        <w:rPr>
          <w:rFonts w:ascii="Times New Roman" w:hAnsi="Times New Roman" w:cs="Times New Roman"/>
          <w:sz w:val="24"/>
        </w:rPr>
        <w:t xml:space="preserve"> </w:t>
      </w:r>
      <w:r w:rsidRPr="009457DC">
        <w:rPr>
          <w:rFonts w:ascii="Times New Roman" w:hAnsi="Times New Roman" w:cs="Times New Roman"/>
          <w:sz w:val="24"/>
        </w:rPr>
        <w:t xml:space="preserve">Transit is a popular mobile phone app providing real-time public transit data and trip planning. The app covers over 200 cities around the world </w:t>
      </w:r>
      <w:ins w:id="281" w:author="Author">
        <w:r w:rsidR="00673ED5">
          <w:rPr>
            <w:rFonts w:ascii="Times New Roman" w:hAnsi="Times New Roman" w:cs="Times New Roman"/>
            <w:sz w:val="24"/>
          </w:rPr>
          <w:t xml:space="preserve">and more than 60 US metro areas (discussed below) </w:t>
        </w:r>
      </w:ins>
      <w:r w:rsidRPr="009457DC">
        <w:rPr>
          <w:rFonts w:ascii="Times New Roman" w:hAnsi="Times New Roman" w:cs="Times New Roman"/>
          <w:sz w:val="24"/>
        </w:rPr>
        <w:t xml:space="preserve">with more than </w:t>
      </w:r>
      <w:r>
        <w:rPr>
          <w:rFonts w:ascii="Times New Roman" w:hAnsi="Times New Roman" w:cs="Times New Roman"/>
          <w:sz w:val="24"/>
        </w:rPr>
        <w:t>five</w:t>
      </w:r>
      <w:r w:rsidRPr="009457DC">
        <w:rPr>
          <w:rFonts w:ascii="Times New Roman" w:hAnsi="Times New Roman" w:cs="Times New Roman"/>
          <w:sz w:val="24"/>
        </w:rPr>
        <w:t xml:space="preserve"> million download on Android platform </w:t>
      </w:r>
      <w:r w:rsidRPr="009457DC">
        <w:rPr>
          <w:rFonts w:ascii="Times New Roman" w:hAnsi="Times New Roman" w:cs="Times New Roman"/>
          <w:sz w:val="24"/>
        </w:rPr>
        <w:fldChar w:fldCharType="begin" w:fldLock="1"/>
      </w:r>
      <w:r w:rsidR="00A02E2F">
        <w:rPr>
          <w:rFonts w:ascii="Times New Roman" w:hAnsi="Times New Roman" w:cs="Times New Roman"/>
          <w:sz w:val="24"/>
        </w:rPr>
        <w:instrText>ADDIN CSL_CITATION {"citationItems":[{"id":"ITEM-1","itemData":{"URL":"https://play.google.com/store/apps/details?id=com.thetransitapp.droid&amp;hl=en_US","accessed":{"date-parts":[["2020","2","4"]]},"author":[{"dropping-particle":"","family":"Transit app","given":"","non-dropping-particle":"","parse-names":false,"suffix":""}],"id":"ITEM-1","issued":{"date-parts":[["2020"]]},"title":"Transit • Bus &amp; Subway Times","type":"webpage"},"uris":["http://www.mendeley.com/documents/?uuid=bc974582-5fc6-4907-b37e-b1904cc85928"]}],"mendeley":{"formattedCitation":"[13]","plainTextFormattedCitation":"[13]","previouslyFormattedCitation":"[13]"},"properties":{"noteIndex":0},"schema":"https://github.com/citation-style-language/schema/raw/master/csl-citation.json"}</w:instrText>
      </w:r>
      <w:r w:rsidRPr="009457DC">
        <w:rPr>
          <w:rFonts w:ascii="Times New Roman" w:hAnsi="Times New Roman" w:cs="Times New Roman"/>
          <w:sz w:val="24"/>
        </w:rPr>
        <w:fldChar w:fldCharType="separate"/>
      </w:r>
      <w:r w:rsidR="00A02E2F" w:rsidRPr="00A02E2F">
        <w:rPr>
          <w:rFonts w:ascii="Times New Roman" w:hAnsi="Times New Roman" w:cs="Times New Roman"/>
          <w:noProof/>
          <w:sz w:val="24"/>
        </w:rPr>
        <w:t>[13]</w:t>
      </w:r>
      <w:r w:rsidRPr="009457DC">
        <w:rPr>
          <w:rFonts w:ascii="Times New Roman" w:hAnsi="Times New Roman" w:cs="Times New Roman"/>
          <w:sz w:val="24"/>
        </w:rPr>
        <w:fldChar w:fldCharType="end"/>
      </w:r>
      <w:r w:rsidRPr="009457DC">
        <w:rPr>
          <w:rFonts w:ascii="Times New Roman" w:hAnsi="Times New Roman" w:cs="Times New Roman"/>
          <w:sz w:val="24"/>
        </w:rPr>
        <w:t xml:space="preserve"> and 73.5 thousand ratings on Apple App store </w:t>
      </w:r>
      <w:r w:rsidRPr="009457DC">
        <w:rPr>
          <w:rFonts w:ascii="Times New Roman" w:hAnsi="Times New Roman" w:cs="Times New Roman"/>
          <w:sz w:val="24"/>
        </w:rPr>
        <w:fldChar w:fldCharType="begin" w:fldLock="1"/>
      </w:r>
      <w:r w:rsidR="00A02E2F">
        <w:rPr>
          <w:rFonts w:ascii="Times New Roman" w:hAnsi="Times New Roman" w:cs="Times New Roman"/>
          <w:sz w:val="24"/>
        </w:rPr>
        <w:instrText>ADDIN CSL_CITATION {"citationItems":[{"id":"ITEM-1","itemData":{"URL":"https://apps.apple.com/app/apple-store/id498151501","accessed":{"date-parts":[["2020","5","23"]]},"id":"ITEM-1","issued":{"date-parts":[["2020"]]},"title":"App Store Preview - Transit • Subway &amp; Bus Times","type":"webpage"},"uris":["http://www.mendeley.com/documents/?uuid=be2aa01b-36a2-4488-a507-884c0a5f6c15"]}],"mendeley":{"formattedCitation":"[14]","plainTextFormattedCitation":"[14]","previouslyFormattedCitation":"[14]"},"properties":{"noteIndex":0},"schema":"https://github.com/citation-style-language/schema/raw/master/csl-citation.json"}</w:instrText>
      </w:r>
      <w:r w:rsidRPr="009457DC">
        <w:rPr>
          <w:rFonts w:ascii="Times New Roman" w:hAnsi="Times New Roman" w:cs="Times New Roman"/>
          <w:sz w:val="24"/>
        </w:rPr>
        <w:fldChar w:fldCharType="separate"/>
      </w:r>
      <w:r w:rsidR="00A02E2F" w:rsidRPr="00A02E2F">
        <w:rPr>
          <w:rFonts w:ascii="Times New Roman" w:hAnsi="Times New Roman" w:cs="Times New Roman"/>
          <w:noProof/>
          <w:sz w:val="24"/>
        </w:rPr>
        <w:t>[14]</w:t>
      </w:r>
      <w:r w:rsidRPr="009457DC">
        <w:rPr>
          <w:rFonts w:ascii="Times New Roman" w:hAnsi="Times New Roman" w:cs="Times New Roman"/>
          <w:sz w:val="24"/>
        </w:rPr>
        <w:fldChar w:fldCharType="end"/>
      </w:r>
      <w:r w:rsidRPr="009457DC">
        <w:rPr>
          <w:rFonts w:ascii="Times New Roman" w:hAnsi="Times New Roman" w:cs="Times New Roman"/>
          <w:sz w:val="24"/>
        </w:rPr>
        <w:t xml:space="preserve">. </w:t>
      </w:r>
      <w:ins w:id="282" w:author="Author">
        <w:del w:id="283" w:author="Author">
          <w:r w:rsidR="00CD0E45" w:rsidDel="00A629E4">
            <w:rPr>
              <w:rFonts w:ascii="Times New Roman" w:hAnsi="Times New Roman" w:cs="Times New Roman"/>
              <w:sz w:val="24"/>
            </w:rPr>
            <w:delText>To moreover</w:delText>
          </w:r>
          <w:r w:rsidR="009C1505" w:rsidDel="00A629E4">
            <w:rPr>
              <w:rFonts w:ascii="Times New Roman" w:hAnsi="Times New Roman" w:cs="Times New Roman"/>
              <w:sz w:val="24"/>
            </w:rPr>
            <w:delText xml:space="preserve"> prove its large user base, w</w:delText>
          </w:r>
          <w:r w:rsidR="001272E3" w:rsidDel="00A629E4">
            <w:rPr>
              <w:rFonts w:ascii="Times New Roman" w:hAnsi="Times New Roman" w:cs="Times New Roman"/>
              <w:sz w:val="24"/>
            </w:rPr>
            <w:delText xml:space="preserve">e requested </w:delText>
          </w:r>
          <w:r w:rsidR="00EB6B89" w:rsidDel="00557E87">
            <w:rPr>
              <w:rFonts w:ascii="Times New Roman" w:hAnsi="Times New Roman" w:cs="Times New Roman"/>
              <w:sz w:val="24"/>
            </w:rPr>
            <w:delText>Moreover, t</w:delText>
          </w:r>
          <w:r w:rsidR="00FC7AD7" w:rsidDel="00A629E4">
            <w:rPr>
              <w:rFonts w:ascii="Times New Roman" w:hAnsi="Times New Roman" w:cs="Times New Roman"/>
              <w:sz w:val="24"/>
            </w:rPr>
            <w:delText xml:space="preserve"> app</w:delText>
          </w:r>
          <w:r w:rsidR="00270FB1" w:rsidDel="00557E87">
            <w:rPr>
              <w:rFonts w:ascii="Times New Roman" w:hAnsi="Times New Roman" w:cs="Times New Roman"/>
              <w:sz w:val="24"/>
            </w:rPr>
            <w:delText xml:space="preserve">he app’s </w:delText>
          </w:r>
          <w:r w:rsidR="00270FB1" w:rsidDel="00A629E4">
            <w:rPr>
              <w:rFonts w:ascii="Times New Roman" w:hAnsi="Times New Roman" w:cs="Times New Roman"/>
              <w:sz w:val="24"/>
            </w:rPr>
            <w:delText xml:space="preserve">estimated market share </w:delText>
          </w:r>
          <w:r w:rsidR="00EB6B89" w:rsidDel="00A629E4">
            <w:rPr>
              <w:rFonts w:ascii="Times New Roman" w:hAnsi="Times New Roman" w:cs="Times New Roman"/>
              <w:sz w:val="24"/>
            </w:rPr>
            <w:delText xml:space="preserve">/ </w:delText>
          </w:r>
          <w:r w:rsidR="00270FB1" w:rsidDel="00A629E4">
            <w:rPr>
              <w:rFonts w:ascii="Times New Roman" w:hAnsi="Times New Roman" w:cs="Times New Roman"/>
              <w:sz w:val="24"/>
            </w:rPr>
            <w:delText>adoption rate</w:delText>
          </w:r>
          <w:r w:rsidR="00523F3D" w:rsidDel="00A629E4">
            <w:rPr>
              <w:rFonts w:ascii="Times New Roman" w:hAnsi="Times New Roman" w:cs="Times New Roman"/>
              <w:sz w:val="24"/>
            </w:rPr>
            <w:delText xml:space="preserve"> (estimated percentage of transit riders using Transit)</w:delText>
          </w:r>
          <w:r w:rsidR="001272E3" w:rsidDel="00A629E4">
            <w:rPr>
              <w:rFonts w:ascii="Times New Roman" w:hAnsi="Times New Roman" w:cs="Times New Roman"/>
              <w:sz w:val="24"/>
            </w:rPr>
            <w:delText>: the global average</w:delText>
          </w:r>
          <w:r w:rsidR="00270FB1" w:rsidDel="00A629E4">
            <w:rPr>
              <w:rFonts w:ascii="Times New Roman" w:hAnsi="Times New Roman" w:cs="Times New Roman"/>
              <w:sz w:val="24"/>
            </w:rPr>
            <w:delText xml:space="preserve"> is </w:delText>
          </w:r>
          <w:r w:rsidR="00270FB1" w:rsidRPr="00914C9B" w:rsidDel="00A629E4">
            <w:rPr>
              <w:rFonts w:ascii="Times New Roman" w:hAnsi="Times New Roman" w:cs="Times New Roman"/>
              <w:color w:val="FF0000"/>
              <w:sz w:val="24"/>
              <w:rPrChange w:id="284" w:author="Author">
                <w:rPr>
                  <w:rFonts w:ascii="Times New Roman" w:hAnsi="Times New Roman" w:cs="Times New Roman"/>
                  <w:sz w:val="24"/>
                </w:rPr>
              </w:rPrChange>
            </w:rPr>
            <w:delText>8.4%</w:delText>
          </w:r>
          <w:r w:rsidR="00AE3241" w:rsidRPr="00914C9B" w:rsidDel="00A629E4">
            <w:rPr>
              <w:rFonts w:ascii="Times New Roman" w:hAnsi="Times New Roman" w:cs="Times New Roman"/>
              <w:color w:val="FF0000"/>
              <w:sz w:val="24"/>
              <w:rPrChange w:id="285" w:author="Author">
                <w:rPr>
                  <w:rFonts w:ascii="Times New Roman" w:hAnsi="Times New Roman" w:cs="Times New Roman"/>
                  <w:sz w:val="24"/>
                </w:rPr>
              </w:rPrChange>
            </w:rPr>
            <w:delText xml:space="preserve"> </w:delText>
          </w:r>
          <w:r w:rsidR="00AE3241" w:rsidDel="00A629E4">
            <w:rPr>
              <w:rFonts w:ascii="Times New Roman" w:hAnsi="Times New Roman" w:cs="Times New Roman"/>
              <w:sz w:val="24"/>
            </w:rPr>
            <w:delText>and 17.3% for cities that endorse the app</w:delText>
          </w:r>
          <w:r w:rsidR="00270FB1" w:rsidDel="00A629E4">
            <w:rPr>
              <w:rFonts w:ascii="Times New Roman" w:hAnsi="Times New Roman" w:cs="Times New Roman"/>
              <w:sz w:val="24"/>
            </w:rPr>
            <w:delText xml:space="preserve"> based on </w:delText>
          </w:r>
          <w:r w:rsidR="00344B27" w:rsidDel="00A629E4">
            <w:rPr>
              <w:rFonts w:ascii="Times New Roman" w:hAnsi="Times New Roman" w:cs="Times New Roman"/>
              <w:sz w:val="24"/>
            </w:rPr>
            <w:delText xml:space="preserve">rough estimates with </w:delText>
          </w:r>
          <w:r w:rsidR="00270FB1" w:rsidDel="00A629E4">
            <w:rPr>
              <w:rFonts w:ascii="Times New Roman" w:hAnsi="Times New Roman" w:cs="Times New Roman"/>
              <w:sz w:val="24"/>
            </w:rPr>
            <w:delText>different data sources</w:delText>
          </w:r>
          <w:r w:rsidR="001272E3" w:rsidDel="00A629E4">
            <w:rPr>
              <w:rFonts w:ascii="Times New Roman" w:hAnsi="Times New Roman" w:cs="Times New Roman"/>
              <w:sz w:val="24"/>
            </w:rPr>
            <w:delText xml:space="preserve"> calculated by Transit app</w:delText>
          </w:r>
          <w:r w:rsidR="00270FB1" w:rsidDel="00A629E4">
            <w:rPr>
              <w:rFonts w:ascii="Times New Roman" w:hAnsi="Times New Roman" w:cs="Times New Roman"/>
              <w:sz w:val="24"/>
            </w:rPr>
            <w:delText>.</w:delText>
          </w:r>
          <w:r w:rsidR="0076256B" w:rsidDel="00A629E4">
            <w:rPr>
              <w:rFonts w:ascii="Times New Roman" w:hAnsi="Times New Roman" w:cs="Times New Roman"/>
              <w:sz w:val="24"/>
            </w:rPr>
            <w:delText xml:space="preserve"> </w:delText>
          </w:r>
          <w:r w:rsidR="0076256B" w:rsidDel="00557E87">
            <w:rPr>
              <w:rFonts w:ascii="Times New Roman" w:hAnsi="Times New Roman" w:cs="Times New Roman"/>
              <w:sz w:val="24"/>
            </w:rPr>
            <w:delText>C</w:delText>
          </w:r>
          <w:r w:rsidR="00270FB1" w:rsidDel="00A629E4">
            <w:rPr>
              <w:rFonts w:ascii="Times New Roman" w:hAnsi="Times New Roman" w:cs="Times New Roman"/>
              <w:sz w:val="24"/>
            </w:rPr>
            <w:delText xml:space="preserve">onsidering the </w:delText>
          </w:r>
          <w:r w:rsidR="00270FB1" w:rsidDel="00557E87">
            <w:rPr>
              <w:rFonts w:ascii="Times New Roman" w:hAnsi="Times New Roman" w:cs="Times New Roman"/>
              <w:sz w:val="24"/>
            </w:rPr>
            <w:delText xml:space="preserve">large </w:delText>
          </w:r>
          <w:r w:rsidR="00270FB1" w:rsidDel="00A629E4">
            <w:rPr>
              <w:rFonts w:ascii="Times New Roman" w:hAnsi="Times New Roman" w:cs="Times New Roman"/>
              <w:sz w:val="24"/>
            </w:rPr>
            <w:delText xml:space="preserve">transit </w:delText>
          </w:r>
          <w:r w:rsidR="00E620B5" w:rsidDel="00A629E4">
            <w:rPr>
              <w:rFonts w:ascii="Times New Roman" w:hAnsi="Times New Roman" w:cs="Times New Roman"/>
              <w:sz w:val="24"/>
            </w:rPr>
            <w:delText xml:space="preserve">commuter </w:delText>
          </w:r>
          <w:r w:rsidR="0076256B" w:rsidDel="00A629E4">
            <w:rPr>
              <w:rFonts w:ascii="Times New Roman" w:hAnsi="Times New Roman" w:cs="Times New Roman"/>
              <w:sz w:val="24"/>
            </w:rPr>
            <w:delText>base</w:delText>
          </w:r>
          <w:r w:rsidR="00270FB1" w:rsidDel="00557E87">
            <w:rPr>
              <w:rFonts w:ascii="Times New Roman" w:hAnsi="Times New Roman" w:cs="Times New Roman"/>
              <w:sz w:val="24"/>
            </w:rPr>
            <w:delText xml:space="preserve">, we can conclude the </w:delText>
          </w:r>
          <w:r w:rsidR="00545573" w:rsidDel="00557E87">
            <w:rPr>
              <w:rFonts w:ascii="Times New Roman" w:hAnsi="Times New Roman" w:cs="Times New Roman"/>
              <w:sz w:val="24"/>
            </w:rPr>
            <w:delText xml:space="preserve">active </w:delText>
          </w:r>
          <w:r w:rsidR="00270FB1" w:rsidDel="00557E87">
            <w:rPr>
              <w:rFonts w:ascii="Times New Roman" w:hAnsi="Times New Roman" w:cs="Times New Roman"/>
              <w:sz w:val="24"/>
            </w:rPr>
            <w:delText>user group of the Transit app is very large</w:delText>
          </w:r>
          <w:r w:rsidR="00270FB1" w:rsidDel="00A629E4">
            <w:rPr>
              <w:rFonts w:ascii="Times New Roman" w:hAnsi="Times New Roman" w:cs="Times New Roman"/>
              <w:sz w:val="24"/>
            </w:rPr>
            <w:delText xml:space="preserve">. </w:delText>
          </w:r>
          <w:r w:rsidR="00270FB1" w:rsidDel="00557E87">
            <w:rPr>
              <w:rFonts w:ascii="Times New Roman" w:hAnsi="Times New Roman" w:cs="Times New Roman"/>
              <w:sz w:val="24"/>
            </w:rPr>
            <w:delText xml:space="preserve">Therefore, </w:delText>
          </w:r>
        </w:del>
      </w:ins>
      <w:del w:id="286" w:author="Author">
        <w:r w:rsidRPr="009457DC" w:rsidDel="00557E87">
          <w:rPr>
            <w:rFonts w:ascii="Times New Roman" w:hAnsi="Times New Roman" w:cs="Times New Roman"/>
            <w:sz w:val="24"/>
          </w:rPr>
          <w:delText>W</w:delText>
        </w:r>
      </w:del>
      <w:ins w:id="287" w:author="Author">
        <w:del w:id="288" w:author="Author">
          <w:r w:rsidR="00270FB1" w:rsidDel="00557E87">
            <w:rPr>
              <w:rFonts w:ascii="Times New Roman" w:hAnsi="Times New Roman" w:cs="Times New Roman"/>
              <w:sz w:val="24"/>
            </w:rPr>
            <w:delText>w</w:delText>
          </w:r>
        </w:del>
      </w:ins>
      <w:del w:id="289" w:author="Author">
        <w:r w:rsidRPr="009457DC" w:rsidDel="00557E87">
          <w:rPr>
            <w:rFonts w:ascii="Times New Roman" w:hAnsi="Times New Roman" w:cs="Times New Roman"/>
            <w:sz w:val="24"/>
          </w:rPr>
          <w:delText xml:space="preserve">e </w:delText>
        </w:r>
      </w:del>
      <w:ins w:id="290" w:author="Author">
        <w:del w:id="291" w:author="Author">
          <w:r w:rsidR="00270FB1" w:rsidDel="00557E87">
            <w:rPr>
              <w:rFonts w:ascii="Times New Roman" w:hAnsi="Times New Roman" w:cs="Times New Roman"/>
              <w:sz w:val="24"/>
            </w:rPr>
            <w:delText xml:space="preserve">can </w:delText>
          </w:r>
        </w:del>
      </w:ins>
      <w:del w:id="292" w:author="Author">
        <w:r w:rsidRPr="009457DC" w:rsidDel="00BD12A2">
          <w:rPr>
            <w:rFonts w:ascii="Times New Roman" w:hAnsi="Times New Roman" w:cs="Times New Roman"/>
            <w:sz w:val="24"/>
          </w:rPr>
          <w:delText xml:space="preserve">treat app usage as an indicator of </w:delText>
        </w:r>
        <w:r w:rsidRPr="009457DC" w:rsidDel="00557E87">
          <w:rPr>
            <w:rFonts w:ascii="Times New Roman" w:hAnsi="Times New Roman" w:cs="Times New Roman"/>
            <w:sz w:val="24"/>
          </w:rPr>
          <w:delText xml:space="preserve">real-time demand and an approximation of general </w:delText>
        </w:r>
        <w:r w:rsidRPr="009457DC" w:rsidDel="00BD12A2">
          <w:rPr>
            <w:rFonts w:ascii="Times New Roman" w:hAnsi="Times New Roman" w:cs="Times New Roman"/>
            <w:sz w:val="24"/>
          </w:rPr>
          <w:delText xml:space="preserve">public transit demand </w:delText>
        </w:r>
        <w:r w:rsidRPr="009457DC" w:rsidDel="00BD12A2">
          <w:rPr>
            <w:rFonts w:ascii="Times New Roman" w:hAnsi="Times New Roman" w:cs="Times New Roman"/>
            <w:sz w:val="24"/>
          </w:rPr>
          <w:fldChar w:fldCharType="begin" w:fldLock="1"/>
        </w:r>
        <w:r w:rsidRPr="00FA2EC6" w:rsidDel="00BD12A2">
          <w:rPr>
            <w:rFonts w:ascii="Times New Roman" w:hAnsi="Times New Roman" w:cs="Times New Roman"/>
            <w:sz w:val="24"/>
          </w:rPr>
          <w:delInstrText>ADDIN CSL_CITATION {"citationItems":[{"id":"ITEM-1","itemData":{"URL":"https://transitapp.com/coronavirus#monitor","author":[{"dropping-particle":"","family":"Transit app","given":"","non-dropping-particle":"","parse-names":false,"suffix":""}],"id":"ITEM-1","issued":{"date-parts":[["2020"]]},"title":"How coronavirus is disrupting public transit","type":"webpage"},"uris":["http://www.mendeley.com/documents/?uuid=b14b5b65-125c-499a-a989-82ec91f0e551"]}],"mendeley":{"formattedCitation":"[13]","plainTextFormattedCitation":"[13]","previouslyFormattedCitation":"[13]"},"properties":{"noteIndex":0},"schema":"https://github.com/citation-style-language/schema/raw/master/csl-citation.json"}</w:delInstrText>
        </w:r>
        <w:r w:rsidRPr="009457DC" w:rsidDel="00BD12A2">
          <w:rPr>
            <w:rFonts w:ascii="Times New Roman" w:hAnsi="Times New Roman" w:cs="Times New Roman"/>
            <w:sz w:val="24"/>
          </w:rPr>
          <w:fldChar w:fldCharType="separate"/>
        </w:r>
        <w:r w:rsidRPr="00423D84" w:rsidDel="00BD12A2">
          <w:rPr>
            <w:rFonts w:ascii="Times New Roman" w:hAnsi="Times New Roman" w:cs="Times New Roman"/>
            <w:noProof/>
            <w:sz w:val="24"/>
          </w:rPr>
          <w:delText>[13]</w:delText>
        </w:r>
        <w:r w:rsidRPr="009457DC" w:rsidDel="00BD12A2">
          <w:rPr>
            <w:rFonts w:ascii="Times New Roman" w:hAnsi="Times New Roman" w:cs="Times New Roman"/>
            <w:sz w:val="24"/>
          </w:rPr>
          <w:fldChar w:fldCharType="end"/>
        </w:r>
        <w:r w:rsidRPr="009457DC" w:rsidDel="00BD12A2">
          <w:rPr>
            <w:rFonts w:ascii="Times New Roman" w:hAnsi="Times New Roman" w:cs="Times New Roman"/>
            <w:sz w:val="24"/>
          </w:rPr>
          <w:delText>; we also examine</w:delText>
        </w:r>
      </w:del>
      <w:ins w:id="293" w:author="Author">
        <w:del w:id="294" w:author="Author">
          <w:r w:rsidR="00636611" w:rsidDel="00BD12A2">
            <w:rPr>
              <w:rFonts w:ascii="Times New Roman" w:hAnsi="Times New Roman" w:cs="Times New Roman"/>
              <w:sz w:val="24"/>
            </w:rPr>
            <w:delText>d</w:delText>
          </w:r>
        </w:del>
      </w:ins>
      <w:del w:id="295" w:author="Author">
        <w:r w:rsidRPr="009457DC" w:rsidDel="00BD12A2">
          <w:rPr>
            <w:rFonts w:ascii="Times New Roman" w:hAnsi="Times New Roman" w:cs="Times New Roman"/>
            <w:sz w:val="24"/>
          </w:rPr>
          <w:delText xml:space="preserve"> this empirically (below).</w:delText>
        </w:r>
        <w:r w:rsidDel="00BD12A2">
          <w:rPr>
            <w:rFonts w:ascii="Times New Roman" w:hAnsi="Times New Roman" w:cs="Times New Roman"/>
            <w:sz w:val="24"/>
          </w:rPr>
          <w:delText xml:space="preserve"> </w:delText>
        </w:r>
      </w:del>
      <w:ins w:id="296" w:author="Author">
        <w:r w:rsidR="00A629E4">
          <w:rPr>
            <w:rFonts w:ascii="Times New Roman" w:hAnsi="Times New Roman" w:cs="Times New Roman"/>
            <w:sz w:val="24"/>
          </w:rPr>
          <w:t xml:space="preserve">We accessed daily demand data from </w:t>
        </w:r>
      </w:ins>
      <w:del w:id="297" w:author="Author">
        <w:r w:rsidRPr="009457DC" w:rsidDel="00A629E4">
          <w:rPr>
            <w:rFonts w:ascii="Times New Roman" w:hAnsi="Times New Roman" w:cs="Times New Roman"/>
            <w:sz w:val="24"/>
          </w:rPr>
          <w:delText xml:space="preserve">The data provided by </w:delText>
        </w:r>
      </w:del>
      <w:r w:rsidRPr="009457DC">
        <w:rPr>
          <w:rFonts w:ascii="Times New Roman" w:hAnsi="Times New Roman" w:cs="Times New Roman"/>
          <w:sz w:val="24"/>
        </w:rPr>
        <w:t>Transit via their daily updated webpage</w:t>
      </w:r>
      <w:ins w:id="298" w:author="Author">
        <w:r w:rsidR="00A629E4">
          <w:rPr>
            <w:rFonts w:ascii="Times New Roman" w:hAnsi="Times New Roman" w:cs="Times New Roman"/>
            <w:sz w:val="24"/>
          </w:rPr>
          <w:t>: these</w:t>
        </w:r>
        <w:del w:id="299" w:author="Author">
          <w:r w:rsidR="00A629E4" w:rsidDel="00C7303C">
            <w:rPr>
              <w:rFonts w:ascii="Times New Roman" w:hAnsi="Times New Roman" w:cs="Times New Roman"/>
              <w:sz w:val="24"/>
            </w:rPr>
            <w:delText xml:space="preserve"> </w:delText>
          </w:r>
        </w:del>
      </w:ins>
      <w:del w:id="300" w:author="Author">
        <w:r w:rsidRPr="009457DC" w:rsidDel="00C7303C">
          <w:rPr>
            <w:rFonts w:ascii="Times New Roman" w:hAnsi="Times New Roman" w:cs="Times New Roman"/>
            <w:sz w:val="24"/>
          </w:rPr>
          <w:delText xml:space="preserve"> </w:delText>
        </w:r>
      </w:del>
      <w:ins w:id="301" w:author="Author">
        <w:r w:rsidR="00C7303C">
          <w:rPr>
            <w:rFonts w:ascii="Times New Roman" w:hAnsi="Times New Roman" w:cs="Times New Roman"/>
            <w:sz w:val="24"/>
          </w:rPr>
          <w:t xml:space="preserve"> </w:t>
        </w:r>
      </w:ins>
      <w:r w:rsidRPr="009457DC">
        <w:rPr>
          <w:rFonts w:ascii="Times New Roman" w:hAnsi="Times New Roman" w:cs="Times New Roman"/>
          <w:sz w:val="24"/>
        </w:rPr>
        <w:t xml:space="preserve">are change values expressed as a set of percentage of app usage relative to the same date last year, adjusted for annual growth </w:t>
      </w:r>
      <w:r w:rsidRPr="009457DC">
        <w:rPr>
          <w:rFonts w:ascii="Times New Roman" w:hAnsi="Times New Roman" w:cs="Times New Roman"/>
          <w:sz w:val="24"/>
        </w:rPr>
        <w:fldChar w:fldCharType="begin" w:fldLock="1"/>
      </w:r>
      <w:r w:rsidR="00A02E2F">
        <w:rPr>
          <w:rFonts w:ascii="Times New Roman" w:hAnsi="Times New Roman" w:cs="Times New Roman"/>
          <w:sz w:val="24"/>
        </w:rPr>
        <w:instrText>ADDIN CSL_CITATION {"citationItems":[{"id":"ITEM-1","itemData":{"URL":"https://transitapp.com/coronavirus#monitor","author":[{"dropping-particle":"","family":"Transit app","given":"","non-dropping-particle":"","parse-names":false,"suffix":""}],"id":"ITEM-1","issued":{"date-parts":[["2020"]]},"title":"How coronavirus is disrupting public transit","type":"webpage"},"uris":["http://www.mendeley.com/documents/?uuid=b14b5b65-125c-499a-a989-82ec91f0e551"]}],"mendeley":{"formattedCitation":"[15]","plainTextFormattedCitation":"[15]","previouslyFormattedCitation":"[15]"},"properties":{"noteIndex":0},"schema":"https://github.com/citation-style-language/schema/raw/master/csl-citation.json"}</w:instrText>
      </w:r>
      <w:r w:rsidRPr="009457DC">
        <w:rPr>
          <w:rFonts w:ascii="Times New Roman" w:hAnsi="Times New Roman" w:cs="Times New Roman"/>
          <w:sz w:val="24"/>
        </w:rPr>
        <w:fldChar w:fldCharType="separate"/>
      </w:r>
      <w:r w:rsidR="00A02E2F" w:rsidRPr="00A02E2F">
        <w:rPr>
          <w:rFonts w:ascii="Times New Roman" w:hAnsi="Times New Roman" w:cs="Times New Roman"/>
          <w:noProof/>
          <w:sz w:val="24"/>
        </w:rPr>
        <w:t>[15]</w:t>
      </w:r>
      <w:r w:rsidRPr="009457DC">
        <w:rPr>
          <w:rFonts w:ascii="Times New Roman" w:hAnsi="Times New Roman" w:cs="Times New Roman"/>
          <w:sz w:val="24"/>
        </w:rPr>
        <w:fldChar w:fldCharType="end"/>
      </w:r>
      <w:r w:rsidRPr="009457DC">
        <w:rPr>
          <w:rFonts w:ascii="Times New Roman" w:hAnsi="Times New Roman" w:cs="Times New Roman"/>
          <w:sz w:val="24"/>
        </w:rPr>
        <w:t>.</w:t>
      </w:r>
      <w:ins w:id="302" w:author="Author">
        <w:r w:rsidR="00396B7D" w:rsidRPr="00396B7D">
          <w:t xml:space="preserve"> </w:t>
        </w:r>
        <w:r w:rsidR="00396B7D">
          <w:rPr>
            <w:rFonts w:ascii="Times New Roman" w:hAnsi="Times New Roman" w:cs="Times New Roman"/>
            <w:sz w:val="24"/>
          </w:rPr>
          <w:t xml:space="preserve">These </w:t>
        </w:r>
        <w:r w:rsidR="00396B7D" w:rsidRPr="00396B7D">
          <w:rPr>
            <w:rFonts w:ascii="Times New Roman" w:hAnsi="Times New Roman" w:cs="Times New Roman"/>
            <w:sz w:val="24"/>
          </w:rPr>
          <w:t xml:space="preserve">estimates </w:t>
        </w:r>
        <w:r w:rsidR="00396B7D">
          <w:rPr>
            <w:rFonts w:ascii="Times New Roman" w:hAnsi="Times New Roman" w:cs="Times New Roman"/>
            <w:sz w:val="24"/>
          </w:rPr>
          <w:t>use</w:t>
        </w:r>
        <w:r w:rsidR="00396B7D" w:rsidRPr="00396B7D">
          <w:rPr>
            <w:rFonts w:ascii="Times New Roman" w:hAnsi="Times New Roman" w:cs="Times New Roman"/>
            <w:sz w:val="24"/>
          </w:rPr>
          <w:t xml:space="preserve"> app activity as a proxy for </w:t>
        </w:r>
        <w:r w:rsidR="00396B7D">
          <w:rPr>
            <w:rFonts w:ascii="Times New Roman" w:hAnsi="Times New Roman" w:cs="Times New Roman"/>
            <w:sz w:val="24"/>
          </w:rPr>
          <w:t>transit ridership demand.</w:t>
        </w:r>
        <w:del w:id="303" w:author="Author">
          <w:r w:rsidR="00396B7D" w:rsidRPr="00396B7D" w:rsidDel="00C7303C">
            <w:rPr>
              <w:rFonts w:ascii="Times New Roman" w:hAnsi="Times New Roman" w:cs="Times New Roman"/>
              <w:sz w:val="24"/>
            </w:rPr>
            <w:delText xml:space="preserve"> </w:delText>
          </w:r>
        </w:del>
      </w:ins>
      <w:del w:id="304" w:author="Author">
        <w:r w:rsidRPr="009457DC" w:rsidDel="00C7303C">
          <w:rPr>
            <w:rFonts w:ascii="Times New Roman" w:hAnsi="Times New Roman" w:cs="Times New Roman"/>
            <w:sz w:val="24"/>
          </w:rPr>
          <w:delText xml:space="preserve"> </w:delText>
        </w:r>
      </w:del>
      <w:ins w:id="305" w:author="Author">
        <w:r w:rsidR="00C7303C">
          <w:rPr>
            <w:rFonts w:ascii="Times New Roman" w:hAnsi="Times New Roman" w:cs="Times New Roman"/>
            <w:sz w:val="24"/>
          </w:rPr>
          <w:t xml:space="preserve"> </w:t>
        </w:r>
      </w:ins>
    </w:p>
    <w:p w14:paraId="22AF530F" w14:textId="3852CF07" w:rsidR="00077492" w:rsidRDefault="00A629E4" w:rsidP="00EF007A">
      <w:pPr>
        <w:spacing w:line="480" w:lineRule="auto"/>
        <w:ind w:firstLine="720"/>
        <w:jc w:val="both"/>
        <w:rPr>
          <w:rFonts w:ascii="Times New Roman" w:hAnsi="Times New Roman" w:cs="Times New Roman"/>
          <w:sz w:val="24"/>
        </w:rPr>
      </w:pPr>
      <w:ins w:id="306" w:author="Author">
        <w:r>
          <w:rPr>
            <w:rFonts w:ascii="Times New Roman" w:hAnsi="Times New Roman" w:cs="Times New Roman"/>
            <w:sz w:val="24"/>
          </w:rPr>
          <w:t xml:space="preserve">Transit estimates their market share of transit users to be an average </w:t>
        </w:r>
        <w:r w:rsidRPr="0068579A">
          <w:rPr>
            <w:rFonts w:ascii="Times New Roman" w:hAnsi="Times New Roman" w:cs="Times New Roman"/>
            <w:sz w:val="24"/>
          </w:rPr>
          <w:t>of</w:t>
        </w:r>
        <w:del w:id="307" w:author="Author">
          <w:r w:rsidRPr="0068579A" w:rsidDel="00C7303C">
            <w:rPr>
              <w:rFonts w:ascii="Times New Roman" w:hAnsi="Times New Roman" w:cs="Times New Roman"/>
              <w:sz w:val="24"/>
            </w:rPr>
            <w:delText xml:space="preserve"> </w:delText>
          </w:r>
          <w:r w:rsidR="00A83D81" w:rsidRPr="00914C9B" w:rsidDel="00C7303C">
            <w:rPr>
              <w:rFonts w:ascii="Times New Roman" w:hAnsi="Times New Roman" w:cs="Times New Roman"/>
              <w:sz w:val="24"/>
              <w:rPrChange w:id="308" w:author="Author">
                <w:rPr>
                  <w:rFonts w:ascii="Times New Roman" w:hAnsi="Times New Roman" w:cs="Times New Roman"/>
                  <w:color w:val="FF0000"/>
                  <w:sz w:val="24"/>
                </w:rPr>
              </w:rPrChange>
            </w:rPr>
            <w:delText xml:space="preserve"> </w:delText>
          </w:r>
        </w:del>
        <w:r w:rsidR="00C7303C">
          <w:rPr>
            <w:rFonts w:ascii="Times New Roman" w:hAnsi="Times New Roman" w:cs="Times New Roman"/>
            <w:sz w:val="24"/>
          </w:rPr>
          <w:t xml:space="preserve"> </w:t>
        </w:r>
        <w:r w:rsidR="0068579A" w:rsidRPr="00914C9B">
          <w:rPr>
            <w:rFonts w:ascii="Times New Roman" w:hAnsi="Times New Roman" w:cs="Times New Roman"/>
            <w:sz w:val="24"/>
            <w:rPrChange w:id="309" w:author="Author">
              <w:rPr>
                <w:rFonts w:ascii="Times New Roman" w:hAnsi="Times New Roman" w:cs="Times New Roman"/>
                <w:color w:val="FF0000"/>
                <w:sz w:val="24"/>
              </w:rPr>
            </w:rPrChange>
          </w:rPr>
          <w:t>8</w:t>
        </w:r>
        <w:del w:id="310" w:author="Author">
          <w:r w:rsidR="00A83D81" w:rsidRPr="0068579A" w:rsidDel="0068579A">
            <w:rPr>
              <w:rFonts w:ascii="Times New Roman" w:hAnsi="Times New Roman" w:cs="Times New Roman"/>
              <w:sz w:val="24"/>
            </w:rPr>
            <w:delText>X</w:delText>
          </w:r>
          <w:r w:rsidR="00A83D81" w:rsidRPr="0068579A" w:rsidDel="00146C45">
            <w:rPr>
              <w:rFonts w:ascii="Times New Roman" w:hAnsi="Times New Roman" w:cs="Times New Roman"/>
              <w:sz w:val="24"/>
            </w:rPr>
            <w:delText>.</w:delText>
          </w:r>
          <w:r w:rsidR="00A83D81" w:rsidRPr="0068579A" w:rsidDel="0068579A">
            <w:rPr>
              <w:rFonts w:ascii="Times New Roman" w:hAnsi="Times New Roman" w:cs="Times New Roman"/>
              <w:sz w:val="24"/>
            </w:rPr>
            <w:delText>X</w:delText>
          </w:r>
        </w:del>
        <w:r w:rsidR="00A83D81" w:rsidRPr="0068579A">
          <w:rPr>
            <w:rFonts w:ascii="Times New Roman" w:hAnsi="Times New Roman" w:cs="Times New Roman"/>
            <w:sz w:val="24"/>
          </w:rPr>
          <w:t xml:space="preserve">% </w:t>
        </w:r>
        <w:r w:rsidR="00A83D81">
          <w:rPr>
            <w:rFonts w:ascii="Times New Roman" w:hAnsi="Times New Roman" w:cs="Times New Roman"/>
            <w:sz w:val="24"/>
          </w:rPr>
          <w:t>in the United States</w:t>
        </w:r>
        <w:r>
          <w:rPr>
            <w:rFonts w:ascii="Times New Roman" w:hAnsi="Times New Roman" w:cs="Times New Roman"/>
            <w:sz w:val="24"/>
          </w:rPr>
          <w:t xml:space="preserve">. </w:t>
        </w:r>
      </w:ins>
      <w:r w:rsidR="00077492">
        <w:rPr>
          <w:rFonts w:ascii="Times New Roman" w:hAnsi="Times New Roman" w:cs="Times New Roman"/>
          <w:sz w:val="24"/>
        </w:rPr>
        <w:t xml:space="preserve">To assess </w:t>
      </w:r>
      <w:del w:id="311" w:author="Author">
        <w:r w:rsidR="00077492" w:rsidDel="00A629E4">
          <w:rPr>
            <w:rFonts w:ascii="Times New Roman" w:hAnsi="Times New Roman" w:cs="Times New Roman"/>
            <w:sz w:val="24"/>
          </w:rPr>
          <w:delText xml:space="preserve">the authenticity of </w:delText>
        </w:r>
        <w:r w:rsidR="00077492" w:rsidDel="00A83D81">
          <w:rPr>
            <w:rFonts w:ascii="Times New Roman" w:hAnsi="Times New Roman" w:cs="Times New Roman"/>
            <w:sz w:val="24"/>
          </w:rPr>
          <w:delText xml:space="preserve">the </w:delText>
        </w:r>
      </w:del>
      <w:r w:rsidR="00077492">
        <w:rPr>
          <w:rFonts w:ascii="Times New Roman" w:hAnsi="Times New Roman" w:cs="Times New Roman"/>
          <w:sz w:val="24"/>
        </w:rPr>
        <w:t>T</w:t>
      </w:r>
      <w:r w:rsidR="00077492">
        <w:rPr>
          <w:rFonts w:ascii="Times New Roman" w:hAnsi="Times New Roman" w:cs="Times New Roman" w:hint="eastAsia"/>
          <w:sz w:val="24"/>
        </w:rPr>
        <w:t>ran</w:t>
      </w:r>
      <w:r w:rsidR="00077492">
        <w:rPr>
          <w:rFonts w:ascii="Times New Roman" w:hAnsi="Times New Roman" w:cs="Times New Roman"/>
          <w:sz w:val="24"/>
        </w:rPr>
        <w:t>sit app usage data as a measure of transit demand, we compare</w:t>
      </w:r>
      <w:ins w:id="312" w:author="Author">
        <w:r w:rsidR="005A2387">
          <w:rPr>
            <w:rFonts w:ascii="Times New Roman" w:hAnsi="Times New Roman" w:cs="Times New Roman"/>
            <w:sz w:val="24"/>
          </w:rPr>
          <w:t>d</w:t>
        </w:r>
      </w:ins>
      <w:r w:rsidR="00077492">
        <w:rPr>
          <w:rFonts w:ascii="Times New Roman" w:hAnsi="Times New Roman" w:cs="Times New Roman"/>
          <w:sz w:val="24"/>
        </w:rPr>
        <w:t xml:space="preserve"> ridership decrease reports derived from individual transit systems' websites and local news outlets. Most transit system</w:t>
      </w:r>
      <w:r w:rsidR="00077492">
        <w:rPr>
          <w:rFonts w:ascii="Times New Roman" w:hAnsi="Times New Roman" w:cs="Times New Roman" w:hint="eastAsia"/>
          <w:sz w:val="24"/>
        </w:rPr>
        <w:t>s</w:t>
      </w:r>
      <w:r w:rsidR="00077492">
        <w:rPr>
          <w:rFonts w:ascii="Times New Roman" w:hAnsi="Times New Roman" w:cs="Times New Roman"/>
          <w:sz w:val="24"/>
        </w:rPr>
        <w:t xml:space="preserve"> do not release estimates </w:t>
      </w:r>
      <w:ins w:id="313" w:author="Author">
        <w:r w:rsidR="00A83D81">
          <w:rPr>
            <w:rFonts w:ascii="Times New Roman" w:hAnsi="Times New Roman" w:cs="Times New Roman"/>
            <w:sz w:val="24"/>
          </w:rPr>
          <w:t>daily</w:t>
        </w:r>
      </w:ins>
      <w:del w:id="314" w:author="Author">
        <w:r w:rsidR="00077492" w:rsidDel="00A83D81">
          <w:rPr>
            <w:rFonts w:ascii="Times New Roman" w:hAnsi="Times New Roman" w:cs="Times New Roman"/>
            <w:sz w:val="24"/>
          </w:rPr>
          <w:delText>for every date</w:delText>
        </w:r>
      </w:del>
      <w:r w:rsidR="00077492">
        <w:rPr>
          <w:rFonts w:ascii="Times New Roman" w:hAnsi="Times New Roman" w:cs="Times New Roman"/>
          <w:sz w:val="24"/>
        </w:rPr>
        <w:t xml:space="preserve">; instead, many report single estimates for a given </w:t>
      </w:r>
      <w:r w:rsidR="00077492">
        <w:rPr>
          <w:rFonts w:ascii="Times New Roman" w:hAnsi="Times New Roman" w:cs="Times New Roman"/>
          <w:sz w:val="24"/>
        </w:rPr>
        <w:lastRenderedPageBreak/>
        <w:t>date. We compare</w:t>
      </w:r>
      <w:ins w:id="315" w:author="Author">
        <w:r w:rsidR="00756A46">
          <w:rPr>
            <w:rFonts w:ascii="Times New Roman" w:hAnsi="Times New Roman" w:cs="Times New Roman"/>
            <w:sz w:val="24"/>
          </w:rPr>
          <w:t>d</w:t>
        </w:r>
      </w:ins>
      <w:r w:rsidR="00077492">
        <w:rPr>
          <w:rFonts w:ascii="Times New Roman" w:hAnsi="Times New Roman" w:cs="Times New Roman"/>
          <w:sz w:val="24"/>
        </w:rPr>
        <w:t xml:space="preserve"> these ridership decrease reports with the corresponding estimates from the Transit app data on the same date</w:t>
      </w:r>
      <w:ins w:id="316" w:author="Author">
        <w:r w:rsidR="00A83D81">
          <w:rPr>
            <w:rFonts w:ascii="Times New Roman" w:hAnsi="Times New Roman" w:cs="Times New Roman"/>
            <w:sz w:val="24"/>
          </w:rPr>
          <w:t>s</w:t>
        </w:r>
      </w:ins>
      <w:r w:rsidR="00077492">
        <w:rPr>
          <w:rFonts w:ascii="Times New Roman" w:hAnsi="Times New Roman" w:cs="Times New Roman"/>
          <w:sz w:val="24"/>
        </w:rPr>
        <w:t xml:space="preserve"> for 40 transit systems</w:t>
      </w:r>
      <w:del w:id="317" w:author="Author">
        <w:r w:rsidR="00077492" w:rsidDel="00C7303C">
          <w:rPr>
            <w:rFonts w:ascii="Times New Roman" w:hAnsi="Times New Roman" w:cs="Times New Roman"/>
            <w:sz w:val="24"/>
          </w:rPr>
          <w:delText xml:space="preserve"> </w:delText>
        </w:r>
      </w:del>
      <w:ins w:id="318" w:author="Author">
        <w:del w:id="319" w:author="Author">
          <w:r w:rsidR="00A83D81"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A83D81">
          <w:rPr>
            <w:rFonts w:ascii="Times New Roman" w:hAnsi="Times New Roman" w:cs="Times New Roman"/>
            <w:sz w:val="24"/>
          </w:rPr>
          <w:t>with published ridership reports</w:t>
        </w:r>
      </w:ins>
      <w:del w:id="320" w:author="Author">
        <w:r w:rsidR="00077492" w:rsidDel="00A83D81">
          <w:rPr>
            <w:rFonts w:ascii="Times New Roman" w:hAnsi="Times New Roman" w:cs="Times New Roman"/>
            <w:sz w:val="24"/>
          </w:rPr>
          <w:delText>that we could trace the actual ridership decrease value</w:delText>
        </w:r>
      </w:del>
      <w:r w:rsidR="00077492">
        <w:rPr>
          <w:rFonts w:ascii="Times New Roman" w:hAnsi="Times New Roman" w:cs="Times New Roman"/>
          <w:sz w:val="24"/>
        </w:rPr>
        <w:t xml:space="preserve">. The average difference between the Transit app estimate and agency reported value is 3.7%; a paired T-test indicates that we cannot reject the null hypothesis that the mean difference is zero (p = 0.14 &gt; 0.05). However, the standard deviation of the differences is 15.96%; this may be due to the varying definitions of normal ridership level among agencies. Although the test suggests the Transit app data are a good </w:t>
      </w:r>
      <w:del w:id="321" w:author="Author">
        <w:r w:rsidR="00077492" w:rsidDel="00BD12A2">
          <w:rPr>
            <w:rFonts w:ascii="Times New Roman" w:hAnsi="Times New Roman" w:cs="Times New Roman"/>
            <w:sz w:val="24"/>
          </w:rPr>
          <w:delText xml:space="preserve">overall </w:delText>
        </w:r>
      </w:del>
      <w:r w:rsidR="00077492">
        <w:rPr>
          <w:rFonts w:ascii="Times New Roman" w:hAnsi="Times New Roman" w:cs="Times New Roman"/>
          <w:sz w:val="24"/>
        </w:rPr>
        <w:t xml:space="preserve">approximation of public transit demand, it is important to note that </w:t>
      </w:r>
      <w:ins w:id="322" w:author="Author">
        <w:r w:rsidR="00A83D81">
          <w:rPr>
            <w:rFonts w:ascii="Times New Roman" w:hAnsi="Times New Roman" w:cs="Times New Roman"/>
            <w:sz w:val="24"/>
          </w:rPr>
          <w:t xml:space="preserve">both </w:t>
        </w:r>
      </w:ins>
      <w:r w:rsidR="00077492">
        <w:rPr>
          <w:rFonts w:ascii="Times New Roman" w:hAnsi="Times New Roman" w:cs="Times New Roman"/>
          <w:sz w:val="24"/>
        </w:rPr>
        <w:t xml:space="preserve">the Transit app </w:t>
      </w:r>
      <w:ins w:id="323" w:author="Author">
        <w:r w:rsidR="00A83D81">
          <w:rPr>
            <w:rFonts w:ascii="Times New Roman" w:hAnsi="Times New Roman" w:cs="Times New Roman"/>
            <w:sz w:val="24"/>
          </w:rPr>
          <w:t xml:space="preserve">data </w:t>
        </w:r>
      </w:ins>
      <w:del w:id="324" w:author="Author">
        <w:r w:rsidR="00077492" w:rsidDel="00A83D81">
          <w:rPr>
            <w:rFonts w:ascii="Times New Roman" w:hAnsi="Times New Roman" w:cs="Times New Roman"/>
            <w:sz w:val="24"/>
          </w:rPr>
          <w:delText xml:space="preserve">decline values </w:delText>
        </w:r>
      </w:del>
      <w:ins w:id="325" w:author="Author">
        <w:r w:rsidR="00A83D81">
          <w:rPr>
            <w:rFonts w:ascii="Times New Roman" w:hAnsi="Times New Roman" w:cs="Times New Roman"/>
            <w:sz w:val="24"/>
          </w:rPr>
          <w:t xml:space="preserve">and transit </w:t>
        </w:r>
      </w:ins>
      <w:del w:id="326" w:author="Author">
        <w:r w:rsidR="00077492" w:rsidDel="00A83D81">
          <w:rPr>
            <w:rFonts w:ascii="Times New Roman" w:hAnsi="Times New Roman" w:cs="Times New Roman"/>
            <w:sz w:val="24"/>
          </w:rPr>
          <w:delText xml:space="preserve">as well as the </w:delText>
        </w:r>
      </w:del>
      <w:r w:rsidR="00077492">
        <w:rPr>
          <w:rFonts w:ascii="Times New Roman" w:hAnsi="Times New Roman" w:cs="Times New Roman"/>
          <w:sz w:val="24"/>
        </w:rPr>
        <w:t>agenc</w:t>
      </w:r>
      <w:ins w:id="327" w:author="Author">
        <w:r w:rsidR="00A83D81">
          <w:rPr>
            <w:rFonts w:ascii="Times New Roman" w:hAnsi="Times New Roman" w:cs="Times New Roman"/>
            <w:sz w:val="24"/>
          </w:rPr>
          <w:t>ies’ data</w:t>
        </w:r>
        <w:del w:id="328" w:author="Author">
          <w:r w:rsidR="00A83D81" w:rsidDel="003C7279">
            <w:rPr>
              <w:rFonts w:ascii="Times New Roman" w:hAnsi="Times New Roman" w:cs="Times New Roman"/>
              <w:sz w:val="24"/>
            </w:rPr>
            <w:delText xml:space="preserve"> </w:delText>
          </w:r>
        </w:del>
      </w:ins>
      <w:del w:id="329" w:author="Author">
        <w:r w:rsidR="00077492" w:rsidDel="00A83D81">
          <w:rPr>
            <w:rFonts w:ascii="Times New Roman" w:hAnsi="Times New Roman" w:cs="Times New Roman"/>
            <w:sz w:val="24"/>
          </w:rPr>
          <w:delText>y</w:delText>
        </w:r>
      </w:del>
      <w:r w:rsidR="00077492">
        <w:rPr>
          <w:rFonts w:ascii="Times New Roman" w:hAnsi="Times New Roman" w:cs="Times New Roman"/>
          <w:sz w:val="24"/>
        </w:rPr>
        <w:t xml:space="preserve"> </w:t>
      </w:r>
      <w:ins w:id="330" w:author="Author">
        <w:r w:rsidR="00A83D81">
          <w:rPr>
            <w:rFonts w:ascii="Times New Roman" w:hAnsi="Times New Roman" w:cs="Times New Roman"/>
            <w:sz w:val="24"/>
          </w:rPr>
          <w:t xml:space="preserve">are </w:t>
        </w:r>
      </w:ins>
      <w:del w:id="331" w:author="Author">
        <w:r w:rsidR="00077492" w:rsidDel="00A83D81">
          <w:rPr>
            <w:rFonts w:ascii="Times New Roman" w:hAnsi="Times New Roman" w:cs="Times New Roman"/>
            <w:sz w:val="24"/>
          </w:rPr>
          <w:delText xml:space="preserve">values are both </w:delText>
        </w:r>
      </w:del>
      <w:r w:rsidR="00077492">
        <w:rPr>
          <w:rFonts w:ascii="Times New Roman" w:hAnsi="Times New Roman" w:cs="Times New Roman"/>
          <w:sz w:val="24"/>
        </w:rPr>
        <w:t>inferen</w:t>
      </w:r>
      <w:ins w:id="332" w:author="Author">
        <w:r w:rsidR="00BD12A2">
          <w:rPr>
            <w:rFonts w:ascii="Times New Roman" w:hAnsi="Times New Roman" w:cs="Times New Roman"/>
            <w:sz w:val="24"/>
          </w:rPr>
          <w:t>ces</w:t>
        </w:r>
      </w:ins>
      <w:del w:id="333" w:author="Author">
        <w:r w:rsidR="00077492" w:rsidDel="00BD12A2">
          <w:rPr>
            <w:rFonts w:ascii="Times New Roman" w:hAnsi="Times New Roman" w:cs="Times New Roman"/>
            <w:sz w:val="24"/>
          </w:rPr>
          <w:delText>tial estimates</w:delText>
        </w:r>
      </w:del>
      <w:r w:rsidR="00077492">
        <w:rPr>
          <w:rFonts w:ascii="Times New Roman" w:hAnsi="Times New Roman" w:cs="Times New Roman"/>
          <w:sz w:val="24"/>
        </w:rPr>
        <w:t xml:space="preserve">. Ridership counts from agencies, especially daily ridership counts (as opposed to monthly) vary </w:t>
      </w:r>
      <w:del w:id="334" w:author="Author">
        <w:r w:rsidR="00077492" w:rsidDel="00396B7D">
          <w:rPr>
            <w:rFonts w:ascii="Times New Roman" w:hAnsi="Times New Roman" w:cs="Times New Roman"/>
            <w:sz w:val="24"/>
          </w:rPr>
          <w:delText xml:space="preserve">greatly </w:delText>
        </w:r>
      </w:del>
      <w:r w:rsidR="00077492">
        <w:rPr>
          <w:rFonts w:ascii="Times New Roman" w:hAnsi="Times New Roman" w:cs="Times New Roman"/>
          <w:sz w:val="24"/>
        </w:rPr>
        <w:t>in methodology</w:t>
      </w:r>
      <w:ins w:id="335" w:author="Author">
        <w:r w:rsidR="00396B7D">
          <w:rPr>
            <w:rFonts w:ascii="Times New Roman" w:hAnsi="Times New Roman" w:cs="Times New Roman"/>
            <w:sz w:val="24"/>
          </w:rPr>
          <w:t>.</w:t>
        </w:r>
        <w:del w:id="336" w:author="Author">
          <w:r w:rsidR="00396B7D"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396B7D">
          <w:rPr>
            <w:rFonts w:ascii="Times New Roman" w:hAnsi="Times New Roman" w:cs="Times New Roman"/>
            <w:sz w:val="24"/>
          </w:rPr>
          <w:t xml:space="preserve">Moreover, </w:t>
        </w:r>
      </w:ins>
      <w:del w:id="337" w:author="Author">
        <w:r w:rsidR="00077492" w:rsidDel="00396B7D">
          <w:rPr>
            <w:rFonts w:ascii="Times New Roman" w:hAnsi="Times New Roman" w:cs="Times New Roman"/>
            <w:sz w:val="24"/>
          </w:rPr>
          <w:delText xml:space="preserve">, and </w:delText>
        </w:r>
      </w:del>
      <w:r w:rsidR="00077492">
        <w:rPr>
          <w:rFonts w:ascii="Times New Roman" w:hAnsi="Times New Roman" w:cs="Times New Roman"/>
          <w:sz w:val="24"/>
        </w:rPr>
        <w:t xml:space="preserve">agency counts during COVID-19 are particularly prone to error </w:t>
      </w:r>
      <w:ins w:id="338" w:author="Author">
        <w:r w:rsidR="00A83D81">
          <w:rPr>
            <w:rFonts w:ascii="Times New Roman" w:hAnsi="Times New Roman" w:cs="Times New Roman"/>
            <w:sz w:val="24"/>
          </w:rPr>
          <w:t xml:space="preserve">due to </w:t>
        </w:r>
      </w:ins>
      <w:del w:id="339" w:author="Author">
        <w:r w:rsidR="00077492" w:rsidDel="00A83D81">
          <w:rPr>
            <w:rFonts w:ascii="Times New Roman" w:hAnsi="Times New Roman" w:cs="Times New Roman"/>
            <w:sz w:val="24"/>
          </w:rPr>
          <w:delText xml:space="preserve">when </w:delText>
        </w:r>
      </w:del>
      <w:r w:rsidR="00077492">
        <w:rPr>
          <w:rFonts w:ascii="Times New Roman" w:hAnsi="Times New Roman" w:cs="Times New Roman"/>
          <w:sz w:val="24"/>
        </w:rPr>
        <w:t xml:space="preserve">back-door </w:t>
      </w:r>
      <w:ins w:id="340" w:author="Author">
        <w:r w:rsidR="00A83D81">
          <w:rPr>
            <w:rFonts w:ascii="Times New Roman" w:hAnsi="Times New Roman" w:cs="Times New Roman"/>
            <w:sz w:val="24"/>
          </w:rPr>
          <w:t xml:space="preserve">only </w:t>
        </w:r>
      </w:ins>
      <w:r w:rsidR="00077492">
        <w:rPr>
          <w:rFonts w:ascii="Times New Roman" w:hAnsi="Times New Roman" w:cs="Times New Roman"/>
          <w:sz w:val="24"/>
        </w:rPr>
        <w:t xml:space="preserve">boarding, fare-free service, and other </w:t>
      </w:r>
      <w:ins w:id="341" w:author="Author">
        <w:r w:rsidR="00A83D81">
          <w:rPr>
            <w:rFonts w:ascii="Times New Roman" w:hAnsi="Times New Roman" w:cs="Times New Roman"/>
            <w:sz w:val="24"/>
          </w:rPr>
          <w:t xml:space="preserve">pandemic-related </w:t>
        </w:r>
      </w:ins>
      <w:r w:rsidR="00077492">
        <w:rPr>
          <w:rFonts w:ascii="Times New Roman" w:hAnsi="Times New Roman" w:cs="Times New Roman"/>
          <w:sz w:val="24"/>
        </w:rPr>
        <w:t xml:space="preserve">changes </w:t>
      </w:r>
      <w:ins w:id="342" w:author="Author">
        <w:r w:rsidR="00A83D81">
          <w:rPr>
            <w:rFonts w:ascii="Times New Roman" w:hAnsi="Times New Roman" w:cs="Times New Roman"/>
            <w:sz w:val="24"/>
          </w:rPr>
          <w:t xml:space="preserve">that </w:t>
        </w:r>
      </w:ins>
      <w:r w:rsidR="00077492">
        <w:rPr>
          <w:rFonts w:ascii="Times New Roman" w:hAnsi="Times New Roman" w:cs="Times New Roman"/>
          <w:sz w:val="24"/>
        </w:rPr>
        <w:t xml:space="preserve">affect the accuracy </w:t>
      </w:r>
      <w:del w:id="343" w:author="Author">
        <w:r w:rsidR="00077492" w:rsidDel="00A83D81">
          <w:rPr>
            <w:rFonts w:ascii="Times New Roman" w:hAnsi="Times New Roman" w:cs="Times New Roman"/>
            <w:sz w:val="24"/>
          </w:rPr>
          <w:delText xml:space="preserve">and precision </w:delText>
        </w:r>
      </w:del>
      <w:r w:rsidR="00077492">
        <w:rPr>
          <w:rFonts w:ascii="Times New Roman" w:hAnsi="Times New Roman" w:cs="Times New Roman"/>
          <w:sz w:val="24"/>
        </w:rPr>
        <w:t xml:space="preserve">of ridership </w:t>
      </w:r>
      <w:ins w:id="344" w:author="Author">
        <w:r w:rsidR="00A83D81">
          <w:rPr>
            <w:rFonts w:ascii="Times New Roman" w:hAnsi="Times New Roman" w:cs="Times New Roman"/>
            <w:sz w:val="24"/>
          </w:rPr>
          <w:t>counts</w:t>
        </w:r>
      </w:ins>
      <w:del w:id="345" w:author="Author">
        <w:r w:rsidR="00077492" w:rsidDel="00A83D81">
          <w:rPr>
            <w:rFonts w:ascii="Times New Roman" w:hAnsi="Times New Roman" w:cs="Times New Roman"/>
            <w:sz w:val="24"/>
          </w:rPr>
          <w:delText>estimates</w:delText>
        </w:r>
      </w:del>
      <w:r w:rsidR="00077492">
        <w:rPr>
          <w:rFonts w:ascii="Times New Roman" w:hAnsi="Times New Roman" w:cs="Times New Roman"/>
          <w:sz w:val="24"/>
        </w:rPr>
        <w:t xml:space="preserve">. </w:t>
      </w:r>
      <w:del w:id="346" w:author="Author">
        <w:r w:rsidR="00077492" w:rsidDel="00396B7D">
          <w:rPr>
            <w:rFonts w:ascii="Times New Roman" w:hAnsi="Times New Roman" w:cs="Times New Roman"/>
            <w:sz w:val="24"/>
          </w:rPr>
          <w:delText xml:space="preserve">Regarding Transit, its estimates are based on app activity as a proxy for ridership, </w:delText>
        </w:r>
      </w:del>
      <w:ins w:id="347" w:author="Author">
        <w:r w:rsidR="00396B7D">
          <w:rPr>
            <w:rFonts w:ascii="Times New Roman" w:hAnsi="Times New Roman" w:cs="Times New Roman"/>
            <w:sz w:val="24"/>
          </w:rPr>
          <w:t xml:space="preserve">Transit app activity does not </w:t>
        </w:r>
      </w:ins>
      <w:del w:id="348" w:author="Author">
        <w:r w:rsidR="00077492" w:rsidDel="00396B7D">
          <w:rPr>
            <w:rFonts w:ascii="Times New Roman" w:hAnsi="Times New Roman" w:cs="Times New Roman"/>
            <w:sz w:val="24"/>
          </w:rPr>
          <w:delText xml:space="preserve">and its sampling frame will not </w:delText>
        </w:r>
      </w:del>
      <w:r w:rsidR="00077492">
        <w:rPr>
          <w:rFonts w:ascii="Times New Roman" w:hAnsi="Times New Roman" w:cs="Times New Roman"/>
          <w:sz w:val="24"/>
        </w:rPr>
        <w:t>include individuals who cannot afford a smart phone and data plan, cannot use the app due to different abilities, or choose not to use it.</w:t>
      </w:r>
      <w:del w:id="349" w:author="Author">
        <w:r w:rsidR="00077492" w:rsidDel="00414BCD">
          <w:rPr>
            <w:rFonts w:ascii="Times New Roman" w:hAnsi="Times New Roman" w:cs="Times New Roman"/>
            <w:sz w:val="24"/>
          </w:rPr>
          <w:delText xml:space="preserve"> </w:delText>
        </w:r>
      </w:del>
      <w:moveToRangeStart w:id="350" w:author="Author" w:name="move47560443"/>
      <w:moveTo w:id="351" w:author="Author">
        <w:del w:id="352" w:author="Author">
          <w:r w:rsidR="00414BCD" w:rsidDel="00414BCD">
            <w:rPr>
              <w:rFonts w:ascii="Times New Roman" w:hAnsi="Times New Roman" w:cs="Times New Roman"/>
              <w:sz w:val="24"/>
            </w:rPr>
            <w:delText>Nevertheless,</w:delText>
          </w:r>
          <w:r w:rsidR="00414BCD" w:rsidDel="00C7303C">
            <w:rPr>
              <w:rFonts w:ascii="Times New Roman" w:hAnsi="Times New Roman" w:cs="Times New Roman"/>
              <w:sz w:val="24"/>
            </w:rPr>
            <w:delText xml:space="preserve"> </w:delText>
          </w:r>
        </w:del>
      </w:moveTo>
      <w:ins w:id="353" w:author="Author">
        <w:del w:id="354" w:author="Author">
          <w:r w:rsidR="00414BCD"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moveTo w:id="355" w:author="Author">
        <w:del w:id="356" w:author="Author">
          <w:r w:rsidR="00414BCD" w:rsidDel="00414BCD">
            <w:rPr>
              <w:rFonts w:ascii="Times New Roman" w:hAnsi="Times New Roman" w:cs="Times New Roman"/>
              <w:sz w:val="24"/>
            </w:rPr>
            <w:delText>t</w:delText>
          </w:r>
        </w:del>
      </w:moveTo>
      <w:ins w:id="357" w:author="Author">
        <w:r w:rsidR="00396B7D">
          <w:rPr>
            <w:rFonts w:ascii="Times New Roman" w:hAnsi="Times New Roman" w:cs="Times New Roman"/>
            <w:sz w:val="24"/>
          </w:rPr>
          <w:t>It is likely that</w:t>
        </w:r>
        <w:del w:id="358" w:author="Author">
          <w:r w:rsidR="00414BCD" w:rsidDel="00396B7D">
            <w:rPr>
              <w:rFonts w:ascii="Times New Roman" w:hAnsi="Times New Roman" w:cs="Times New Roman"/>
              <w:sz w:val="24"/>
            </w:rPr>
            <w:delText>T</w:delText>
          </w:r>
        </w:del>
      </w:ins>
      <w:moveTo w:id="359" w:author="Author">
        <w:del w:id="360" w:author="Author">
          <w:r w:rsidR="00414BCD" w:rsidDel="00396B7D">
            <w:rPr>
              <w:rFonts w:ascii="Times New Roman" w:hAnsi="Times New Roman" w:cs="Times New Roman"/>
              <w:sz w:val="24"/>
            </w:rPr>
            <w:delText>his means that some of</w:delText>
          </w:r>
        </w:del>
        <w:r w:rsidR="00414BCD">
          <w:rPr>
            <w:rFonts w:ascii="Times New Roman" w:hAnsi="Times New Roman" w:cs="Times New Roman"/>
            <w:sz w:val="24"/>
          </w:rPr>
          <w:t xml:space="preserve"> our measures are </w:t>
        </w:r>
        <w:del w:id="361" w:author="Author">
          <w:r w:rsidR="00414BCD" w:rsidDel="00396B7D">
            <w:rPr>
              <w:rFonts w:ascii="Times New Roman" w:hAnsi="Times New Roman" w:cs="Times New Roman"/>
              <w:sz w:val="24"/>
            </w:rPr>
            <w:delText xml:space="preserve">likely to be </w:delText>
          </w:r>
        </w:del>
        <w:r w:rsidR="00414BCD">
          <w:rPr>
            <w:rFonts w:ascii="Times New Roman" w:hAnsi="Times New Roman" w:cs="Times New Roman"/>
            <w:sz w:val="24"/>
          </w:rPr>
          <w:t>underestimates of transit demand decline, especially among more disadvantaged social groups</w:t>
        </w:r>
      </w:moveTo>
      <w:ins w:id="362" w:author="Author">
        <w:r w:rsidR="00396B7D">
          <w:rPr>
            <w:rFonts w:ascii="Times New Roman" w:hAnsi="Times New Roman" w:cs="Times New Roman"/>
            <w:sz w:val="24"/>
          </w:rPr>
          <w:t xml:space="preserve"> and older populations</w:t>
        </w:r>
      </w:ins>
      <w:moveTo w:id="363" w:author="Author">
        <w:r w:rsidR="00414BCD">
          <w:rPr>
            <w:rFonts w:ascii="Times New Roman" w:hAnsi="Times New Roman" w:cs="Times New Roman"/>
            <w:sz w:val="24"/>
          </w:rPr>
          <w:t>.</w:t>
        </w:r>
      </w:moveTo>
      <w:moveToRangeEnd w:id="350"/>
      <w:ins w:id="364" w:author="Author">
        <w:r w:rsidR="00414BCD">
          <w:rPr>
            <w:rFonts w:ascii="Times New Roman" w:hAnsi="Times New Roman" w:cs="Times New Roman"/>
            <w:sz w:val="24"/>
          </w:rPr>
          <w:t xml:space="preserve"> </w:t>
        </w:r>
        <w:r w:rsidR="00396B7D">
          <w:rPr>
            <w:rFonts w:ascii="Times New Roman" w:hAnsi="Times New Roman" w:cs="Times New Roman"/>
            <w:sz w:val="24"/>
          </w:rPr>
          <w:t xml:space="preserve">Compensating for </w:t>
        </w:r>
      </w:ins>
      <w:del w:id="365" w:author="Author">
        <w:r w:rsidR="00077492" w:rsidDel="00396B7D">
          <w:rPr>
            <w:rFonts w:ascii="Times New Roman" w:hAnsi="Times New Roman" w:cs="Times New Roman"/>
            <w:sz w:val="24"/>
          </w:rPr>
          <w:delText xml:space="preserve">However, </w:delText>
        </w:r>
      </w:del>
      <w:ins w:id="366" w:author="Author">
        <w:del w:id="367" w:author="Author">
          <w:r w:rsidR="00BD12A2" w:rsidRPr="00BD12A2" w:rsidDel="00F422F3">
            <w:rPr>
              <w:rFonts w:ascii="Times New Roman" w:hAnsi="Times New Roman" w:cs="Times New Roman"/>
              <w:sz w:val="24"/>
            </w:rPr>
            <w:delText>compensat</w:delText>
          </w:r>
          <w:r w:rsidR="00BD12A2" w:rsidDel="00F422F3">
            <w:rPr>
              <w:rFonts w:ascii="Times New Roman" w:hAnsi="Times New Roman" w:cs="Times New Roman"/>
              <w:sz w:val="24"/>
            </w:rPr>
            <w:delText xml:space="preserve">ing </w:delText>
          </w:r>
        </w:del>
      </w:ins>
      <w:r w:rsidR="00077492">
        <w:rPr>
          <w:rFonts w:ascii="Times New Roman" w:hAnsi="Times New Roman" w:cs="Times New Roman"/>
          <w:sz w:val="24"/>
        </w:rPr>
        <w:t xml:space="preserve">these disadvantages </w:t>
      </w:r>
      <w:ins w:id="368" w:author="Author">
        <w:r w:rsidR="00396B7D">
          <w:rPr>
            <w:rFonts w:ascii="Times New Roman" w:hAnsi="Times New Roman" w:cs="Times New Roman"/>
            <w:sz w:val="24"/>
          </w:rPr>
          <w:t xml:space="preserve">is the </w:t>
        </w:r>
        <w:del w:id="369" w:author="Author">
          <w:r w:rsidR="00F422F3" w:rsidDel="00396B7D">
            <w:rPr>
              <w:rFonts w:ascii="Times New Roman" w:hAnsi="Times New Roman" w:cs="Times New Roman"/>
              <w:sz w:val="24"/>
            </w:rPr>
            <w:delText xml:space="preserve">can be compensated by </w:delText>
          </w:r>
        </w:del>
      </w:ins>
      <w:del w:id="370" w:author="Author">
        <w:r w:rsidR="00077492" w:rsidDel="00BD12A2">
          <w:rPr>
            <w:rFonts w:ascii="Times New Roman" w:hAnsi="Times New Roman" w:cs="Times New Roman"/>
            <w:sz w:val="24"/>
          </w:rPr>
          <w:delText xml:space="preserve">are compensated by </w:delText>
        </w:r>
        <w:r w:rsidR="00077492" w:rsidDel="00396B7D">
          <w:rPr>
            <w:rFonts w:ascii="Times New Roman" w:hAnsi="Times New Roman" w:cs="Times New Roman"/>
            <w:sz w:val="24"/>
          </w:rPr>
          <w:delText xml:space="preserve">the </w:delText>
        </w:r>
      </w:del>
      <w:r w:rsidR="00077492">
        <w:rPr>
          <w:rFonts w:ascii="Times New Roman" w:hAnsi="Times New Roman" w:cs="Times New Roman"/>
          <w:sz w:val="24"/>
        </w:rPr>
        <w:t>large Transit app use</w:t>
      </w:r>
      <w:ins w:id="371" w:author="Author">
        <w:r w:rsidR="00396B7D">
          <w:rPr>
            <w:rFonts w:ascii="Times New Roman" w:hAnsi="Times New Roman" w:cs="Times New Roman"/>
            <w:sz w:val="24"/>
          </w:rPr>
          <w:t xml:space="preserve">r base across most transit systems in the United States, allowing </w:t>
        </w:r>
      </w:ins>
      <w:del w:id="372" w:author="Author">
        <w:r w:rsidR="00077492" w:rsidDel="00396B7D">
          <w:rPr>
            <w:rFonts w:ascii="Times New Roman" w:hAnsi="Times New Roman" w:cs="Times New Roman"/>
            <w:sz w:val="24"/>
          </w:rPr>
          <w:delText xml:space="preserve">r base that allows </w:delText>
        </w:r>
      </w:del>
      <w:r w:rsidR="00077492">
        <w:rPr>
          <w:rFonts w:ascii="Times New Roman" w:hAnsi="Times New Roman" w:cs="Times New Roman"/>
          <w:sz w:val="24"/>
        </w:rPr>
        <w:t>comparison across transit systems</w:t>
      </w:r>
      <w:ins w:id="373" w:author="Author">
        <w:r w:rsidR="00396B7D">
          <w:rPr>
            <w:rFonts w:ascii="Times New Roman" w:hAnsi="Times New Roman" w:cs="Times New Roman"/>
            <w:sz w:val="24"/>
          </w:rPr>
          <w:t xml:space="preserve"> using a common benchmark</w:t>
        </w:r>
      </w:ins>
      <w:r w:rsidR="00077492">
        <w:rPr>
          <w:rFonts w:ascii="Times New Roman" w:hAnsi="Times New Roman" w:cs="Times New Roman"/>
          <w:sz w:val="24"/>
        </w:rPr>
        <w:t>.</w:t>
      </w:r>
      <w:ins w:id="374" w:author="Author">
        <w:del w:id="375" w:author="Author">
          <w:r w:rsidR="00BD12A2"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moveFromRangeStart w:id="376" w:author="Author" w:name="move47560443"/>
      <w:moveFrom w:id="377" w:author="Author">
        <w:ins w:id="378" w:author="Author">
          <w:r w:rsidR="00BD12A2" w:rsidDel="00414BCD">
            <w:rPr>
              <w:rFonts w:ascii="Times New Roman" w:hAnsi="Times New Roman" w:cs="Times New Roman"/>
              <w:sz w:val="24"/>
            </w:rPr>
            <w:t>Nevertheless, this means that some of our measures are likely to be underestimates of transit demand decline, especially among more disadvantaged social groups.</w:t>
          </w:r>
        </w:ins>
      </w:moveFrom>
      <w:moveFromRangeEnd w:id="376"/>
    </w:p>
    <w:p w14:paraId="3B122AC9" w14:textId="442E4C56" w:rsidR="00077492" w:rsidDel="007D6392" w:rsidRDefault="00077492" w:rsidP="00EF007A">
      <w:pPr>
        <w:spacing w:line="480" w:lineRule="auto"/>
        <w:ind w:firstLine="720"/>
        <w:jc w:val="both"/>
        <w:rPr>
          <w:del w:id="379" w:author="Author"/>
          <w:rFonts w:ascii="Times New Roman" w:hAnsi="Times New Roman" w:cs="Times New Roman"/>
          <w:sz w:val="24"/>
        </w:rPr>
      </w:pPr>
      <w:r>
        <w:rPr>
          <w:rFonts w:ascii="Times New Roman" w:hAnsi="Times New Roman" w:cs="Times New Roman"/>
          <w:sz w:val="24"/>
        </w:rPr>
        <w:t xml:space="preserve">The daily Transit data include demand decrease estimates for 182 public transit systems across the United States, Canada, Australia, New Zealand, and France. We </w:t>
      </w:r>
      <w:r w:rsidRPr="00475178">
        <w:rPr>
          <w:rFonts w:ascii="Times New Roman" w:hAnsi="Times New Roman" w:cs="Times New Roman"/>
          <w:sz w:val="24"/>
        </w:rPr>
        <w:t>select</w:t>
      </w:r>
      <w:ins w:id="380" w:author="Author">
        <w:r w:rsidR="00475178">
          <w:rPr>
            <w:rFonts w:ascii="Times New Roman" w:hAnsi="Times New Roman" w:cs="Times New Roman"/>
            <w:sz w:val="24"/>
          </w:rPr>
          <w:t>ed</w:t>
        </w:r>
        <w:del w:id="381" w:author="Author">
          <w:r w:rsidR="00475178" w:rsidDel="00C7303C">
            <w:rPr>
              <w:rFonts w:ascii="Times New Roman" w:hAnsi="Times New Roman" w:cs="Times New Roman"/>
              <w:sz w:val="24"/>
            </w:rPr>
            <w:delText xml:space="preserve"> </w:delText>
          </w:r>
        </w:del>
      </w:ins>
      <w:del w:id="382" w:author="Author">
        <w:r w:rsidRPr="00475178" w:rsidDel="00C7303C">
          <w:rPr>
            <w:rFonts w:ascii="Times New Roman" w:hAnsi="Times New Roman" w:cs="Times New Roman"/>
            <w:sz w:val="24"/>
          </w:rPr>
          <w:delText xml:space="preserve"> </w:delText>
        </w:r>
      </w:del>
      <w:ins w:id="383" w:author="Author">
        <w:r w:rsidR="00C7303C">
          <w:rPr>
            <w:rFonts w:ascii="Times New Roman" w:hAnsi="Times New Roman" w:cs="Times New Roman"/>
            <w:sz w:val="24"/>
          </w:rPr>
          <w:t xml:space="preserve"> </w:t>
        </w:r>
      </w:ins>
      <w:r>
        <w:rPr>
          <w:rFonts w:ascii="Times New Roman" w:hAnsi="Times New Roman" w:cs="Times New Roman"/>
          <w:sz w:val="24"/>
        </w:rPr>
        <w:t>113 county-level transit systems in 63 metro areas</w:t>
      </w:r>
      <w:del w:id="384" w:author="Author">
        <w:r w:rsidDel="00673ED5">
          <w:rPr>
            <w:rFonts w:ascii="Times New Roman" w:hAnsi="Times New Roman" w:cs="Times New Roman"/>
            <w:sz w:val="24"/>
          </w:rPr>
          <w:delText>, 52 counties,</w:delText>
        </w:r>
      </w:del>
      <w:r>
        <w:rPr>
          <w:rFonts w:ascii="Times New Roman" w:hAnsi="Times New Roman" w:cs="Times New Roman"/>
          <w:sz w:val="24"/>
        </w:rPr>
        <w:t xml:space="preserve"> and 28 states across the United States. We </w:t>
      </w:r>
      <w:r w:rsidRPr="00475178">
        <w:rPr>
          <w:rFonts w:ascii="Times New Roman" w:hAnsi="Times New Roman" w:cs="Times New Roman"/>
          <w:sz w:val="24"/>
        </w:rPr>
        <w:t>exclude</w:t>
      </w:r>
      <w:ins w:id="385" w:author="Author">
        <w:r w:rsidR="00475178" w:rsidRPr="00914C9B">
          <w:rPr>
            <w:rFonts w:ascii="Times New Roman" w:hAnsi="Times New Roman" w:cs="Times New Roman"/>
            <w:sz w:val="24"/>
            <w:rPrChange w:id="386" w:author="Author">
              <w:rPr>
                <w:rFonts w:ascii="Times New Roman" w:hAnsi="Times New Roman" w:cs="Times New Roman"/>
                <w:color w:val="FF0000"/>
                <w:sz w:val="24"/>
              </w:rPr>
            </w:rPrChange>
          </w:rPr>
          <w:t>d</w:t>
        </w:r>
      </w:ins>
      <w:r w:rsidRPr="00475178">
        <w:rPr>
          <w:rFonts w:ascii="Times New Roman" w:hAnsi="Times New Roman" w:cs="Times New Roman"/>
          <w:sz w:val="24"/>
        </w:rPr>
        <w:t xml:space="preserve"> </w:t>
      </w:r>
      <w:r>
        <w:rPr>
          <w:rFonts w:ascii="Times New Roman" w:hAnsi="Times New Roman" w:cs="Times New Roman"/>
          <w:sz w:val="24"/>
        </w:rPr>
        <w:t xml:space="preserve">7 state-level or cross-county systems if their ridership could draw from large and geographically diverse areas, such as </w:t>
      </w:r>
      <w:r w:rsidRPr="00A43FD6">
        <w:rPr>
          <w:rFonts w:ascii="Times New Roman" w:hAnsi="Times New Roman" w:cs="Times New Roman"/>
          <w:sz w:val="24"/>
        </w:rPr>
        <w:t xml:space="preserve">Pacific </w:t>
      </w:r>
      <w:proofErr w:type="spellStart"/>
      <w:r w:rsidRPr="00A43FD6">
        <w:rPr>
          <w:rFonts w:ascii="Times New Roman" w:hAnsi="Times New Roman" w:cs="Times New Roman"/>
          <w:sz w:val="24"/>
        </w:rPr>
        <w:t>Surfliner</w:t>
      </w:r>
      <w:proofErr w:type="spellEnd"/>
      <w:r>
        <w:rPr>
          <w:rFonts w:ascii="Times New Roman" w:hAnsi="Times New Roman" w:cs="Times New Roman"/>
          <w:sz w:val="24"/>
        </w:rPr>
        <w:t xml:space="preserve">, which extends to the </w:t>
      </w:r>
      <w:ins w:id="387" w:author="Author">
        <w:r w:rsidR="00BD12A2">
          <w:rPr>
            <w:rFonts w:ascii="Times New Roman" w:hAnsi="Times New Roman" w:cs="Times New Roman"/>
            <w:sz w:val="24"/>
          </w:rPr>
          <w:t xml:space="preserve">entire </w:t>
        </w:r>
      </w:ins>
      <w:del w:id="388" w:author="Author">
        <w:r w:rsidDel="00BD12A2">
          <w:rPr>
            <w:rFonts w:ascii="Times New Roman" w:hAnsi="Times New Roman" w:cs="Times New Roman"/>
            <w:sz w:val="24"/>
          </w:rPr>
          <w:delText xml:space="preserve">whole </w:delText>
        </w:r>
      </w:del>
      <w:r>
        <w:rPr>
          <w:rFonts w:ascii="Times New Roman" w:hAnsi="Times New Roman" w:cs="Times New Roman"/>
          <w:sz w:val="24"/>
        </w:rPr>
        <w:t>South California coast</w:t>
      </w:r>
      <w:ins w:id="389" w:author="Author">
        <w:r w:rsidR="00330CB0">
          <w:rPr>
            <w:rFonts w:ascii="Times New Roman" w:hAnsi="Times New Roman" w:cs="Times New Roman"/>
            <w:sz w:val="24"/>
          </w:rPr>
          <w:t>,</w:t>
        </w:r>
      </w:ins>
      <w:r>
        <w:rPr>
          <w:rFonts w:ascii="Times New Roman" w:hAnsi="Times New Roman" w:cs="Times New Roman"/>
          <w:sz w:val="24"/>
        </w:rPr>
        <w:t xml:space="preserve"> and </w:t>
      </w:r>
      <w:r w:rsidRPr="00A43FD6">
        <w:rPr>
          <w:rFonts w:ascii="Times New Roman" w:hAnsi="Times New Roman" w:cs="Times New Roman"/>
          <w:sz w:val="24"/>
        </w:rPr>
        <w:t>Metro-North Railroad</w:t>
      </w:r>
      <w:r>
        <w:rPr>
          <w:rFonts w:ascii="Times New Roman" w:hAnsi="Times New Roman" w:cs="Times New Roman"/>
          <w:sz w:val="24"/>
        </w:rPr>
        <w:t xml:space="preserve">, which crosses multiple counties and states in the Northeast United States. The </w:t>
      </w:r>
      <w:r>
        <w:rPr>
          <w:rFonts w:ascii="Times New Roman" w:hAnsi="Times New Roman" w:cs="Times New Roman"/>
          <w:sz w:val="24"/>
        </w:rPr>
        <w:lastRenderedPageBreak/>
        <w:t>time period of daily data is from February 15</w:t>
      </w:r>
      <w:r w:rsidRPr="001212F0">
        <w:rPr>
          <w:rFonts w:ascii="Times New Roman" w:hAnsi="Times New Roman" w:cs="Times New Roman"/>
          <w:sz w:val="24"/>
          <w:vertAlign w:val="superscript"/>
        </w:rPr>
        <w:t>th</w:t>
      </w:r>
      <w:r>
        <w:rPr>
          <w:rFonts w:ascii="Times New Roman" w:hAnsi="Times New Roman" w:cs="Times New Roman"/>
          <w:sz w:val="24"/>
        </w:rPr>
        <w:t xml:space="preserve"> to May 17</w:t>
      </w:r>
      <w:r w:rsidRPr="001212F0">
        <w:rPr>
          <w:rFonts w:ascii="Times New Roman" w:hAnsi="Times New Roman" w:cs="Times New Roman"/>
          <w:sz w:val="24"/>
          <w:vertAlign w:val="superscript"/>
        </w:rPr>
        <w:t>th</w:t>
      </w:r>
      <w:r>
        <w:rPr>
          <w:rFonts w:ascii="Times New Roman" w:hAnsi="Times New Roman" w:cs="Times New Roman"/>
          <w:sz w:val="24"/>
        </w:rPr>
        <w:t xml:space="preserve">. We also </w:t>
      </w:r>
      <w:ins w:id="390" w:author="Author">
        <w:r w:rsidR="00475178">
          <w:rPr>
            <w:rFonts w:ascii="Times New Roman" w:hAnsi="Times New Roman" w:cs="Times New Roman"/>
            <w:sz w:val="24"/>
          </w:rPr>
          <w:t xml:space="preserve">use </w:t>
        </w:r>
      </w:ins>
      <w:del w:id="391" w:author="Author">
        <w:r w:rsidRPr="00475178" w:rsidDel="00475178">
          <w:rPr>
            <w:rFonts w:ascii="Times New Roman" w:hAnsi="Times New Roman" w:cs="Times New Roman"/>
            <w:sz w:val="24"/>
          </w:rPr>
          <w:delText>use</w:delText>
        </w:r>
        <w:r w:rsidRPr="00914C9B" w:rsidDel="00475178">
          <w:rPr>
            <w:rFonts w:ascii="Times New Roman" w:hAnsi="Times New Roman" w:cs="Times New Roman"/>
            <w:color w:val="FF0000"/>
            <w:sz w:val="24"/>
            <w:rPrChange w:id="392" w:author="Author">
              <w:rPr>
                <w:rFonts w:ascii="Times New Roman" w:hAnsi="Times New Roman" w:cs="Times New Roman"/>
                <w:sz w:val="24"/>
              </w:rPr>
            </w:rPrChange>
          </w:rPr>
          <w:delText xml:space="preserve"> </w:delText>
        </w:r>
      </w:del>
      <w:r>
        <w:rPr>
          <w:rFonts w:ascii="Times New Roman" w:hAnsi="Times New Roman" w:cs="Times New Roman"/>
          <w:sz w:val="24"/>
        </w:rPr>
        <w:t xml:space="preserve">hourly demand decrease </w:t>
      </w:r>
      <w:ins w:id="393" w:author="Author">
        <w:r w:rsidR="00475178">
          <w:rPr>
            <w:rFonts w:ascii="Times New Roman" w:hAnsi="Times New Roman" w:cs="Times New Roman"/>
            <w:sz w:val="24"/>
          </w:rPr>
          <w:t xml:space="preserve">estimates </w:t>
        </w:r>
      </w:ins>
      <w:r>
        <w:rPr>
          <w:rFonts w:ascii="Times New Roman" w:hAnsi="Times New Roman" w:cs="Times New Roman"/>
          <w:sz w:val="24"/>
        </w:rPr>
        <w:t>for 93 public transit systems across the United States.</w:t>
      </w:r>
      <w:r w:rsidRPr="00E17374">
        <w:rPr>
          <w:rFonts w:ascii="Times New Roman" w:hAnsi="Times New Roman" w:cs="Times New Roman"/>
          <w:sz w:val="24"/>
        </w:rPr>
        <w:t xml:space="preserve"> </w:t>
      </w:r>
      <w:ins w:id="394" w:author="Author">
        <w:r w:rsidR="00475178">
          <w:rPr>
            <w:rFonts w:ascii="Times New Roman" w:hAnsi="Times New Roman" w:cs="Times New Roman"/>
            <w:sz w:val="24"/>
          </w:rPr>
          <w:t>The time frame for the h</w:t>
        </w:r>
      </w:ins>
      <w:del w:id="395" w:author="Author">
        <w:r w:rsidDel="00475178">
          <w:rPr>
            <w:rFonts w:ascii="Times New Roman" w:hAnsi="Times New Roman" w:cs="Times New Roman"/>
            <w:sz w:val="24"/>
          </w:rPr>
          <w:delText>H</w:delText>
        </w:r>
      </w:del>
      <w:r>
        <w:rPr>
          <w:rFonts w:ascii="Times New Roman" w:hAnsi="Times New Roman" w:cs="Times New Roman"/>
          <w:sz w:val="24"/>
        </w:rPr>
        <w:t>ourly data</w:t>
      </w:r>
      <w:ins w:id="396" w:author="Author">
        <w:r w:rsidR="00475178">
          <w:rPr>
            <w:rFonts w:ascii="Times New Roman" w:hAnsi="Times New Roman" w:cs="Times New Roman"/>
            <w:sz w:val="24"/>
          </w:rPr>
          <w:t xml:space="preserve"> i</w:t>
        </w:r>
      </w:ins>
      <w:del w:id="397" w:author="Author">
        <w:r w:rsidDel="00475178">
          <w:rPr>
            <w:rFonts w:ascii="Times New Roman" w:hAnsi="Times New Roman" w:cs="Times New Roman"/>
            <w:sz w:val="24"/>
          </w:rPr>
          <w:delText>’s time period i</w:delText>
        </w:r>
      </w:del>
      <w:r>
        <w:rPr>
          <w:rFonts w:ascii="Times New Roman" w:hAnsi="Times New Roman" w:cs="Times New Roman"/>
          <w:sz w:val="24"/>
        </w:rPr>
        <w:t>s from March 16</w:t>
      </w:r>
      <w:r w:rsidRPr="009457DC">
        <w:rPr>
          <w:rFonts w:ascii="Times New Roman" w:hAnsi="Times New Roman" w:cs="Times New Roman"/>
          <w:sz w:val="24"/>
          <w:vertAlign w:val="superscript"/>
        </w:rPr>
        <w:t>th</w:t>
      </w:r>
      <w:r>
        <w:rPr>
          <w:rFonts w:ascii="Times New Roman" w:hAnsi="Times New Roman" w:cs="Times New Roman"/>
          <w:sz w:val="24"/>
        </w:rPr>
        <w:t xml:space="preserve"> to May 10</w:t>
      </w:r>
      <w:r w:rsidRPr="009457DC">
        <w:rPr>
          <w:rFonts w:ascii="Times New Roman" w:hAnsi="Times New Roman" w:cs="Times New Roman"/>
          <w:sz w:val="24"/>
          <w:vertAlign w:val="superscript"/>
        </w:rPr>
        <w:t>th</w:t>
      </w:r>
      <w:r>
        <w:rPr>
          <w:rFonts w:ascii="Times New Roman" w:hAnsi="Times New Roman" w:cs="Times New Roman"/>
          <w:sz w:val="24"/>
        </w:rPr>
        <w:t>.</w:t>
      </w:r>
    </w:p>
    <w:p w14:paraId="43002DAC" w14:textId="1505FB9C" w:rsidR="00077492" w:rsidRDefault="007D6392">
      <w:pPr>
        <w:spacing w:line="480" w:lineRule="auto"/>
        <w:ind w:firstLine="720"/>
        <w:jc w:val="both"/>
        <w:rPr>
          <w:ins w:id="398" w:author="Author"/>
          <w:rFonts w:ascii="Times New Roman" w:hAnsi="Times New Roman" w:cs="Times New Roman"/>
          <w:sz w:val="24"/>
        </w:rPr>
        <w:pPrChange w:id="399" w:author="Author">
          <w:pPr>
            <w:spacing w:line="480" w:lineRule="auto"/>
          </w:pPr>
        </w:pPrChange>
      </w:pPr>
      <w:ins w:id="400" w:author="Author">
        <w:r>
          <w:rPr>
            <w:rFonts w:ascii="Times New Roman" w:hAnsi="Times New Roman" w:cs="Times New Roman"/>
            <w:sz w:val="24"/>
          </w:rPr>
          <w:t xml:space="preserve"> None of the data collected or accessed in this study in this study contain individual personal information. </w:t>
        </w:r>
      </w:ins>
    </w:p>
    <w:p w14:paraId="3C4552E2" w14:textId="77777777" w:rsidR="007D6392" w:rsidRDefault="007D6392">
      <w:pPr>
        <w:spacing w:line="480" w:lineRule="auto"/>
        <w:ind w:firstLine="720"/>
        <w:jc w:val="both"/>
        <w:rPr>
          <w:rFonts w:ascii="Times New Roman" w:hAnsi="Times New Roman" w:cs="Times New Roman"/>
          <w:sz w:val="24"/>
        </w:rPr>
        <w:pPrChange w:id="401" w:author="Author">
          <w:pPr>
            <w:spacing w:line="480" w:lineRule="auto"/>
          </w:pPr>
        </w:pPrChange>
      </w:pPr>
    </w:p>
    <w:p w14:paraId="78E4F25A" w14:textId="77777777" w:rsidR="00077492" w:rsidRPr="00914C9B" w:rsidRDefault="00077492">
      <w:pPr>
        <w:spacing w:line="480" w:lineRule="auto"/>
        <w:jc w:val="both"/>
        <w:rPr>
          <w:rStyle w:val="Emphasis"/>
          <w:rPrChange w:id="402" w:author="Author">
            <w:rPr>
              <w:rFonts w:ascii="Times New Roman" w:hAnsi="Times New Roman" w:cs="Times New Roman"/>
              <w:sz w:val="24"/>
            </w:rPr>
          </w:rPrChange>
        </w:rPr>
        <w:pPrChange w:id="403" w:author="Author">
          <w:pPr>
            <w:pStyle w:val="ListParagraph"/>
            <w:numPr>
              <w:ilvl w:val="2"/>
              <w:numId w:val="2"/>
            </w:numPr>
            <w:spacing w:line="480" w:lineRule="auto"/>
            <w:ind w:hanging="720"/>
            <w:jc w:val="both"/>
          </w:pPr>
        </w:pPrChange>
      </w:pPr>
      <w:r w:rsidRPr="00914C9B">
        <w:rPr>
          <w:rStyle w:val="Emphasis"/>
          <w:rPrChange w:id="404" w:author="Author">
            <w:rPr>
              <w:rFonts w:ascii="Times New Roman" w:hAnsi="Times New Roman" w:cs="Times New Roman"/>
              <w:sz w:val="24"/>
            </w:rPr>
          </w:rPrChange>
        </w:rPr>
        <w:t>COVID-19 case numbers</w:t>
      </w:r>
    </w:p>
    <w:p w14:paraId="023262DB" w14:textId="3F334A65" w:rsidR="00077492" w:rsidRPr="009457DC" w:rsidRDefault="00077492">
      <w:pPr>
        <w:spacing w:line="480" w:lineRule="auto"/>
        <w:ind w:firstLine="720"/>
        <w:jc w:val="both"/>
        <w:rPr>
          <w:rFonts w:ascii="Times New Roman" w:hAnsi="Times New Roman" w:cs="Times New Roman"/>
          <w:sz w:val="24"/>
        </w:rPr>
        <w:pPrChange w:id="405" w:author="Author">
          <w:pPr>
            <w:spacing w:line="480" w:lineRule="auto"/>
            <w:jc w:val="both"/>
          </w:pPr>
        </w:pPrChange>
      </w:pPr>
      <w:r w:rsidRPr="009457DC">
        <w:rPr>
          <w:rFonts w:ascii="Times New Roman" w:hAnsi="Times New Roman" w:cs="Times New Roman"/>
          <w:sz w:val="24"/>
        </w:rPr>
        <w:t>We use</w:t>
      </w:r>
      <w:ins w:id="406" w:author="Author">
        <w:del w:id="407" w:author="Author">
          <w:r w:rsidR="00256A5D" w:rsidDel="00BD12A2">
            <w:rPr>
              <w:rFonts w:ascii="Times New Roman" w:hAnsi="Times New Roman" w:cs="Times New Roman"/>
              <w:sz w:val="24"/>
            </w:rPr>
            <w:delText>d</w:delText>
          </w:r>
        </w:del>
      </w:ins>
      <w:r w:rsidRPr="009457DC">
        <w:rPr>
          <w:rFonts w:ascii="Times New Roman" w:hAnsi="Times New Roman" w:cs="Times New Roman"/>
          <w:sz w:val="24"/>
        </w:rPr>
        <w:t xml:space="preserve"> the daily case numbers for each county from </w:t>
      </w:r>
      <w:del w:id="408" w:author="Author">
        <w:r w:rsidRPr="009457DC" w:rsidDel="006E50AC">
          <w:rPr>
            <w:rFonts w:ascii="Times New Roman" w:hAnsi="Times New Roman" w:cs="Times New Roman"/>
            <w:sz w:val="24"/>
          </w:rPr>
          <w:delText xml:space="preserve">the COVID-19 Surveillance Dashboard </w:delText>
        </w:r>
      </w:del>
      <w:ins w:id="409" w:author="Author">
        <w:del w:id="410" w:author="Author">
          <w:r w:rsidR="00BD12A2" w:rsidDel="006E50AC">
            <w:rPr>
              <w:rFonts w:ascii="Times New Roman" w:hAnsi="Times New Roman" w:cs="Times New Roman"/>
              <w:sz w:val="24"/>
            </w:rPr>
            <w:delText xml:space="preserve">from the </w:delText>
          </w:r>
        </w:del>
      </w:ins>
      <w:del w:id="411" w:author="Author">
        <w:r w:rsidRPr="009457DC" w:rsidDel="006E50AC">
          <w:rPr>
            <w:rFonts w:ascii="Times New Roman" w:hAnsi="Times New Roman" w:cs="Times New Roman"/>
            <w:sz w:val="24"/>
          </w:rPr>
          <w:delText xml:space="preserve">produced by University of Virginia </w:delText>
        </w:r>
        <w:r w:rsidRPr="009457DC" w:rsidDel="006E50AC">
          <w:rPr>
            <w:rFonts w:ascii="Times New Roman" w:hAnsi="Times New Roman" w:cs="Times New Roman"/>
            <w:sz w:val="24"/>
          </w:rPr>
          <w:fldChar w:fldCharType="begin" w:fldLock="1"/>
        </w:r>
        <w:r w:rsidR="00A02E2F" w:rsidRPr="006E50AC" w:rsidDel="006E50AC">
          <w:rPr>
            <w:rFonts w:ascii="Times New Roman" w:hAnsi="Times New Roman" w:cs="Times New Roman"/>
            <w:sz w:val="24"/>
          </w:rPr>
          <w:delInstrText>ADDIN CSL_CITATION {"citationItems":[{"id":"ITEM-1","itemData":{"URL":"https://nssac.bii.virginia.edu/covid-19/dashboard/","author":[{"dropping-particle":"","family":"Biocomplexity Institute","given":"University of Virginia","non-dropping-particle":"","parse-names":false,"suffix":""}],"id":"ITEM-1","issued":{"date-parts":[["2020"]]},"title":"COVID-19 Surveillance Dashboard","type":"webpage"},"uris":["http://www.mendeley.com/documents/?uuid=1ff409ff-12c2-42c4-9d22-1c55287db45c"]}],"mendeley":{"formattedCitation":"[16]","plainTextFormattedCitation":"[16]","previouslyFormattedCitation":"[16]"},"properties":{"noteIndex":0},"schema":"https://github.com/citation-style-language/schema/raw/master/csl-citation.json"}</w:delInstrText>
        </w:r>
        <w:r w:rsidRPr="009457DC" w:rsidDel="006E50AC">
          <w:rPr>
            <w:rFonts w:ascii="Times New Roman" w:hAnsi="Times New Roman" w:cs="Times New Roman"/>
            <w:sz w:val="24"/>
          </w:rPr>
          <w:fldChar w:fldCharType="separate"/>
        </w:r>
        <w:r w:rsidR="00A02E2F" w:rsidRPr="00736374" w:rsidDel="006E50AC">
          <w:rPr>
            <w:rFonts w:ascii="Times New Roman" w:hAnsi="Times New Roman" w:cs="Times New Roman"/>
            <w:noProof/>
            <w:sz w:val="24"/>
          </w:rPr>
          <w:delText>[16]</w:delText>
        </w:r>
        <w:r w:rsidRPr="009457DC" w:rsidDel="006E50AC">
          <w:rPr>
            <w:rFonts w:ascii="Times New Roman" w:hAnsi="Times New Roman" w:cs="Times New Roman"/>
            <w:sz w:val="24"/>
          </w:rPr>
          <w:fldChar w:fldCharType="end"/>
        </w:r>
        <w:r w:rsidRPr="009457DC" w:rsidDel="006E50AC">
          <w:rPr>
            <w:rFonts w:ascii="Times New Roman" w:hAnsi="Times New Roman" w:cs="Times New Roman"/>
            <w:sz w:val="24"/>
          </w:rPr>
          <w:delText xml:space="preserve">, the COVID-19 Dashboard </w:delText>
        </w:r>
      </w:del>
      <w:ins w:id="412" w:author="Author">
        <w:del w:id="413" w:author="Author">
          <w:r w:rsidR="00BD12A2" w:rsidDel="006E50AC">
            <w:rPr>
              <w:rFonts w:ascii="Times New Roman" w:hAnsi="Times New Roman" w:cs="Times New Roman"/>
              <w:sz w:val="24"/>
            </w:rPr>
            <w:delText xml:space="preserve">from </w:delText>
          </w:r>
        </w:del>
      </w:ins>
      <w:del w:id="414" w:author="Author">
        <w:r w:rsidRPr="009457DC" w:rsidDel="006E50AC">
          <w:rPr>
            <w:rFonts w:ascii="Times New Roman" w:hAnsi="Times New Roman" w:cs="Times New Roman"/>
            <w:sz w:val="24"/>
          </w:rPr>
          <w:delText xml:space="preserve">produced by John Hopkins University </w:delText>
        </w:r>
        <w:r w:rsidRPr="009457DC" w:rsidDel="006E50AC">
          <w:rPr>
            <w:rFonts w:ascii="Times New Roman" w:hAnsi="Times New Roman" w:cs="Times New Roman"/>
            <w:sz w:val="24"/>
          </w:rPr>
          <w:fldChar w:fldCharType="begin" w:fldLock="1"/>
        </w:r>
        <w:r w:rsidR="00A02E2F" w:rsidDel="006E50AC">
          <w:rPr>
            <w:rFonts w:ascii="Times New Roman" w:hAnsi="Times New Roman" w:cs="Times New Roman"/>
            <w:sz w:val="24"/>
          </w:rPr>
          <w:delInstrText>ADDIN CSL_CITATION {"citationItems":[{"id":"ITEM-1","itemData":{"URL":"https://github.com/CSSEGISandData/COVID-19/","accessed":{"date-parts":[["2020","5","15"]]},"author":[{"dropping-particle":"","family":"JHU CSSE","given":"","non-dropping-particle":"","parse-names":false,"suffix":""}],"id":"ITEM-1","issued":{"date-parts":[["2020"]]},"title":"2019 Novel Coronavirus COVID-19 (2019-nCoV) Data Repository by Johns Hopkins CSSE","type":"webpage"},"uris":["http://www.mendeley.com/documents/?uuid=b5415129-1fdb-4b14-8563-a783945f6fa8"]}],"mendeley":{"formattedCitation":"[17]","plainTextFormattedCitation":"[17]","previouslyFormattedCitation":"[17]"},"properties":{"noteIndex":0},"schema":"https://github.com/citation-style-language/schema/raw/master/csl-citation.json"}</w:delInstrText>
        </w:r>
        <w:r w:rsidRPr="009457DC" w:rsidDel="006E50AC">
          <w:rPr>
            <w:rFonts w:ascii="Times New Roman" w:hAnsi="Times New Roman" w:cs="Times New Roman"/>
            <w:sz w:val="24"/>
          </w:rPr>
          <w:fldChar w:fldCharType="separate"/>
        </w:r>
        <w:r w:rsidR="00A02E2F" w:rsidRPr="00A02E2F" w:rsidDel="006E50AC">
          <w:rPr>
            <w:rFonts w:ascii="Times New Roman" w:hAnsi="Times New Roman" w:cs="Times New Roman"/>
            <w:noProof/>
            <w:sz w:val="24"/>
          </w:rPr>
          <w:delText>[17]</w:delText>
        </w:r>
        <w:r w:rsidRPr="009457DC" w:rsidDel="006E50AC">
          <w:rPr>
            <w:rFonts w:ascii="Times New Roman" w:hAnsi="Times New Roman" w:cs="Times New Roman"/>
            <w:sz w:val="24"/>
          </w:rPr>
          <w:fldChar w:fldCharType="end"/>
        </w:r>
        <w:r w:rsidRPr="009457DC" w:rsidDel="006E50AC">
          <w:rPr>
            <w:rFonts w:ascii="Times New Roman" w:hAnsi="Times New Roman" w:cs="Times New Roman"/>
            <w:sz w:val="24"/>
          </w:rPr>
          <w:delText xml:space="preserve">, and </w:delText>
        </w:r>
      </w:del>
      <w:r w:rsidRPr="009457DC">
        <w:rPr>
          <w:rFonts w:ascii="Times New Roman" w:hAnsi="Times New Roman" w:cs="Times New Roman"/>
          <w:sz w:val="24"/>
        </w:rPr>
        <w:t xml:space="preserve">COVID-19 maps and county-level dataset produced by </w:t>
      </w:r>
      <w:proofErr w:type="spellStart"/>
      <w:r w:rsidRPr="009457DC">
        <w:rPr>
          <w:rFonts w:ascii="Times New Roman" w:hAnsi="Times New Roman" w:cs="Times New Roman"/>
          <w:sz w:val="24"/>
        </w:rPr>
        <w:t>USAFacts</w:t>
      </w:r>
      <w:proofErr w:type="spellEnd"/>
      <w:r w:rsidRPr="009457DC">
        <w:rPr>
          <w:rFonts w:ascii="Times New Roman" w:hAnsi="Times New Roman" w:cs="Times New Roman"/>
          <w:sz w:val="24"/>
        </w:rPr>
        <w:t xml:space="preserve"> </w:t>
      </w:r>
      <w:r w:rsidRPr="009457DC">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usafacts.org/visualizations/coronavirus-covid-19-spread-map/","accessed":{"date-parts":[["2020","5","15"]]},"author":[{"dropping-particle":"","family":"USAFacts","given":"","non-dropping-particle":"","parse-names":false,"suffix":""}],"id":"ITEM-1","issued":{"date-parts":[["2020"]]},"title":"Coronavirus Locations: COVID-19 Map by County and State","type":"webpage"},"uris":["http://www.mendeley.com/documents/?uuid=f8029dfd-8998-4e45-948a-ceb6e0339ef2"]}],"mendeley":{"formattedCitation":"[16]","plainTextFormattedCitation":"[16]","previouslyFormattedCitation":"[16]"},"properties":{"noteIndex":0},"schema":"https://github.com/citation-style-language/schema/raw/master/csl-citation.json"}</w:instrText>
      </w:r>
      <w:r w:rsidRPr="009457DC">
        <w:rPr>
          <w:rFonts w:ascii="Times New Roman" w:hAnsi="Times New Roman" w:cs="Times New Roman"/>
          <w:sz w:val="24"/>
        </w:rPr>
        <w:fldChar w:fldCharType="separate"/>
      </w:r>
      <w:r w:rsidR="00736374" w:rsidRPr="00736374">
        <w:rPr>
          <w:rFonts w:ascii="Times New Roman" w:hAnsi="Times New Roman" w:cs="Times New Roman"/>
          <w:noProof/>
          <w:sz w:val="24"/>
        </w:rPr>
        <w:t>[16]</w:t>
      </w:r>
      <w:r w:rsidRPr="009457DC">
        <w:rPr>
          <w:rFonts w:ascii="Times New Roman" w:hAnsi="Times New Roman" w:cs="Times New Roman"/>
          <w:sz w:val="24"/>
        </w:rPr>
        <w:fldChar w:fldCharType="end"/>
      </w:r>
      <w:r w:rsidRPr="009457DC">
        <w:rPr>
          <w:rFonts w:ascii="Times New Roman" w:hAnsi="Times New Roman" w:cs="Times New Roman"/>
          <w:sz w:val="24"/>
        </w:rPr>
        <w:t>. The data include all county-equivalents’ confirmed cases in the US</w:t>
      </w:r>
      <w:del w:id="415" w:author="Author">
        <w:r w:rsidRPr="009457DC" w:rsidDel="00C7303C">
          <w:rPr>
            <w:rFonts w:ascii="Times New Roman" w:hAnsi="Times New Roman" w:cs="Times New Roman"/>
            <w:sz w:val="24"/>
          </w:rPr>
          <w:delText xml:space="preserve"> </w:delText>
        </w:r>
      </w:del>
      <w:ins w:id="416" w:author="Author">
        <w:del w:id="417" w:author="Author">
          <w:r w:rsidR="00BD12A2"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BD12A2">
          <w:rPr>
            <w:rFonts w:ascii="Times New Roman" w:hAnsi="Times New Roman" w:cs="Times New Roman"/>
            <w:sz w:val="24"/>
          </w:rPr>
          <w:t>on a daily basis</w:t>
        </w:r>
      </w:ins>
      <w:del w:id="418" w:author="Author">
        <w:r w:rsidRPr="009457DC" w:rsidDel="00BD12A2">
          <w:rPr>
            <w:rFonts w:ascii="Times New Roman" w:hAnsi="Times New Roman" w:cs="Times New Roman"/>
            <w:sz w:val="24"/>
          </w:rPr>
          <w:delText>for every day</w:delText>
        </w:r>
      </w:del>
      <w:r w:rsidRPr="009457DC">
        <w:rPr>
          <w:rFonts w:ascii="Times New Roman" w:hAnsi="Times New Roman" w:cs="Times New Roman"/>
          <w:sz w:val="24"/>
        </w:rPr>
        <w:t xml:space="preserve">. To find the linkage between the case numbers and the demand decrease, we </w:t>
      </w:r>
      <w:r w:rsidRPr="00475178">
        <w:rPr>
          <w:rFonts w:ascii="Times New Roman" w:hAnsi="Times New Roman" w:cs="Times New Roman"/>
          <w:sz w:val="24"/>
        </w:rPr>
        <w:t>geocode</w:t>
      </w:r>
      <w:ins w:id="419" w:author="Author">
        <w:r w:rsidR="00475178" w:rsidRPr="00914C9B">
          <w:rPr>
            <w:rFonts w:ascii="Times New Roman" w:hAnsi="Times New Roman" w:cs="Times New Roman"/>
            <w:sz w:val="24"/>
            <w:rPrChange w:id="420" w:author="Author">
              <w:rPr>
                <w:rFonts w:ascii="Times New Roman" w:hAnsi="Times New Roman" w:cs="Times New Roman"/>
                <w:color w:val="FF0000"/>
                <w:sz w:val="24"/>
              </w:rPr>
            </w:rPrChange>
          </w:rPr>
          <w:t>d</w:t>
        </w:r>
      </w:ins>
      <w:del w:id="421" w:author="Author">
        <w:r w:rsidRPr="00914C9B" w:rsidDel="00BD12A2">
          <w:rPr>
            <w:rFonts w:ascii="Times New Roman" w:hAnsi="Times New Roman" w:cs="Times New Roman"/>
            <w:color w:val="FF0000"/>
            <w:sz w:val="24"/>
            <w:rPrChange w:id="422" w:author="Author">
              <w:rPr>
                <w:rFonts w:ascii="Times New Roman" w:hAnsi="Times New Roman" w:cs="Times New Roman"/>
                <w:sz w:val="24"/>
              </w:rPr>
            </w:rPrChange>
          </w:rPr>
          <w:delText>d</w:delText>
        </w:r>
      </w:del>
      <w:r w:rsidRPr="00914C9B">
        <w:rPr>
          <w:rFonts w:ascii="Times New Roman" w:hAnsi="Times New Roman" w:cs="Times New Roman"/>
          <w:color w:val="FF0000"/>
          <w:sz w:val="24"/>
          <w:rPrChange w:id="423" w:author="Author">
            <w:rPr>
              <w:rFonts w:ascii="Times New Roman" w:hAnsi="Times New Roman" w:cs="Times New Roman"/>
              <w:sz w:val="24"/>
            </w:rPr>
          </w:rPrChange>
        </w:rPr>
        <w:t xml:space="preserve"> </w:t>
      </w:r>
      <w:r w:rsidRPr="009457DC">
        <w:rPr>
          <w:rFonts w:ascii="Times New Roman" w:hAnsi="Times New Roman" w:cs="Times New Roman"/>
          <w:sz w:val="24"/>
        </w:rPr>
        <w:t>each transit system to its corresponding county-equivalent.</w:t>
      </w:r>
    </w:p>
    <w:p w14:paraId="62071E49" w14:textId="77777777" w:rsidR="00077492" w:rsidRDefault="00077492" w:rsidP="00EF007A">
      <w:pPr>
        <w:spacing w:line="480" w:lineRule="auto"/>
        <w:rPr>
          <w:rFonts w:ascii="Times New Roman" w:hAnsi="Times New Roman" w:cs="Times New Roman"/>
          <w:sz w:val="24"/>
        </w:rPr>
      </w:pPr>
    </w:p>
    <w:p w14:paraId="4621AF3D" w14:textId="55DF958E" w:rsidR="00077492" w:rsidRPr="00914C9B" w:rsidRDefault="00077492">
      <w:pPr>
        <w:spacing w:line="480" w:lineRule="auto"/>
        <w:rPr>
          <w:rStyle w:val="SubtleEmphasis"/>
          <w:rPrChange w:id="424" w:author="Author">
            <w:rPr>
              <w:rFonts w:ascii="Times New Roman" w:hAnsi="Times New Roman" w:cs="Times New Roman"/>
              <w:b/>
              <w:sz w:val="24"/>
            </w:rPr>
          </w:rPrChange>
        </w:rPr>
        <w:pPrChange w:id="425" w:author="Author">
          <w:pPr>
            <w:pStyle w:val="ListParagraph"/>
            <w:numPr>
              <w:ilvl w:val="1"/>
              <w:numId w:val="2"/>
            </w:numPr>
            <w:spacing w:line="480" w:lineRule="auto"/>
            <w:ind w:left="360" w:hanging="360"/>
          </w:pPr>
        </w:pPrChange>
      </w:pPr>
      <w:del w:id="426" w:author="Author">
        <w:r w:rsidRPr="00914C9B" w:rsidDel="00FF2732">
          <w:rPr>
            <w:rStyle w:val="SubtleEmphasis"/>
            <w:rPrChange w:id="427" w:author="Author">
              <w:rPr>
                <w:rFonts w:ascii="Times New Roman" w:hAnsi="Times New Roman" w:cs="Times New Roman"/>
                <w:b/>
                <w:sz w:val="24"/>
              </w:rPr>
            </w:rPrChange>
          </w:rPr>
          <w:delText xml:space="preserve"> </w:delText>
        </w:r>
      </w:del>
      <w:r w:rsidRPr="00914C9B">
        <w:rPr>
          <w:rStyle w:val="SubtleEmphasis"/>
          <w:rPrChange w:id="428" w:author="Author">
            <w:rPr>
              <w:rFonts w:ascii="Times New Roman" w:hAnsi="Times New Roman" w:cs="Times New Roman"/>
              <w:b/>
              <w:sz w:val="24"/>
            </w:rPr>
          </w:rPrChange>
        </w:rPr>
        <w:t xml:space="preserve">Logistic </w:t>
      </w:r>
      <w:del w:id="429" w:author="Author">
        <w:r w:rsidRPr="00914C9B" w:rsidDel="00326A80">
          <w:rPr>
            <w:rStyle w:val="SubtleEmphasis"/>
            <w:rPrChange w:id="430" w:author="Author">
              <w:rPr>
                <w:rFonts w:ascii="Times New Roman" w:hAnsi="Times New Roman" w:cs="Times New Roman"/>
                <w:b/>
                <w:sz w:val="24"/>
              </w:rPr>
            </w:rPrChange>
          </w:rPr>
          <w:delText xml:space="preserve">model </w:delText>
        </w:r>
      </w:del>
      <w:ins w:id="431" w:author="Author">
        <w:r w:rsidR="00326A80" w:rsidRPr="00914C9B">
          <w:rPr>
            <w:rStyle w:val="SubtleEmphasis"/>
            <w:rPrChange w:id="432" w:author="Author">
              <w:rPr>
                <w:rFonts w:ascii="Times New Roman" w:hAnsi="Times New Roman" w:cs="Times New Roman"/>
                <w:b/>
                <w:sz w:val="24"/>
              </w:rPr>
            </w:rPrChange>
          </w:rPr>
          <w:t xml:space="preserve">function </w:t>
        </w:r>
      </w:ins>
      <w:r w:rsidRPr="00914C9B">
        <w:rPr>
          <w:rStyle w:val="SubtleEmphasis"/>
          <w:rPrChange w:id="433" w:author="Author">
            <w:rPr>
              <w:rFonts w:ascii="Times New Roman" w:hAnsi="Times New Roman" w:cs="Times New Roman"/>
              <w:b/>
              <w:sz w:val="24"/>
            </w:rPr>
          </w:rPrChange>
        </w:rPr>
        <w:t xml:space="preserve">for daily transit demand change </w:t>
      </w:r>
    </w:p>
    <w:p w14:paraId="154C840A" w14:textId="405A42E2" w:rsidR="00077492" w:rsidRDefault="00DA3A2D">
      <w:pPr>
        <w:spacing w:line="480" w:lineRule="auto"/>
        <w:ind w:firstLine="720"/>
        <w:jc w:val="both"/>
        <w:rPr>
          <w:rFonts w:ascii="Times New Roman" w:hAnsi="Times New Roman" w:cs="Times New Roman"/>
          <w:sz w:val="24"/>
        </w:rPr>
        <w:pPrChange w:id="434" w:author="Author">
          <w:pPr>
            <w:spacing w:line="480" w:lineRule="auto"/>
            <w:jc w:val="both"/>
          </w:pPr>
        </w:pPrChange>
      </w:pPr>
      <w:r>
        <w:rPr>
          <w:rFonts w:ascii="Times New Roman" w:hAnsi="Times New Roman" w:cs="Times New Roman"/>
          <w:sz w:val="24"/>
        </w:rPr>
        <w:t xml:space="preserve">Fig 1 </w:t>
      </w:r>
      <w:ins w:id="435" w:author="Author">
        <w:r w:rsidR="00AB6493">
          <w:rPr>
            <w:rFonts w:ascii="Times New Roman" w:hAnsi="Times New Roman" w:cs="Times New Roman"/>
            <w:sz w:val="24"/>
          </w:rPr>
          <w:t>shows the varying temporal pattern of all</w:t>
        </w:r>
        <w:r w:rsidR="000F49FB">
          <w:rPr>
            <w:rFonts w:ascii="Times New Roman" w:hAnsi="Times New Roman" w:cs="Times New Roman"/>
            <w:sz w:val="24"/>
          </w:rPr>
          <w:t xml:space="preserve"> US systems’ average transit demand from Feb 15</w:t>
        </w:r>
        <w:r w:rsidR="000F49FB" w:rsidRPr="00914C9B">
          <w:rPr>
            <w:rFonts w:ascii="Times New Roman" w:hAnsi="Times New Roman" w:cs="Times New Roman"/>
            <w:sz w:val="24"/>
            <w:vertAlign w:val="superscript"/>
            <w:rPrChange w:id="436" w:author="Author">
              <w:rPr>
                <w:rFonts w:ascii="Times New Roman" w:hAnsi="Times New Roman" w:cs="Times New Roman"/>
                <w:sz w:val="24"/>
              </w:rPr>
            </w:rPrChange>
          </w:rPr>
          <w:t>th</w:t>
        </w:r>
        <w:r w:rsidR="000F49FB">
          <w:rPr>
            <w:rFonts w:ascii="Times New Roman" w:hAnsi="Times New Roman" w:cs="Times New Roman"/>
            <w:sz w:val="24"/>
          </w:rPr>
          <w:t xml:space="preserve"> to May 10</w:t>
        </w:r>
        <w:r w:rsidR="000F49FB" w:rsidRPr="00914C9B">
          <w:rPr>
            <w:rFonts w:ascii="Times New Roman" w:hAnsi="Times New Roman" w:cs="Times New Roman"/>
            <w:sz w:val="24"/>
            <w:vertAlign w:val="superscript"/>
            <w:rPrChange w:id="437" w:author="Author">
              <w:rPr>
                <w:rFonts w:ascii="Times New Roman" w:hAnsi="Times New Roman" w:cs="Times New Roman"/>
                <w:sz w:val="24"/>
              </w:rPr>
            </w:rPrChange>
          </w:rPr>
          <w:t>th</w:t>
        </w:r>
        <w:r w:rsidR="000F49FB">
          <w:rPr>
            <w:rFonts w:ascii="Times New Roman" w:hAnsi="Times New Roman" w:cs="Times New Roman"/>
            <w:sz w:val="24"/>
          </w:rPr>
          <w:t>.</w:t>
        </w:r>
        <w:del w:id="438" w:author="Author">
          <w:r w:rsidR="00AB6493" w:rsidDel="00C7303C">
            <w:rPr>
              <w:rFonts w:ascii="Times New Roman" w:hAnsi="Times New Roman" w:cs="Times New Roman"/>
              <w:sz w:val="24"/>
            </w:rPr>
            <w:delText xml:space="preserve"> </w:delText>
          </w:r>
          <w:r w:rsidR="00475178"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475178">
          <w:rPr>
            <w:rFonts w:ascii="Times New Roman" w:hAnsi="Times New Roman" w:cs="Times New Roman"/>
            <w:sz w:val="24"/>
          </w:rPr>
          <w:t xml:space="preserve">We </w:t>
        </w:r>
      </w:ins>
      <w:del w:id="439" w:author="Author">
        <w:r w:rsidR="00077492" w:rsidDel="00475178">
          <w:rPr>
            <w:rFonts w:ascii="Times New Roman" w:hAnsi="Times New Roman" w:cs="Times New Roman"/>
            <w:sz w:val="24"/>
          </w:rPr>
          <w:delText xml:space="preserve">Based on a visual examination of the data, we </w:delText>
        </w:r>
      </w:del>
      <w:ins w:id="440" w:author="Author">
        <w:r w:rsidR="00475178">
          <w:rPr>
            <w:rFonts w:ascii="Times New Roman" w:hAnsi="Times New Roman" w:cs="Times New Roman"/>
            <w:sz w:val="24"/>
          </w:rPr>
          <w:t>see</w:t>
        </w:r>
      </w:ins>
      <w:del w:id="441" w:author="Author">
        <w:r w:rsidR="00077492" w:rsidDel="00475178">
          <w:rPr>
            <w:rFonts w:ascii="Times New Roman" w:hAnsi="Times New Roman" w:cs="Times New Roman"/>
            <w:sz w:val="24"/>
          </w:rPr>
          <w:delText>note</w:delText>
        </w:r>
      </w:del>
      <w:r w:rsidR="00077492">
        <w:rPr>
          <w:rFonts w:ascii="Times New Roman" w:hAnsi="Times New Roman" w:cs="Times New Roman"/>
          <w:sz w:val="24"/>
        </w:rPr>
        <w:t xml:space="preserve"> a pattern of stable demand before the COVID-19 crisis, a period of decline, followed by re-stabilization at a lower demand level. This is a pattern described well as a logistic (anti-) growth process, expressed using a logistic or sigmoid function:</w:t>
      </w:r>
    </w:p>
    <w:tbl>
      <w:tblPr>
        <w:tblW w:w="5100" w:type="pct"/>
        <w:jc w:val="center"/>
        <w:tblLook w:val="04A0" w:firstRow="1" w:lastRow="0" w:firstColumn="1" w:lastColumn="0" w:noHBand="0" w:noVBand="1"/>
      </w:tblPr>
      <w:tblGrid>
        <w:gridCol w:w="492"/>
        <w:gridCol w:w="8520"/>
        <w:gridCol w:w="535"/>
      </w:tblGrid>
      <w:tr w:rsidR="00077492" w:rsidRPr="00E714F0" w14:paraId="777C24DC" w14:textId="77777777" w:rsidTr="008A333B">
        <w:trPr>
          <w:trHeight w:val="820"/>
          <w:jc w:val="center"/>
        </w:trPr>
        <w:tc>
          <w:tcPr>
            <w:tcW w:w="258" w:type="pct"/>
            <w:vAlign w:val="center"/>
          </w:tcPr>
          <w:p w14:paraId="3372350C"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2" w:type="pct"/>
            <w:vAlign w:val="center"/>
            <w:hideMark/>
          </w:tcPr>
          <w:p w14:paraId="3F69D6CA" w14:textId="77777777" w:rsidR="00077492" w:rsidRPr="003309FC" w:rsidRDefault="00077492" w:rsidP="00EF007A">
            <w:pPr>
              <w:spacing w:line="480" w:lineRule="auto"/>
              <w:jc w:val="both"/>
              <w:rPr>
                <w:rFonts w:ascii="Times New Roman" w:hAnsi="Times New Roman" w:cs="Times New Roman"/>
                <w:i/>
                <w:sz w:val="24"/>
                <w:szCs w:val="24"/>
              </w:rPr>
            </w:pPr>
            <m:oMathPara>
              <m:oMath>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x</m:t>
                    </m:r>
                  </m:e>
                </m:d>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1+</m:t>
                    </m:r>
                    <m:sSup>
                      <m:sSupPr>
                        <m:ctrlPr>
                          <w:rPr>
                            <w:rFonts w:ascii="Cambria Math" w:eastAsia="Yu Mincho" w:hAnsi="Cambria Math" w:cs="Times New Roman"/>
                            <w:i/>
                            <w:sz w:val="24"/>
                            <w:szCs w:val="24"/>
                            <w:lang w:eastAsia="ja-JP"/>
                          </w:rPr>
                        </m:ctrlPr>
                      </m:sSupPr>
                      <m:e>
                        <m:r>
                          <w:rPr>
                            <w:rFonts w:ascii="Cambria Math" w:eastAsia="Yu Mincho" w:hAnsi="Cambria Math" w:cs="Times New Roman"/>
                            <w:sz w:val="24"/>
                            <w:szCs w:val="24"/>
                            <w:lang w:eastAsia="ja-JP"/>
                          </w:rPr>
                          <m:t>e</m:t>
                        </m:r>
                      </m:e>
                      <m:sup>
                        <m:r>
                          <w:rPr>
                            <w:rFonts w:ascii="Cambria Math" w:eastAsia="Yu Mincho" w:hAnsi="Cambria Math" w:cs="Times New Roman"/>
                            <w:sz w:val="24"/>
                            <w:szCs w:val="24"/>
                            <w:lang w:eastAsia="ja-JP"/>
                          </w:rPr>
                          <m:t>-k(t-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sup>
                    </m:sSup>
                  </m:den>
                </m:f>
                <m:r>
                  <w:rPr>
                    <w:rFonts w:ascii="Cambria Math" w:eastAsia="Yu Mincho" w:hAnsi="Cambria Math" w:cs="Times New Roman"/>
                    <w:sz w:val="24"/>
                    <w:szCs w:val="24"/>
                    <w:lang w:eastAsia="ja-JP"/>
                  </w:rPr>
                  <m:t>+b</m:t>
                </m:r>
              </m:oMath>
            </m:oMathPara>
          </w:p>
        </w:tc>
        <w:tc>
          <w:tcPr>
            <w:tcW w:w="280" w:type="pct"/>
            <w:vAlign w:val="center"/>
            <w:hideMark/>
          </w:tcPr>
          <w:p w14:paraId="5A61DD85" w14:textId="77777777" w:rsidR="00077492" w:rsidRPr="00E714F0" w:rsidRDefault="00077492">
            <w:pPr>
              <w:spacing w:line="480" w:lineRule="auto"/>
              <w:jc w:val="center"/>
              <w:rPr>
                <w:rFonts w:ascii="Times New Roman" w:eastAsia="Yu Mincho" w:hAnsi="Times New Roman" w:cs="Times New Roman"/>
                <w:sz w:val="24"/>
                <w:szCs w:val="24"/>
                <w:lang w:eastAsia="ja-JP"/>
              </w:rPr>
            </w:pPr>
            <w:bookmarkStart w:id="442" w:name="_Ref47373364"/>
            <w:bookmarkStart w:id="443" w:name="_Ref19453714"/>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w:t>
            </w:r>
            <w:r w:rsidRPr="00E714F0">
              <w:rPr>
                <w:rFonts w:ascii="Times New Roman" w:hAnsi="Times New Roman" w:cs="Times New Roman"/>
                <w:sz w:val="24"/>
                <w:szCs w:val="24"/>
              </w:rPr>
              <w:fldChar w:fldCharType="end"/>
            </w:r>
            <w:bookmarkEnd w:id="442"/>
            <w:r w:rsidRPr="00E714F0">
              <w:rPr>
                <w:rFonts w:ascii="Times New Roman" w:eastAsia="Yu Mincho" w:hAnsi="Times New Roman" w:cs="Times New Roman"/>
                <w:sz w:val="24"/>
                <w:szCs w:val="24"/>
                <w:lang w:eastAsia="ja-JP"/>
              </w:rPr>
              <w:t>)</w:t>
            </w:r>
            <w:bookmarkEnd w:id="443"/>
          </w:p>
        </w:tc>
      </w:tr>
    </w:tbl>
    <w:p w14:paraId="37BB5B8F" w14:textId="4FABECCB" w:rsidR="00EC5317" w:rsidRDefault="00077492">
      <w:pPr>
        <w:spacing w:line="480" w:lineRule="auto"/>
        <w:jc w:val="both"/>
        <w:rPr>
          <w:ins w:id="444" w:author="Author"/>
          <w:rFonts w:ascii="Times New Roman" w:hAnsi="Times New Roman" w:cs="Times New Roman"/>
          <w:sz w:val="24"/>
        </w:rPr>
        <w:pPrChange w:id="445" w:author="Author">
          <w:pPr>
            <w:spacing w:line="240" w:lineRule="auto"/>
            <w:jc w:val="both"/>
          </w:pPr>
        </w:pPrChange>
      </w:pPr>
      <w:proofErr w:type="gramStart"/>
      <w:r>
        <w:rPr>
          <w:rFonts w:ascii="Times New Roman" w:hAnsi="Times New Roman" w:cs="Times New Roman"/>
          <w:sz w:val="24"/>
        </w:rPr>
        <w:t>where</w:t>
      </w:r>
      <w:proofErr w:type="gramEnd"/>
      <w:ins w:id="446" w:author="Author">
        <w:r w:rsidR="00EC5317" w:rsidRPr="00EC5317">
          <w:rPr>
            <w:rFonts w:ascii="Times New Roman" w:hAnsi="Times New Roman" w:cs="Times New Roman"/>
            <w:i/>
            <w:sz w:val="24"/>
          </w:rPr>
          <w:t xml:space="preserve"> </w:t>
        </w:r>
        <w:r w:rsidR="00EC5317" w:rsidRPr="009457DC">
          <w:rPr>
            <w:rFonts w:ascii="Times New Roman" w:hAnsi="Times New Roman" w:cs="Times New Roman"/>
            <w:i/>
            <w:sz w:val="24"/>
          </w:rPr>
          <w:t>b</w:t>
        </w:r>
        <w:r w:rsidR="00EC5317">
          <w:rPr>
            <w:rFonts w:ascii="Times New Roman" w:hAnsi="Times New Roman" w:cs="Times New Roman"/>
            <w:sz w:val="24"/>
          </w:rPr>
          <w:t xml:space="preserve"> is the pre-COVID stable demand level,</w:t>
        </w:r>
      </w:ins>
      <w:r>
        <w:rPr>
          <w:rFonts w:ascii="Times New Roman" w:hAnsi="Times New Roman" w:cs="Times New Roman"/>
          <w:sz w:val="24"/>
        </w:rPr>
        <w:t xml:space="preserve"> </w:t>
      </w:r>
      <w:r w:rsidRPr="009457DC">
        <w:rPr>
          <w:rFonts w:ascii="Times New Roman" w:hAnsi="Times New Roman" w:cs="Times New Roman"/>
          <w:i/>
          <w:sz w:val="24"/>
        </w:rPr>
        <w:t>B</w:t>
      </w:r>
      <w:r>
        <w:rPr>
          <w:rFonts w:ascii="Times New Roman" w:hAnsi="Times New Roman" w:cs="Times New Roman"/>
          <w:sz w:val="24"/>
        </w:rPr>
        <w:t xml:space="preserve"> is the</w:t>
      </w:r>
      <w:ins w:id="447" w:author="Author">
        <w:r w:rsidR="00EC5317">
          <w:rPr>
            <w:rFonts w:ascii="Times New Roman" w:hAnsi="Times New Roman" w:cs="Times New Roman"/>
            <w:sz w:val="24"/>
          </w:rPr>
          <w:t xml:space="preserve"> re-stabilized</w:t>
        </w:r>
      </w:ins>
      <w:del w:id="448" w:author="Author">
        <w:r w:rsidDel="00EC5317">
          <w:rPr>
            <w:rFonts w:ascii="Times New Roman" w:hAnsi="Times New Roman" w:cs="Times New Roman"/>
            <w:sz w:val="24"/>
          </w:rPr>
          <w:delText xml:space="preserve"> minimum</w:delText>
        </w:r>
      </w:del>
      <w:r>
        <w:rPr>
          <w:rFonts w:ascii="Times New Roman" w:hAnsi="Times New Roman" w:cs="Times New Roman"/>
          <w:sz w:val="24"/>
        </w:rPr>
        <w:t xml:space="preserve"> </w:t>
      </w:r>
      <w:ins w:id="449" w:author="Author">
        <w:r w:rsidR="00EC5317">
          <w:rPr>
            <w:rFonts w:ascii="Times New Roman" w:hAnsi="Times New Roman" w:cs="Times New Roman"/>
            <w:sz w:val="24"/>
          </w:rPr>
          <w:t xml:space="preserve">demand level after </w:t>
        </w:r>
      </w:ins>
      <w:del w:id="450" w:author="Author">
        <w:r w:rsidDel="00EC5317">
          <w:rPr>
            <w:rFonts w:ascii="Times New Roman" w:hAnsi="Times New Roman" w:cs="Times New Roman"/>
            <w:sz w:val="24"/>
          </w:rPr>
          <w:delText xml:space="preserve">value for </w:delText>
        </w:r>
      </w:del>
      <w:r>
        <w:rPr>
          <w:rFonts w:ascii="Times New Roman" w:hAnsi="Times New Roman" w:cs="Times New Roman"/>
          <w:sz w:val="24"/>
        </w:rPr>
        <w:t>the decline</w:t>
      </w:r>
      <w:ins w:id="451" w:author="Author">
        <w:r w:rsidR="00EC5317">
          <w:rPr>
            <w:rFonts w:ascii="Times New Roman" w:hAnsi="Times New Roman" w:cs="Times New Roman"/>
            <w:sz w:val="24"/>
          </w:rPr>
          <w:t xml:space="preserve"> period</w:t>
        </w:r>
      </w:ins>
      <w:r>
        <w:rPr>
          <w:rFonts w:ascii="Times New Roman" w:hAnsi="Times New Roman" w:cs="Times New Roman"/>
          <w:sz w:val="24"/>
        </w:rPr>
        <w:t xml:space="preserve">, </w:t>
      </w:r>
      <w:del w:id="452" w:author="Author">
        <w:r w:rsidRPr="009457DC" w:rsidDel="00EC5317">
          <w:rPr>
            <w:rFonts w:ascii="Times New Roman" w:hAnsi="Times New Roman" w:cs="Times New Roman"/>
            <w:i/>
            <w:sz w:val="24"/>
          </w:rPr>
          <w:delText>b</w:delText>
        </w:r>
        <w:r w:rsidDel="00EC5317">
          <w:rPr>
            <w:rFonts w:ascii="Times New Roman" w:hAnsi="Times New Roman" w:cs="Times New Roman"/>
            <w:sz w:val="24"/>
          </w:rPr>
          <w:delText xml:space="preserve"> is the pre-COVID baseline value, </w:delText>
        </w:r>
      </w:del>
      <w:r w:rsidRPr="009457DC">
        <w:rPr>
          <w:rFonts w:ascii="Times New Roman" w:hAnsi="Times New Roman" w:cs="Times New Roman"/>
          <w:i/>
          <w:sz w:val="24"/>
        </w:rPr>
        <w:t>k</w:t>
      </w:r>
      <w:r>
        <w:rPr>
          <w:rFonts w:ascii="Times New Roman" w:hAnsi="Times New Roman" w:cs="Times New Roman"/>
          <w:sz w:val="24"/>
        </w:rPr>
        <w:t xml:space="preserve"> is the decline rate; </w:t>
      </w:r>
      <w:r w:rsidRPr="009457DC">
        <w:rPr>
          <w:rFonts w:ascii="Times New Roman" w:hAnsi="Times New Roman" w:cs="Times New Roman"/>
          <w:i/>
          <w:sz w:val="24"/>
        </w:rPr>
        <w:t xml:space="preserve">t </w:t>
      </w:r>
      <w:r>
        <w:rPr>
          <w:rFonts w:ascii="Times New Roman" w:hAnsi="Times New Roman" w:cs="Times New Roman"/>
          <w:sz w:val="24"/>
        </w:rPr>
        <w:t xml:space="preserve">is time (day) and </w:t>
      </w:r>
      <w:r w:rsidRPr="009457DC">
        <w:rPr>
          <w:rFonts w:ascii="Times New Roman" w:hAnsi="Times New Roman" w:cs="Times New Roman"/>
          <w:i/>
          <w:sz w:val="24"/>
        </w:rPr>
        <w:t>t</w:t>
      </w:r>
      <w:r w:rsidRPr="009457DC">
        <w:rPr>
          <w:rFonts w:ascii="Times New Roman" w:hAnsi="Times New Roman" w:cs="Times New Roman"/>
          <w:i/>
          <w:sz w:val="24"/>
          <w:vertAlign w:val="subscript"/>
        </w:rPr>
        <w:t>0</w:t>
      </w:r>
      <w:r w:rsidRPr="009457DC">
        <w:rPr>
          <w:rFonts w:ascii="Times New Roman" w:hAnsi="Times New Roman" w:cs="Times New Roman"/>
          <w:sz w:val="24"/>
        </w:rPr>
        <w:t xml:space="preserve"> </w:t>
      </w:r>
      <w:r>
        <w:rPr>
          <w:rFonts w:ascii="Times New Roman" w:hAnsi="Times New Roman" w:cs="Times New Roman"/>
          <w:sz w:val="24"/>
        </w:rPr>
        <w:t xml:space="preserve">is the time when the function reaches the midpoint. We fit each </w:t>
      </w:r>
      <w:r>
        <w:rPr>
          <w:rFonts w:ascii="Times New Roman" w:hAnsi="Times New Roman" w:cs="Times New Roman" w:hint="eastAsia"/>
          <w:sz w:val="24"/>
        </w:rPr>
        <w:t>transit</w:t>
      </w:r>
      <w:r>
        <w:rPr>
          <w:rFonts w:ascii="Times New Roman" w:hAnsi="Times New Roman" w:cs="Times New Roman"/>
          <w:sz w:val="24"/>
        </w:rPr>
        <w:t xml:space="preserve"> system’s demand data </w:t>
      </w:r>
      <w:ins w:id="453" w:author="Author">
        <w:r w:rsidR="00EC5317">
          <w:rPr>
            <w:rFonts w:ascii="Times New Roman" w:hAnsi="Times New Roman" w:cs="Times New Roman"/>
            <w:sz w:val="24"/>
          </w:rPr>
          <w:t xml:space="preserve">to the </w:t>
        </w:r>
      </w:ins>
      <w:del w:id="454" w:author="Author">
        <w:r w:rsidDel="00EC5317">
          <w:rPr>
            <w:rFonts w:ascii="Times New Roman" w:hAnsi="Times New Roman" w:cs="Times New Roman"/>
            <w:sz w:val="24"/>
          </w:rPr>
          <w:delText xml:space="preserve">using </w:delText>
        </w:r>
      </w:del>
      <w:r>
        <w:rPr>
          <w:rFonts w:ascii="Times New Roman" w:hAnsi="Times New Roman" w:cs="Times New Roman"/>
          <w:sz w:val="24"/>
        </w:rPr>
        <w:t xml:space="preserve">logistic </w:t>
      </w:r>
      <w:del w:id="455" w:author="Author">
        <w:r w:rsidDel="006A1FF6">
          <w:rPr>
            <w:rFonts w:ascii="Times New Roman" w:hAnsi="Times New Roman" w:cs="Times New Roman"/>
            <w:sz w:val="24"/>
          </w:rPr>
          <w:delText xml:space="preserve">model </w:delText>
        </w:r>
      </w:del>
      <w:ins w:id="456" w:author="Author">
        <w:r w:rsidR="006A1FF6">
          <w:rPr>
            <w:rFonts w:ascii="Times New Roman" w:hAnsi="Times New Roman" w:cs="Times New Roman"/>
            <w:sz w:val="24"/>
          </w:rPr>
          <w:t>function</w:t>
        </w:r>
        <w:r w:rsidR="009B6887">
          <w:rPr>
            <w:rFonts w:ascii="Times New Roman" w:hAnsi="Times New Roman" w:cs="Times New Roman"/>
            <w:sz w:val="24"/>
          </w:rPr>
          <w:t xml:space="preserve"> </w:t>
        </w:r>
        <w:r w:rsidR="00EC5317">
          <w:rPr>
            <w:rFonts w:ascii="Times New Roman" w:hAnsi="Times New Roman" w:cs="Times New Roman"/>
            <w:sz w:val="24"/>
          </w:rPr>
          <w:t>using</w:t>
        </w:r>
        <w:del w:id="457" w:author="Author">
          <w:r w:rsidR="009B6887" w:rsidDel="00EC5317">
            <w:rPr>
              <w:rFonts w:ascii="Times New Roman" w:hAnsi="Times New Roman" w:cs="Times New Roman"/>
              <w:sz w:val="24"/>
            </w:rPr>
            <w:delText>with</w:delText>
          </w:r>
        </w:del>
        <w:r w:rsidR="009B6887">
          <w:rPr>
            <w:rFonts w:ascii="Times New Roman" w:hAnsi="Times New Roman" w:cs="Times New Roman"/>
            <w:sz w:val="24"/>
          </w:rPr>
          <w:t xml:space="preserve"> a least square optimizer</w:t>
        </w:r>
        <w:r w:rsidR="006A1FF6">
          <w:rPr>
            <w:rFonts w:ascii="Times New Roman" w:hAnsi="Times New Roman" w:cs="Times New Roman"/>
            <w:sz w:val="24"/>
          </w:rPr>
          <w:t xml:space="preserve"> </w:t>
        </w:r>
      </w:ins>
      <w:r>
        <w:rPr>
          <w:rFonts w:ascii="Times New Roman" w:hAnsi="Times New Roman" w:cs="Times New Roman"/>
          <w:sz w:val="24"/>
        </w:rPr>
        <w:lastRenderedPageBreak/>
        <w:t>individually</w:t>
      </w:r>
      <w:ins w:id="458" w:author="Author">
        <w:r w:rsidR="00EC5317">
          <w:rPr>
            <w:rFonts w:ascii="Times New Roman" w:hAnsi="Times New Roman" w:cs="Times New Roman"/>
            <w:sz w:val="24"/>
          </w:rPr>
          <w:t>.</w:t>
        </w:r>
        <w:del w:id="459" w:author="Author">
          <w:r w:rsidR="00EC5317"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EC5317">
          <w:rPr>
            <w:rFonts w:ascii="Times New Roman" w:hAnsi="Times New Roman" w:cs="Times New Roman"/>
            <w:sz w:val="24"/>
          </w:rPr>
          <w:t>We</w:t>
        </w:r>
        <w:del w:id="460" w:author="Author">
          <w:r w:rsidR="000E1061" w:rsidDel="00EC5317">
            <w:rPr>
              <w:rFonts w:ascii="Times New Roman" w:hAnsi="Times New Roman" w:cs="Times New Roman"/>
              <w:sz w:val="24"/>
            </w:rPr>
            <w:delText>;</w:delText>
          </w:r>
          <w:r w:rsidR="00F7740E" w:rsidDel="00EC5317">
            <w:rPr>
              <w:rFonts w:ascii="Times New Roman" w:hAnsi="Times New Roman" w:cs="Times New Roman"/>
              <w:sz w:val="24"/>
            </w:rPr>
            <w:delText xml:space="preserve"> </w:delText>
          </w:r>
          <w:r w:rsidR="000E1061" w:rsidDel="00EC5317">
            <w:rPr>
              <w:rFonts w:ascii="Times New Roman" w:hAnsi="Times New Roman" w:cs="Times New Roman"/>
              <w:sz w:val="24"/>
            </w:rPr>
            <w:delText>we</w:delText>
          </w:r>
        </w:del>
        <w:r w:rsidR="000E1061">
          <w:rPr>
            <w:rFonts w:ascii="Times New Roman" w:hAnsi="Times New Roman" w:cs="Times New Roman"/>
            <w:sz w:val="24"/>
          </w:rPr>
          <w:t xml:space="preserve"> </w:t>
        </w:r>
        <w:del w:id="461" w:author="Author">
          <w:r w:rsidR="000E1061" w:rsidRPr="00475178" w:rsidDel="00EC5317">
            <w:rPr>
              <w:rFonts w:ascii="Times New Roman" w:hAnsi="Times New Roman" w:cs="Times New Roman"/>
              <w:sz w:val="24"/>
            </w:rPr>
            <w:delText xml:space="preserve">moreover </w:delText>
          </w:r>
        </w:del>
        <w:r w:rsidR="00F7740E" w:rsidRPr="00475178">
          <w:rPr>
            <w:rFonts w:ascii="Times New Roman" w:hAnsi="Times New Roman" w:cs="Times New Roman"/>
            <w:sz w:val="24"/>
          </w:rPr>
          <w:t>test</w:t>
        </w:r>
        <w:r w:rsidR="00475178" w:rsidRPr="00914C9B">
          <w:rPr>
            <w:rFonts w:ascii="Times New Roman" w:hAnsi="Times New Roman" w:cs="Times New Roman"/>
            <w:sz w:val="24"/>
            <w:rPrChange w:id="462" w:author="Author">
              <w:rPr>
                <w:rFonts w:ascii="Times New Roman" w:hAnsi="Times New Roman" w:cs="Times New Roman"/>
                <w:color w:val="FF0000"/>
                <w:sz w:val="24"/>
              </w:rPr>
            </w:rPrChange>
          </w:rPr>
          <w:t>ed</w:t>
        </w:r>
        <w:del w:id="463" w:author="Author">
          <w:r w:rsidR="004452E9" w:rsidRPr="00475178" w:rsidDel="00EC5317">
            <w:rPr>
              <w:rFonts w:ascii="Times New Roman" w:hAnsi="Times New Roman" w:cs="Times New Roman"/>
              <w:sz w:val="24"/>
            </w:rPr>
            <w:delText>ed</w:delText>
          </w:r>
        </w:del>
        <w:r w:rsidR="00F7740E" w:rsidRPr="00475178">
          <w:rPr>
            <w:rFonts w:ascii="Times New Roman" w:hAnsi="Times New Roman" w:cs="Times New Roman"/>
            <w:sz w:val="24"/>
          </w:rPr>
          <w:t xml:space="preserve"> </w:t>
        </w:r>
        <w:r w:rsidR="00F7740E">
          <w:rPr>
            <w:rFonts w:ascii="Times New Roman" w:hAnsi="Times New Roman" w:cs="Times New Roman"/>
            <w:sz w:val="24"/>
          </w:rPr>
          <w:t xml:space="preserve">the goodness of </w:t>
        </w:r>
        <w:r w:rsidR="00272B35">
          <w:rPr>
            <w:rFonts w:ascii="Times New Roman" w:hAnsi="Times New Roman" w:cs="Times New Roman"/>
            <w:sz w:val="24"/>
          </w:rPr>
          <w:t xml:space="preserve">fit </w:t>
        </w:r>
        <w:r w:rsidR="00EC5317">
          <w:rPr>
            <w:rFonts w:ascii="Times New Roman" w:hAnsi="Times New Roman" w:cs="Times New Roman"/>
            <w:sz w:val="24"/>
          </w:rPr>
          <w:t xml:space="preserve">using the </w:t>
        </w:r>
        <w:del w:id="464" w:author="Author">
          <w:r w:rsidR="00F7740E" w:rsidDel="00EC5317">
            <w:rPr>
              <w:rFonts w:ascii="Times New Roman" w:hAnsi="Times New Roman" w:cs="Times New Roman"/>
              <w:sz w:val="24"/>
            </w:rPr>
            <w:delText xml:space="preserve">by calculating </w:delText>
          </w:r>
          <w:r w:rsidR="00827526" w:rsidDel="00EC5317">
            <w:rPr>
              <w:rFonts w:ascii="Times New Roman" w:hAnsi="Times New Roman" w:cs="Times New Roman"/>
              <w:sz w:val="24"/>
            </w:rPr>
            <w:delText>the</w:delText>
          </w:r>
          <w:r w:rsidR="000E1061" w:rsidDel="00EC5317">
            <w:rPr>
              <w:rFonts w:ascii="Times New Roman" w:hAnsi="Times New Roman" w:cs="Times New Roman"/>
              <w:sz w:val="24"/>
            </w:rPr>
            <w:delText xml:space="preserve"> </w:delText>
          </w:r>
        </w:del>
        <w:r w:rsidR="00F7740E">
          <w:rPr>
            <w:rFonts w:ascii="Times New Roman" w:hAnsi="Times New Roman" w:cs="Times New Roman"/>
            <w:sz w:val="24"/>
          </w:rPr>
          <w:t>R-squared</w:t>
        </w:r>
        <w:r w:rsidR="006D69AA">
          <w:rPr>
            <w:rFonts w:ascii="Times New Roman" w:hAnsi="Times New Roman" w:cs="Times New Roman"/>
            <w:sz w:val="24"/>
          </w:rPr>
          <w:t xml:space="preserve"> between actual </w:t>
        </w:r>
        <w:r w:rsidR="00EC5317">
          <w:rPr>
            <w:rFonts w:ascii="Times New Roman" w:hAnsi="Times New Roman" w:cs="Times New Roman"/>
            <w:sz w:val="24"/>
          </w:rPr>
          <w:t xml:space="preserve">demand </w:t>
        </w:r>
        <w:r w:rsidR="006D69AA">
          <w:rPr>
            <w:rFonts w:ascii="Times New Roman" w:hAnsi="Times New Roman" w:cs="Times New Roman"/>
            <w:sz w:val="24"/>
          </w:rPr>
          <w:t>and fit values</w:t>
        </w:r>
        <w:r w:rsidR="003A7D6F">
          <w:rPr>
            <w:rFonts w:ascii="Times New Roman" w:hAnsi="Times New Roman" w:cs="Times New Roman"/>
            <w:sz w:val="24"/>
          </w:rPr>
          <w:t xml:space="preserve"> </w:t>
        </w:r>
        <w:del w:id="465" w:author="Author">
          <w:r w:rsidR="00EC5317" w:rsidDel="003A7D6F">
            <w:rPr>
              <w:rFonts w:ascii="Times New Roman" w:hAnsi="Times New Roman" w:cs="Times New Roman"/>
              <w:sz w:val="24"/>
            </w:rPr>
            <w:delText xml:space="preserve">the </w:delText>
          </w:r>
        </w:del>
        <w:r w:rsidR="000E1061">
          <w:rPr>
            <w:rFonts w:ascii="Times New Roman" w:hAnsi="Times New Roman" w:cs="Times New Roman"/>
            <w:sz w:val="24"/>
          </w:rPr>
          <w:t xml:space="preserve">and Q-Q plot. </w:t>
        </w:r>
      </w:ins>
    </w:p>
    <w:p w14:paraId="709EFB30" w14:textId="48E97B2C" w:rsidR="00077492" w:rsidDel="00EC5317" w:rsidRDefault="007B4D7B">
      <w:pPr>
        <w:spacing w:line="480" w:lineRule="auto"/>
        <w:ind w:firstLine="720"/>
        <w:jc w:val="both"/>
        <w:rPr>
          <w:ins w:id="466" w:author="Author"/>
          <w:del w:id="467" w:author="Author"/>
          <w:rFonts w:ascii="Times New Roman" w:hAnsi="Times New Roman" w:cs="Times New Roman"/>
          <w:sz w:val="24"/>
        </w:rPr>
        <w:pPrChange w:id="468" w:author="Author">
          <w:pPr>
            <w:spacing w:line="480" w:lineRule="auto"/>
            <w:jc w:val="both"/>
          </w:pPr>
        </w:pPrChange>
      </w:pPr>
      <w:ins w:id="469" w:author="Author">
        <w:del w:id="470" w:author="Author">
          <w:r w:rsidDel="00EC5317">
            <w:rPr>
              <w:rFonts w:ascii="Times New Roman" w:hAnsi="Times New Roman" w:cs="Times New Roman"/>
              <w:sz w:val="24"/>
            </w:rPr>
            <w:delText xml:space="preserve"> shows an example</w:delText>
          </w:r>
          <w:r w:rsidR="00DA1B89" w:rsidDel="00EC5317">
            <w:rPr>
              <w:rFonts w:ascii="Times New Roman" w:hAnsi="Times New Roman" w:cs="Times New Roman"/>
              <w:sz w:val="24"/>
            </w:rPr>
            <w:delText xml:space="preserve"> of curve fitting</w:delText>
          </w:r>
          <w:r w:rsidR="00A96E03" w:rsidDel="00EC5317">
            <w:rPr>
              <w:rFonts w:ascii="Times New Roman" w:hAnsi="Times New Roman" w:cs="Times New Roman"/>
              <w:sz w:val="24"/>
            </w:rPr>
            <w:delText xml:space="preserve"> result</w:delText>
          </w:r>
          <w:r w:rsidDel="00EC5317">
            <w:rPr>
              <w:rFonts w:ascii="Times New Roman" w:hAnsi="Times New Roman" w:cs="Times New Roman"/>
              <w:sz w:val="24"/>
            </w:rPr>
            <w:delText xml:space="preserve">. </w:delText>
          </w:r>
          <w:r w:rsidR="00C2220C" w:rsidDel="00EC5317">
            <w:rPr>
              <w:rFonts w:ascii="Times New Roman" w:hAnsi="Times New Roman" w:cs="Times New Roman"/>
              <w:sz w:val="24"/>
            </w:rPr>
            <w:delText xml:space="preserve">In the following sections, we introduce </w:delText>
          </w:r>
          <w:r w:rsidR="00D2269C" w:rsidDel="00EC5317">
            <w:rPr>
              <w:rFonts w:ascii="Times New Roman" w:hAnsi="Times New Roman" w:cs="Times New Roman"/>
              <w:sz w:val="24"/>
            </w:rPr>
            <w:delText>several</w:delText>
          </w:r>
          <w:r w:rsidR="00C2220C" w:rsidDel="00C7303C">
            <w:rPr>
              <w:rFonts w:ascii="Times New Roman" w:hAnsi="Times New Roman" w:cs="Times New Roman"/>
              <w:sz w:val="24"/>
            </w:rPr>
            <w:delText xml:space="preserve"> </w:delText>
          </w:r>
        </w:del>
      </w:ins>
      <w:del w:id="471" w:author="Author">
        <w:r w:rsidR="00077492" w:rsidDel="00C7303C">
          <w:rPr>
            <w:rFonts w:ascii="Times New Roman" w:hAnsi="Times New Roman" w:cs="Times New Roman"/>
            <w:sz w:val="24"/>
          </w:rPr>
          <w:delText xml:space="preserve"> </w:delText>
        </w:r>
        <w:r w:rsidR="00077492" w:rsidDel="00EC5317">
          <w:rPr>
            <w:rFonts w:ascii="Times New Roman" w:hAnsi="Times New Roman" w:cs="Times New Roman"/>
            <w:sz w:val="24"/>
          </w:rPr>
          <w:delText>and calculate key parameters</w:delText>
        </w:r>
      </w:del>
      <w:ins w:id="472" w:author="Author">
        <w:del w:id="473" w:author="Author">
          <w:r w:rsidR="00C2220C" w:rsidDel="00EC5317">
            <w:rPr>
              <w:rFonts w:ascii="Times New Roman" w:hAnsi="Times New Roman" w:cs="Times New Roman"/>
              <w:sz w:val="24"/>
            </w:rPr>
            <w:delText xml:space="preserve"> </w:delText>
          </w:r>
          <w:r w:rsidR="00D2269C" w:rsidDel="00EC5317">
            <w:rPr>
              <w:rFonts w:ascii="Times New Roman" w:hAnsi="Times New Roman" w:cs="Times New Roman"/>
              <w:sz w:val="24"/>
            </w:rPr>
            <w:delText xml:space="preserve">derived from the logistic function that describe </w:delText>
          </w:r>
          <w:r w:rsidR="00C2220C" w:rsidDel="00EC5317">
            <w:rPr>
              <w:rFonts w:ascii="Times New Roman" w:hAnsi="Times New Roman" w:cs="Times New Roman"/>
              <w:sz w:val="24"/>
            </w:rPr>
            <w:delText xml:space="preserve">the demand </w:delText>
          </w:r>
          <w:r w:rsidR="0012456D" w:rsidDel="00EC5317">
            <w:rPr>
              <w:rFonts w:ascii="Times New Roman" w:hAnsi="Times New Roman" w:cs="Times New Roman"/>
              <w:sz w:val="24"/>
            </w:rPr>
            <w:delText xml:space="preserve">decline </w:delText>
          </w:r>
          <w:r w:rsidR="00C2220C" w:rsidDel="00EC5317">
            <w:rPr>
              <w:rFonts w:ascii="Times New Roman" w:hAnsi="Times New Roman" w:cs="Times New Roman"/>
              <w:sz w:val="24"/>
            </w:rPr>
            <w:delText>process</w:delText>
          </w:r>
        </w:del>
      </w:ins>
      <w:del w:id="474" w:author="Author">
        <w:r w:rsidR="00077492" w:rsidDel="00EC5317">
          <w:rPr>
            <w:rFonts w:ascii="Times New Roman" w:hAnsi="Times New Roman" w:cs="Times New Roman"/>
            <w:sz w:val="24"/>
          </w:rPr>
          <w:delText xml:space="preserve"> that describe the process for each transit system.</w:delText>
        </w:r>
      </w:del>
    </w:p>
    <w:p w14:paraId="4E5657A7" w14:textId="595A9541" w:rsidR="006C64A6" w:rsidRPr="00914C9B" w:rsidRDefault="00810688">
      <w:pPr>
        <w:spacing w:line="480" w:lineRule="auto"/>
        <w:rPr>
          <w:ins w:id="475" w:author="Author"/>
          <w:rFonts w:ascii="Times New Roman" w:hAnsi="Times New Roman" w:cs="Times New Roman"/>
          <w:b/>
          <w:sz w:val="24"/>
          <w:rPrChange w:id="476" w:author="Author">
            <w:rPr>
              <w:ins w:id="477" w:author="Author"/>
              <w:rFonts w:ascii="Times New Roman" w:hAnsi="Times New Roman" w:cs="Times New Roman"/>
              <w:sz w:val="24"/>
            </w:rPr>
          </w:rPrChange>
        </w:rPr>
        <w:pPrChange w:id="478" w:author="Author">
          <w:pPr>
            <w:spacing w:line="480" w:lineRule="auto"/>
            <w:jc w:val="both"/>
          </w:pPr>
        </w:pPrChange>
      </w:pPr>
      <w:bookmarkStart w:id="479" w:name="_Ref46958112"/>
      <w:ins w:id="480" w:author="Author">
        <w:r w:rsidRPr="00914C9B">
          <w:rPr>
            <w:rFonts w:ascii="Times New Roman" w:hAnsi="Times New Roman" w:cs="Times New Roman"/>
            <w:b/>
            <w:sz w:val="24"/>
            <w:rPrChange w:id="481" w:author="Author">
              <w:rPr/>
            </w:rPrChange>
          </w:rPr>
          <w:t xml:space="preserve">Fig </w:t>
        </w:r>
        <w:r w:rsidRPr="00914C9B">
          <w:rPr>
            <w:rFonts w:ascii="Times New Roman" w:hAnsi="Times New Roman" w:cs="Times New Roman"/>
            <w:b/>
            <w:sz w:val="24"/>
            <w:rPrChange w:id="482" w:author="Author">
              <w:rPr/>
            </w:rPrChange>
          </w:rPr>
          <w:fldChar w:fldCharType="begin"/>
        </w:r>
        <w:r w:rsidRPr="00914C9B">
          <w:rPr>
            <w:rFonts w:ascii="Times New Roman" w:hAnsi="Times New Roman" w:cs="Times New Roman"/>
            <w:b/>
            <w:sz w:val="24"/>
            <w:rPrChange w:id="483" w:author="Author">
              <w:rPr/>
            </w:rPrChange>
          </w:rPr>
          <w:instrText xml:space="preserve"> SEQ Fig \* ARABIC </w:instrText>
        </w:r>
      </w:ins>
      <w:r w:rsidRPr="00914C9B">
        <w:rPr>
          <w:rFonts w:ascii="Times New Roman" w:hAnsi="Times New Roman" w:cs="Times New Roman"/>
          <w:b/>
          <w:sz w:val="24"/>
          <w:rPrChange w:id="484" w:author="Author">
            <w:rPr/>
          </w:rPrChange>
        </w:rPr>
        <w:fldChar w:fldCharType="separate"/>
      </w:r>
      <w:ins w:id="485" w:author="Author">
        <w:r w:rsidR="000F49FB" w:rsidRPr="00914C9B">
          <w:rPr>
            <w:rFonts w:ascii="Times New Roman" w:hAnsi="Times New Roman" w:cs="Times New Roman"/>
            <w:b/>
            <w:noProof/>
            <w:sz w:val="24"/>
            <w:rPrChange w:id="486" w:author="Author">
              <w:rPr>
                <w:rFonts w:ascii="Times New Roman" w:hAnsi="Times New Roman" w:cs="Times New Roman"/>
                <w:noProof/>
                <w:sz w:val="24"/>
              </w:rPr>
            </w:rPrChange>
          </w:rPr>
          <w:t>1</w:t>
        </w:r>
        <w:r w:rsidRPr="00914C9B">
          <w:rPr>
            <w:rFonts w:ascii="Times New Roman" w:hAnsi="Times New Roman" w:cs="Times New Roman"/>
            <w:b/>
            <w:sz w:val="24"/>
            <w:rPrChange w:id="487" w:author="Author">
              <w:rPr/>
            </w:rPrChange>
          </w:rPr>
          <w:fldChar w:fldCharType="end"/>
        </w:r>
        <w:bookmarkEnd w:id="479"/>
        <w:r w:rsidR="00C94C81">
          <w:rPr>
            <w:rFonts w:ascii="Times New Roman" w:hAnsi="Times New Roman" w:cs="Times New Roman"/>
            <w:b/>
            <w:sz w:val="24"/>
          </w:rPr>
          <w:t>.</w:t>
        </w:r>
        <w:r w:rsidRPr="00914C9B">
          <w:rPr>
            <w:rFonts w:ascii="Times New Roman" w:hAnsi="Times New Roman" w:cs="Times New Roman"/>
            <w:b/>
            <w:sz w:val="24"/>
            <w:rPrChange w:id="488" w:author="Author">
              <w:rPr/>
            </w:rPrChange>
          </w:rPr>
          <w:t xml:space="preserve"> T</w:t>
        </w:r>
        <w:del w:id="489" w:author="Author">
          <w:r w:rsidRPr="00914C9B" w:rsidDel="00475178">
            <w:rPr>
              <w:rFonts w:ascii="Times New Roman" w:hAnsi="Times New Roman" w:cs="Times New Roman"/>
              <w:b/>
              <w:sz w:val="24"/>
              <w:rPrChange w:id="490" w:author="Author">
                <w:rPr/>
              </w:rPrChange>
            </w:rPr>
            <w:delText>he t</w:delText>
          </w:r>
        </w:del>
        <w:r w:rsidRPr="00914C9B">
          <w:rPr>
            <w:rFonts w:ascii="Times New Roman" w:hAnsi="Times New Roman" w:cs="Times New Roman"/>
            <w:b/>
            <w:sz w:val="24"/>
            <w:rPrChange w:id="491" w:author="Author">
              <w:rPr/>
            </w:rPrChange>
          </w:rPr>
          <w:t>emporal pattern</w:t>
        </w:r>
        <w:del w:id="492" w:author="Author">
          <w:r w:rsidRPr="00914C9B" w:rsidDel="00475178">
            <w:rPr>
              <w:rFonts w:ascii="Times New Roman" w:hAnsi="Times New Roman" w:cs="Times New Roman"/>
              <w:b/>
              <w:sz w:val="24"/>
              <w:rPrChange w:id="493" w:author="Author">
                <w:rPr/>
              </w:rPrChange>
            </w:rPr>
            <w:delText>s</w:delText>
          </w:r>
        </w:del>
        <w:r w:rsidRPr="00914C9B">
          <w:rPr>
            <w:rFonts w:ascii="Times New Roman" w:hAnsi="Times New Roman" w:cs="Times New Roman"/>
            <w:b/>
            <w:sz w:val="24"/>
            <w:rPrChange w:id="494" w:author="Author">
              <w:rPr/>
            </w:rPrChange>
          </w:rPr>
          <w:t xml:space="preserve"> of </w:t>
        </w:r>
        <w:del w:id="495" w:author="Author">
          <w:r w:rsidR="00AB6493" w:rsidRPr="00914C9B" w:rsidDel="00475178">
            <w:rPr>
              <w:rFonts w:ascii="Times New Roman" w:hAnsi="Times New Roman" w:cs="Times New Roman"/>
              <w:b/>
              <w:sz w:val="24"/>
              <w:rPrChange w:id="496" w:author="Author">
                <w:rPr>
                  <w:rFonts w:ascii="Times New Roman" w:hAnsi="Times New Roman" w:cs="Times New Roman"/>
                  <w:sz w:val="24"/>
                </w:rPr>
              </w:rPrChange>
            </w:rPr>
            <w:delText xml:space="preserve">all US </w:delText>
          </w:r>
          <w:r w:rsidRPr="00914C9B" w:rsidDel="00475178">
            <w:rPr>
              <w:rFonts w:ascii="Times New Roman" w:hAnsi="Times New Roman" w:cs="Times New Roman"/>
              <w:b/>
              <w:sz w:val="24"/>
              <w:rPrChange w:id="497" w:author="Author">
                <w:rPr/>
              </w:rPrChange>
            </w:rPr>
            <w:delText xml:space="preserve">systems’ </w:delText>
          </w:r>
        </w:del>
        <w:r w:rsidRPr="00914C9B">
          <w:rPr>
            <w:rFonts w:ascii="Times New Roman" w:hAnsi="Times New Roman" w:cs="Times New Roman"/>
            <w:b/>
            <w:sz w:val="24"/>
            <w:rPrChange w:id="498" w:author="Author">
              <w:rPr/>
            </w:rPrChange>
          </w:rPr>
          <w:t xml:space="preserve">average transit demand </w:t>
        </w:r>
        <w:r w:rsidR="00475178">
          <w:rPr>
            <w:rFonts w:ascii="Times New Roman" w:hAnsi="Times New Roman" w:cs="Times New Roman"/>
            <w:b/>
            <w:sz w:val="24"/>
          </w:rPr>
          <w:t>during</w:t>
        </w:r>
        <w:del w:id="499" w:author="Author">
          <w:r w:rsidRPr="00914C9B" w:rsidDel="00475178">
            <w:rPr>
              <w:rFonts w:ascii="Times New Roman" w:hAnsi="Times New Roman" w:cs="Times New Roman"/>
              <w:b/>
              <w:sz w:val="24"/>
              <w:rPrChange w:id="500" w:author="Author">
                <w:rPr/>
              </w:rPrChange>
            </w:rPr>
            <w:delText>across</w:delText>
          </w:r>
        </w:del>
        <w:r w:rsidRPr="00914C9B">
          <w:rPr>
            <w:rFonts w:ascii="Times New Roman" w:hAnsi="Times New Roman" w:cs="Times New Roman"/>
            <w:b/>
            <w:sz w:val="24"/>
            <w:rPrChange w:id="501" w:author="Author">
              <w:rPr/>
            </w:rPrChange>
          </w:rPr>
          <w:t xml:space="preserve"> the study period.</w:t>
        </w:r>
      </w:ins>
    </w:p>
    <w:p w14:paraId="120F714B" w14:textId="37E96267" w:rsidR="00EC5317" w:rsidDel="003A7D6F" w:rsidRDefault="005D0C0A">
      <w:pPr>
        <w:spacing w:line="480" w:lineRule="auto"/>
        <w:ind w:firstLine="720"/>
        <w:jc w:val="both"/>
        <w:rPr>
          <w:ins w:id="502" w:author="Author"/>
          <w:del w:id="503" w:author="Author"/>
          <w:rFonts w:ascii="Times New Roman" w:hAnsi="Times New Roman" w:cs="Times New Roman"/>
          <w:sz w:val="24"/>
        </w:rPr>
        <w:pPrChange w:id="504" w:author="Author">
          <w:pPr>
            <w:spacing w:line="240" w:lineRule="auto"/>
            <w:ind w:firstLine="720"/>
            <w:jc w:val="both"/>
          </w:pPr>
        </w:pPrChange>
      </w:pPr>
      <w:bookmarkStart w:id="505" w:name="_Ref46957252"/>
      <w:r>
        <w:rPr>
          <w:rFonts w:ascii="Times New Roman" w:hAnsi="Times New Roman" w:cs="Times New Roman"/>
          <w:sz w:val="24"/>
        </w:rPr>
        <w:t xml:space="preserve">Fig 2 </w:t>
      </w:r>
      <w:ins w:id="506" w:author="Author">
        <w:r w:rsidR="00EC5317">
          <w:rPr>
            <w:rFonts w:ascii="Times New Roman" w:hAnsi="Times New Roman" w:cs="Times New Roman"/>
            <w:sz w:val="24"/>
          </w:rPr>
          <w:t>shows an example of a fitted curve and illustrates the key parameters we extract from these curves.</w:t>
        </w:r>
        <w:del w:id="507" w:author="Author">
          <w:r w:rsidR="00EC5317"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EC5317">
          <w:rPr>
            <w:rFonts w:ascii="Times New Roman" w:hAnsi="Times New Roman" w:cs="Times New Roman"/>
            <w:sz w:val="24"/>
          </w:rPr>
          <w:t>In the following sections, we describe the semantics of these parameters within our application context.</w:t>
        </w:r>
      </w:ins>
    </w:p>
    <w:p w14:paraId="77EF05CA" w14:textId="77777777" w:rsidR="00EC5317" w:rsidRPr="00914C9B" w:rsidRDefault="00EC5317">
      <w:pPr>
        <w:spacing w:line="480" w:lineRule="auto"/>
        <w:ind w:firstLine="720"/>
        <w:jc w:val="both"/>
        <w:rPr>
          <w:ins w:id="508" w:author="Author"/>
          <w:rFonts w:ascii="Times New Roman" w:hAnsi="Times New Roman" w:cs="Times New Roman"/>
          <w:bCs/>
          <w:sz w:val="24"/>
          <w:rPrChange w:id="509" w:author="Author">
            <w:rPr>
              <w:ins w:id="510" w:author="Author"/>
              <w:rFonts w:ascii="Times New Roman" w:hAnsi="Times New Roman" w:cs="Times New Roman"/>
              <w:b/>
              <w:sz w:val="24"/>
            </w:rPr>
          </w:rPrChange>
        </w:rPr>
        <w:pPrChange w:id="511" w:author="Author">
          <w:pPr>
            <w:spacing w:line="240" w:lineRule="auto"/>
          </w:pPr>
        </w:pPrChange>
      </w:pPr>
    </w:p>
    <w:p w14:paraId="4EC79ED4" w14:textId="179C4997" w:rsidR="007455D1" w:rsidRPr="00914C9B" w:rsidRDefault="007455D1">
      <w:pPr>
        <w:spacing w:line="480" w:lineRule="auto"/>
        <w:rPr>
          <w:ins w:id="512" w:author="Author"/>
          <w:rFonts w:ascii="Times New Roman" w:hAnsi="Times New Roman" w:cs="Times New Roman"/>
          <w:b/>
          <w:sz w:val="24"/>
          <w:rPrChange w:id="513" w:author="Author">
            <w:rPr>
              <w:ins w:id="514" w:author="Author"/>
              <w:rFonts w:ascii="Times New Roman" w:hAnsi="Times New Roman" w:cs="Times New Roman"/>
              <w:sz w:val="24"/>
            </w:rPr>
          </w:rPrChange>
        </w:rPr>
        <w:pPrChange w:id="515" w:author="Author">
          <w:pPr>
            <w:spacing w:line="240" w:lineRule="auto"/>
            <w:jc w:val="center"/>
          </w:pPr>
        </w:pPrChange>
      </w:pPr>
      <w:ins w:id="516" w:author="Author">
        <w:r w:rsidRPr="00914C9B">
          <w:rPr>
            <w:rFonts w:ascii="Times New Roman" w:hAnsi="Times New Roman" w:cs="Times New Roman"/>
            <w:b/>
            <w:sz w:val="24"/>
            <w:rPrChange w:id="517" w:author="Author">
              <w:rPr>
                <w:rFonts w:ascii="Times New Roman" w:hAnsi="Times New Roman" w:cs="Times New Roman"/>
                <w:sz w:val="24"/>
              </w:rPr>
            </w:rPrChange>
          </w:rPr>
          <w:t xml:space="preserve">Fig </w:t>
        </w:r>
        <w:r w:rsidRPr="00914C9B">
          <w:rPr>
            <w:rFonts w:ascii="Times New Roman" w:hAnsi="Times New Roman" w:cs="Times New Roman"/>
            <w:b/>
            <w:sz w:val="24"/>
            <w:rPrChange w:id="518" w:author="Author">
              <w:rPr>
                <w:rFonts w:ascii="Times New Roman" w:hAnsi="Times New Roman" w:cs="Times New Roman"/>
                <w:sz w:val="24"/>
              </w:rPr>
            </w:rPrChange>
          </w:rPr>
          <w:fldChar w:fldCharType="begin"/>
        </w:r>
        <w:r w:rsidRPr="00914C9B">
          <w:rPr>
            <w:rFonts w:ascii="Times New Roman" w:hAnsi="Times New Roman" w:cs="Times New Roman"/>
            <w:b/>
            <w:sz w:val="24"/>
            <w:rPrChange w:id="519"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520" w:author="Author">
              <w:rPr>
                <w:rFonts w:ascii="Times New Roman" w:hAnsi="Times New Roman" w:cs="Times New Roman"/>
                <w:sz w:val="24"/>
              </w:rPr>
            </w:rPrChange>
          </w:rPr>
          <w:fldChar w:fldCharType="separate"/>
        </w:r>
        <w:r w:rsidRPr="00914C9B">
          <w:rPr>
            <w:rFonts w:ascii="Times New Roman" w:hAnsi="Times New Roman" w:cs="Times New Roman"/>
            <w:b/>
            <w:noProof/>
            <w:sz w:val="24"/>
            <w:rPrChange w:id="521" w:author="Author">
              <w:rPr>
                <w:rFonts w:ascii="Times New Roman" w:hAnsi="Times New Roman" w:cs="Times New Roman"/>
                <w:noProof/>
                <w:sz w:val="24"/>
              </w:rPr>
            </w:rPrChange>
          </w:rPr>
          <w:t>2</w:t>
        </w:r>
        <w:r w:rsidRPr="00914C9B">
          <w:rPr>
            <w:rFonts w:ascii="Times New Roman" w:hAnsi="Times New Roman" w:cs="Times New Roman"/>
            <w:b/>
            <w:sz w:val="24"/>
            <w:rPrChange w:id="522" w:author="Author">
              <w:rPr>
                <w:rFonts w:ascii="Times New Roman" w:hAnsi="Times New Roman" w:cs="Times New Roman"/>
                <w:sz w:val="24"/>
              </w:rPr>
            </w:rPrChange>
          </w:rPr>
          <w:fldChar w:fldCharType="end"/>
        </w:r>
        <w:bookmarkEnd w:id="505"/>
        <w:r w:rsidR="00C94C81">
          <w:rPr>
            <w:rFonts w:ascii="Times New Roman" w:hAnsi="Times New Roman" w:cs="Times New Roman"/>
            <w:b/>
            <w:sz w:val="24"/>
          </w:rPr>
          <w:t>.</w:t>
        </w:r>
        <w:r w:rsidRPr="00914C9B">
          <w:rPr>
            <w:rFonts w:ascii="Times New Roman" w:hAnsi="Times New Roman" w:cs="Times New Roman"/>
            <w:b/>
            <w:sz w:val="24"/>
            <w:rPrChange w:id="523" w:author="Author">
              <w:rPr>
                <w:rFonts w:ascii="Times New Roman" w:hAnsi="Times New Roman" w:cs="Times New Roman"/>
                <w:sz w:val="24"/>
              </w:rPr>
            </w:rPrChange>
          </w:rPr>
          <w:t xml:space="preserve"> </w:t>
        </w:r>
        <w:r w:rsidR="00EC5317">
          <w:rPr>
            <w:rFonts w:ascii="Times New Roman" w:hAnsi="Times New Roman" w:cs="Times New Roman"/>
            <w:b/>
            <w:sz w:val="24"/>
          </w:rPr>
          <w:t xml:space="preserve">Fitted curve </w:t>
        </w:r>
        <w:del w:id="524" w:author="Author">
          <w:r w:rsidR="00C94C81" w:rsidDel="00EC5317">
            <w:rPr>
              <w:rFonts w:ascii="Times New Roman" w:hAnsi="Times New Roman" w:cs="Times New Roman"/>
              <w:b/>
              <w:sz w:val="24"/>
            </w:rPr>
            <w:delText>C</w:delText>
          </w:r>
          <w:r w:rsidRPr="00914C9B" w:rsidDel="00EC5317">
            <w:rPr>
              <w:rFonts w:ascii="Times New Roman" w:hAnsi="Times New Roman" w:cs="Times New Roman"/>
              <w:b/>
              <w:sz w:val="24"/>
              <w:rPrChange w:id="525" w:author="Author">
                <w:rPr>
                  <w:rFonts w:ascii="Times New Roman" w:hAnsi="Times New Roman" w:cs="Times New Roman"/>
                  <w:sz w:val="24"/>
                </w:rPr>
              </w:rPrChange>
            </w:rPr>
            <w:delText xml:space="preserve">urve fitting </w:delText>
          </w:r>
        </w:del>
        <w:r w:rsidRPr="00914C9B">
          <w:rPr>
            <w:rFonts w:ascii="Times New Roman" w:hAnsi="Times New Roman" w:cs="Times New Roman"/>
            <w:b/>
            <w:sz w:val="24"/>
            <w:rPrChange w:id="526" w:author="Author">
              <w:rPr>
                <w:rFonts w:ascii="Times New Roman" w:hAnsi="Times New Roman" w:cs="Times New Roman"/>
                <w:sz w:val="24"/>
              </w:rPr>
            </w:rPrChange>
          </w:rPr>
          <w:t xml:space="preserve">and </w:t>
        </w:r>
        <w:del w:id="527" w:author="Author">
          <w:r w:rsidRPr="00914C9B" w:rsidDel="00EC5317">
            <w:rPr>
              <w:rFonts w:ascii="Times New Roman" w:hAnsi="Times New Roman" w:cs="Times New Roman"/>
              <w:b/>
              <w:sz w:val="24"/>
              <w:rPrChange w:id="528" w:author="Author">
                <w:rPr>
                  <w:rFonts w:ascii="Times New Roman" w:hAnsi="Times New Roman" w:cs="Times New Roman"/>
                  <w:sz w:val="24"/>
                </w:rPr>
              </w:rPrChange>
            </w:rPr>
            <w:delText xml:space="preserve">presentations of </w:delText>
          </w:r>
        </w:del>
        <w:r w:rsidRPr="00914C9B">
          <w:rPr>
            <w:rFonts w:ascii="Times New Roman" w:hAnsi="Times New Roman" w:cs="Times New Roman"/>
            <w:b/>
            <w:sz w:val="24"/>
            <w:rPrChange w:id="529" w:author="Author">
              <w:rPr>
                <w:rFonts w:ascii="Times New Roman" w:hAnsi="Times New Roman" w:cs="Times New Roman"/>
                <w:sz w:val="24"/>
              </w:rPr>
            </w:rPrChange>
          </w:rPr>
          <w:t xml:space="preserve">key parameters </w:t>
        </w:r>
        <w:r w:rsidR="00EC5317">
          <w:rPr>
            <w:rFonts w:ascii="Times New Roman" w:hAnsi="Times New Roman" w:cs="Times New Roman"/>
            <w:b/>
            <w:sz w:val="24"/>
          </w:rPr>
          <w:t xml:space="preserve">for an example </w:t>
        </w:r>
        <w:r w:rsidR="00B671A3">
          <w:rPr>
            <w:rFonts w:ascii="Times New Roman" w:hAnsi="Times New Roman" w:cs="Times New Roman"/>
            <w:b/>
            <w:sz w:val="24"/>
          </w:rPr>
          <w:t>public transit agency (</w:t>
        </w:r>
        <w:del w:id="530" w:author="Author">
          <w:r w:rsidRPr="00914C9B" w:rsidDel="00EC5317">
            <w:rPr>
              <w:rFonts w:ascii="Times New Roman" w:hAnsi="Times New Roman" w:cs="Times New Roman"/>
              <w:b/>
              <w:sz w:val="24"/>
              <w:rPrChange w:id="531" w:author="Author">
                <w:rPr>
                  <w:rFonts w:ascii="Times New Roman" w:hAnsi="Times New Roman" w:cs="Times New Roman"/>
                  <w:sz w:val="24"/>
                </w:rPr>
              </w:rPrChange>
            </w:rPr>
            <w:delText xml:space="preserve">with </w:delText>
          </w:r>
          <w:r w:rsidRPr="00914C9B" w:rsidDel="00B671A3">
            <w:rPr>
              <w:rFonts w:ascii="Times New Roman" w:hAnsi="Times New Roman" w:cs="Times New Roman"/>
              <w:b/>
              <w:sz w:val="24"/>
              <w:rPrChange w:id="532" w:author="Author">
                <w:rPr>
                  <w:rFonts w:ascii="Times New Roman" w:hAnsi="Times New Roman" w:cs="Times New Roman"/>
                  <w:sz w:val="24"/>
                </w:rPr>
              </w:rPrChange>
            </w:rPr>
            <w:delText xml:space="preserve">the transit demand data of the </w:delText>
          </w:r>
        </w:del>
        <w:r w:rsidR="00832EF1">
          <w:rPr>
            <w:rFonts w:ascii="Times New Roman" w:hAnsi="Times New Roman" w:cs="Times New Roman"/>
            <w:b/>
            <w:sz w:val="24"/>
          </w:rPr>
          <w:t>Capital Metro in</w:t>
        </w:r>
        <w:r w:rsidR="0001118E">
          <w:rPr>
            <w:rFonts w:ascii="Times New Roman" w:hAnsi="Times New Roman" w:cs="Times New Roman"/>
            <w:b/>
            <w:sz w:val="24"/>
          </w:rPr>
          <w:t xml:space="preserve"> Austin, Texas</w:t>
        </w:r>
        <w:r w:rsidR="00B671A3">
          <w:rPr>
            <w:rFonts w:ascii="Times New Roman" w:hAnsi="Times New Roman" w:cs="Times New Roman"/>
            <w:b/>
            <w:sz w:val="24"/>
          </w:rPr>
          <w:t>)</w:t>
        </w:r>
        <w:r w:rsidRPr="00914C9B">
          <w:rPr>
            <w:rFonts w:ascii="Times New Roman" w:hAnsi="Times New Roman" w:cs="Times New Roman"/>
            <w:b/>
            <w:sz w:val="24"/>
            <w:rPrChange w:id="533" w:author="Author">
              <w:rPr>
                <w:rFonts w:ascii="Times New Roman" w:hAnsi="Times New Roman" w:cs="Times New Roman"/>
                <w:sz w:val="24"/>
              </w:rPr>
            </w:rPrChange>
          </w:rPr>
          <w:t>.</w:t>
        </w:r>
      </w:ins>
    </w:p>
    <w:p w14:paraId="0291C2D5" w14:textId="77777777" w:rsidR="006C64A6" w:rsidRDefault="006C64A6" w:rsidP="00EF007A">
      <w:pPr>
        <w:spacing w:line="480" w:lineRule="auto"/>
        <w:jc w:val="both"/>
        <w:rPr>
          <w:rFonts w:ascii="Times New Roman" w:hAnsi="Times New Roman" w:cs="Times New Roman"/>
          <w:sz w:val="24"/>
        </w:rPr>
      </w:pPr>
    </w:p>
    <w:p w14:paraId="1E17569A" w14:textId="2F19A16E" w:rsidR="00077492" w:rsidRPr="00914C9B" w:rsidRDefault="00610EAA">
      <w:pPr>
        <w:spacing w:line="480" w:lineRule="auto"/>
        <w:rPr>
          <w:rStyle w:val="Emphasis"/>
          <w:rPrChange w:id="534" w:author="Author">
            <w:rPr/>
          </w:rPrChange>
        </w:rPr>
        <w:pPrChange w:id="535" w:author="Author">
          <w:pPr>
            <w:pStyle w:val="ListParagraph"/>
            <w:numPr>
              <w:ilvl w:val="2"/>
              <w:numId w:val="2"/>
            </w:numPr>
            <w:spacing w:line="480" w:lineRule="auto"/>
            <w:ind w:hanging="720"/>
          </w:pPr>
        </w:pPrChange>
      </w:pPr>
      <w:ins w:id="536" w:author="Author">
        <w:r w:rsidRPr="00914C9B">
          <w:rPr>
            <w:rStyle w:val="Emphasis"/>
            <w:rPrChange w:id="537" w:author="Author">
              <w:rPr/>
            </w:rPrChange>
          </w:rPr>
          <w:t>Base</w:t>
        </w:r>
      </w:ins>
      <w:del w:id="538" w:author="Author">
        <w:r w:rsidR="00077492" w:rsidRPr="00914C9B" w:rsidDel="00610EAA">
          <w:rPr>
            <w:rStyle w:val="Emphasis"/>
            <w:rPrChange w:id="539" w:author="Author">
              <w:rPr/>
            </w:rPrChange>
          </w:rPr>
          <w:delText>Floor</w:delText>
        </w:r>
      </w:del>
      <w:r w:rsidR="00077492" w:rsidRPr="00914C9B">
        <w:rPr>
          <w:rStyle w:val="Emphasis"/>
          <w:rPrChange w:id="540" w:author="Author">
            <w:rPr/>
          </w:rPrChange>
        </w:rPr>
        <w:t xml:space="preserve"> value</w:t>
      </w:r>
    </w:p>
    <w:p w14:paraId="006216A9" w14:textId="6AFB8E1F" w:rsidR="00077492" w:rsidRDefault="00077492">
      <w:pPr>
        <w:spacing w:line="480" w:lineRule="auto"/>
        <w:ind w:firstLine="720"/>
        <w:jc w:val="both"/>
        <w:rPr>
          <w:rFonts w:ascii="Times New Roman" w:hAnsi="Times New Roman" w:cs="Times New Roman"/>
          <w:sz w:val="24"/>
        </w:rPr>
        <w:pPrChange w:id="541" w:author="Author">
          <w:pPr>
            <w:spacing w:line="480" w:lineRule="auto"/>
            <w:jc w:val="both"/>
          </w:pPr>
        </w:pPrChange>
      </w:pPr>
      <w:r>
        <w:rPr>
          <w:rFonts w:ascii="Times New Roman" w:hAnsi="Times New Roman" w:cs="Times New Roman"/>
          <w:sz w:val="24"/>
        </w:rPr>
        <w:t>T</w:t>
      </w:r>
      <w:r w:rsidRPr="00986B72">
        <w:rPr>
          <w:rFonts w:ascii="Times New Roman" w:hAnsi="Times New Roman" w:cs="Times New Roman"/>
          <w:sz w:val="24"/>
        </w:rPr>
        <w:t xml:space="preserve">he parameter </w:t>
      </w:r>
      <w:r w:rsidRPr="009457DC">
        <w:rPr>
          <w:rFonts w:ascii="Times New Roman" w:hAnsi="Times New Roman" w:cs="Times New Roman"/>
          <w:i/>
          <w:sz w:val="24"/>
        </w:rPr>
        <w:t>B</w:t>
      </w:r>
      <w:r w:rsidRPr="00986B72">
        <w:rPr>
          <w:rFonts w:ascii="Times New Roman" w:hAnsi="Times New Roman" w:cs="Times New Roman"/>
          <w:sz w:val="24"/>
        </w:rPr>
        <w:t xml:space="preserve"> represents </w:t>
      </w:r>
      <w:ins w:id="542" w:author="Author">
        <w:r w:rsidR="00B671A3">
          <w:rPr>
            <w:rFonts w:ascii="Times New Roman" w:hAnsi="Times New Roman" w:cs="Times New Roman"/>
            <w:sz w:val="24"/>
          </w:rPr>
          <w:t xml:space="preserve">the relative </w:t>
        </w:r>
      </w:ins>
      <w:del w:id="543" w:author="Author">
        <w:r w:rsidRPr="00986B72" w:rsidDel="00B671A3">
          <w:rPr>
            <w:rFonts w:ascii="Times New Roman" w:hAnsi="Times New Roman" w:cs="Times New Roman"/>
            <w:sz w:val="24"/>
          </w:rPr>
          <w:delText xml:space="preserve">how far the curve </w:delText>
        </w:r>
      </w:del>
      <w:r w:rsidRPr="00986B72">
        <w:rPr>
          <w:rFonts w:ascii="Times New Roman" w:hAnsi="Times New Roman" w:cs="Times New Roman"/>
          <w:sz w:val="24"/>
        </w:rPr>
        <w:t>decrease</w:t>
      </w:r>
      <w:del w:id="544" w:author="Author">
        <w:r w:rsidDel="00B671A3">
          <w:rPr>
            <w:rFonts w:ascii="Times New Roman" w:hAnsi="Times New Roman" w:cs="Times New Roman"/>
            <w:sz w:val="24"/>
          </w:rPr>
          <w:delText>s</w:delText>
        </w:r>
      </w:del>
      <w:r w:rsidRPr="00986B72">
        <w:rPr>
          <w:rFonts w:ascii="Times New Roman" w:hAnsi="Times New Roman" w:cs="Times New Roman"/>
          <w:sz w:val="24"/>
        </w:rPr>
        <w:t xml:space="preserve"> from the </w:t>
      </w:r>
      <w:r>
        <w:rPr>
          <w:rFonts w:ascii="Times New Roman" w:hAnsi="Times New Roman" w:cs="Times New Roman"/>
          <w:sz w:val="24"/>
        </w:rPr>
        <w:t>normal level as demand re-stabilizes at a lower level; w</w:t>
      </w:r>
      <w:r w:rsidRPr="00986B72">
        <w:rPr>
          <w:rFonts w:ascii="Times New Roman" w:hAnsi="Times New Roman" w:cs="Times New Roman"/>
          <w:sz w:val="24"/>
        </w:rPr>
        <w:t xml:space="preserve">e </w:t>
      </w:r>
      <w:ins w:id="545" w:author="Author">
        <w:r w:rsidR="009B6887">
          <w:rPr>
            <w:rFonts w:ascii="Times New Roman" w:hAnsi="Times New Roman" w:cs="Times New Roman"/>
            <w:sz w:val="24"/>
          </w:rPr>
          <w:t xml:space="preserve">define it as </w:t>
        </w:r>
      </w:ins>
      <w:del w:id="546" w:author="Author">
        <w:r w:rsidDel="009B6887">
          <w:rPr>
            <w:rFonts w:ascii="Times New Roman" w:hAnsi="Times New Roman" w:cs="Times New Roman"/>
            <w:sz w:val="24"/>
          </w:rPr>
          <w:delText xml:space="preserve">call this the </w:delText>
        </w:r>
        <w:r w:rsidRPr="00986B72" w:rsidDel="00610EAA">
          <w:rPr>
            <w:rFonts w:ascii="Times New Roman" w:hAnsi="Times New Roman" w:cs="Times New Roman"/>
            <w:i/>
            <w:sz w:val="24"/>
          </w:rPr>
          <w:delText xml:space="preserve">floor </w:delText>
        </w:r>
      </w:del>
      <w:ins w:id="547" w:author="Author">
        <w:r w:rsidR="00610EAA">
          <w:rPr>
            <w:rFonts w:ascii="Times New Roman" w:hAnsi="Times New Roman" w:cs="Times New Roman"/>
            <w:i/>
            <w:sz w:val="24"/>
          </w:rPr>
          <w:t xml:space="preserve">base </w:t>
        </w:r>
      </w:ins>
      <w:r w:rsidRPr="00986B72">
        <w:rPr>
          <w:rFonts w:ascii="Times New Roman" w:hAnsi="Times New Roman" w:cs="Times New Roman"/>
          <w:i/>
          <w:sz w:val="24"/>
        </w:rPr>
        <w:t>value</w:t>
      </w:r>
      <w:ins w:id="548" w:author="Author">
        <w:r w:rsidR="0023011C">
          <w:rPr>
            <w:rFonts w:ascii="Times New Roman" w:hAnsi="Times New Roman" w:cs="Times New Roman"/>
            <w:i/>
            <w:sz w:val="24"/>
          </w:rPr>
          <w:t xml:space="preserve"> </w:t>
        </w:r>
        <w:r w:rsidR="0023011C">
          <w:rPr>
            <w:rFonts w:ascii="Times New Roman" w:hAnsi="Times New Roman" w:cs="Times New Roman"/>
            <w:sz w:val="24"/>
          </w:rPr>
          <w:t>as visualized in</w:t>
        </w:r>
      </w:ins>
      <w:r w:rsidR="00D01C18">
        <w:rPr>
          <w:rFonts w:ascii="Times New Roman" w:hAnsi="Times New Roman" w:cs="Times New Roman"/>
          <w:sz w:val="24"/>
        </w:rPr>
        <w:t xml:space="preserve"> Fig 2</w:t>
      </w:r>
      <w:r w:rsidRPr="00986B72">
        <w:rPr>
          <w:rFonts w:ascii="Times New Roman" w:hAnsi="Times New Roman" w:cs="Times New Roman"/>
          <w:i/>
          <w:sz w:val="24"/>
        </w:rPr>
        <w:t>.</w:t>
      </w:r>
      <w:r w:rsidRPr="00986B72">
        <w:rPr>
          <w:rFonts w:ascii="Times New Roman" w:hAnsi="Times New Roman" w:cs="Times New Roman"/>
          <w:sz w:val="24"/>
        </w:rPr>
        <w:t xml:space="preserve"> </w:t>
      </w:r>
      <w:r>
        <w:rPr>
          <w:rFonts w:ascii="Times New Roman" w:hAnsi="Times New Roman" w:cs="Times New Roman"/>
          <w:sz w:val="24"/>
        </w:rPr>
        <w:t xml:space="preserve">This </w:t>
      </w:r>
      <w:r w:rsidRPr="00986B72">
        <w:rPr>
          <w:rFonts w:ascii="Times New Roman" w:hAnsi="Times New Roman" w:cs="Times New Roman"/>
          <w:sz w:val="24"/>
        </w:rPr>
        <w:t xml:space="preserve">represents the ratio of public transit users in </w:t>
      </w:r>
      <w:r>
        <w:rPr>
          <w:rFonts w:ascii="Times New Roman" w:hAnsi="Times New Roman" w:cs="Times New Roman"/>
          <w:sz w:val="24"/>
        </w:rPr>
        <w:t>the</w:t>
      </w:r>
      <w:r w:rsidRPr="00986B72">
        <w:rPr>
          <w:rFonts w:ascii="Times New Roman" w:hAnsi="Times New Roman" w:cs="Times New Roman"/>
          <w:sz w:val="24"/>
        </w:rPr>
        <w:t xml:space="preserve"> system </w:t>
      </w:r>
      <w:ins w:id="549" w:author="Author">
        <w:r w:rsidR="00B671A3">
          <w:rPr>
            <w:rFonts w:ascii="Times New Roman" w:hAnsi="Times New Roman" w:cs="Times New Roman"/>
            <w:sz w:val="24"/>
          </w:rPr>
          <w:t xml:space="preserve">who still use the transit system </w:t>
        </w:r>
      </w:ins>
      <w:del w:id="550" w:author="Author">
        <w:r w:rsidRPr="00986B72" w:rsidDel="00B671A3">
          <w:rPr>
            <w:rFonts w:ascii="Times New Roman" w:hAnsi="Times New Roman" w:cs="Times New Roman"/>
            <w:sz w:val="24"/>
          </w:rPr>
          <w:delText xml:space="preserve">that still </w:delText>
        </w:r>
        <w:r w:rsidDel="00B671A3">
          <w:rPr>
            <w:rFonts w:ascii="Times New Roman" w:hAnsi="Times New Roman" w:cs="Times New Roman"/>
            <w:sz w:val="24"/>
          </w:rPr>
          <w:delText>would</w:delText>
        </w:r>
        <w:r w:rsidRPr="00986B72" w:rsidDel="00B671A3">
          <w:rPr>
            <w:rFonts w:ascii="Times New Roman" w:hAnsi="Times New Roman" w:cs="Times New Roman"/>
            <w:sz w:val="24"/>
          </w:rPr>
          <w:delText xml:space="preserve"> not or cannot stop needing it </w:delText>
        </w:r>
      </w:del>
      <w:r w:rsidRPr="00986B72">
        <w:rPr>
          <w:rFonts w:ascii="Times New Roman" w:hAnsi="Times New Roman" w:cs="Times New Roman"/>
          <w:sz w:val="24"/>
        </w:rPr>
        <w:t>regardless of the pandemic.</w:t>
      </w:r>
      <w:r>
        <w:rPr>
          <w:rFonts w:ascii="Times New Roman" w:hAnsi="Times New Roman" w:cs="Times New Roman"/>
          <w:sz w:val="24"/>
        </w:rPr>
        <w:t xml:space="preserve"> </w:t>
      </w:r>
      <w:r w:rsidRPr="00E66650">
        <w:rPr>
          <w:rFonts w:ascii="Times New Roman" w:hAnsi="Times New Roman" w:cs="Times New Roman"/>
          <w:sz w:val="24"/>
        </w:rPr>
        <w:t xml:space="preserve">This demand level </w:t>
      </w:r>
      <w:r>
        <w:rPr>
          <w:rFonts w:ascii="Times New Roman" w:hAnsi="Times New Roman" w:cs="Times New Roman"/>
          <w:sz w:val="24"/>
        </w:rPr>
        <w:t xml:space="preserve">is not necessarily a persistent state: demand </w:t>
      </w:r>
      <w:r w:rsidRPr="00E66650">
        <w:rPr>
          <w:rFonts w:ascii="Times New Roman" w:hAnsi="Times New Roman" w:cs="Times New Roman"/>
          <w:sz w:val="24"/>
        </w:rPr>
        <w:t xml:space="preserve">may destabilize </w:t>
      </w:r>
      <w:r>
        <w:rPr>
          <w:rFonts w:ascii="Times New Roman" w:hAnsi="Times New Roman" w:cs="Times New Roman"/>
          <w:sz w:val="24"/>
        </w:rPr>
        <w:t xml:space="preserve">and grow </w:t>
      </w:r>
      <w:r w:rsidRPr="00E66650">
        <w:rPr>
          <w:rFonts w:ascii="Times New Roman" w:hAnsi="Times New Roman" w:cs="Times New Roman"/>
          <w:sz w:val="24"/>
        </w:rPr>
        <w:t>again due to external factors, such as re-opening of businesses or stay-at-home fatigue.</w:t>
      </w:r>
      <w:r>
        <w:rPr>
          <w:rFonts w:ascii="Times New Roman" w:hAnsi="Times New Roman" w:cs="Times New Roman"/>
          <w:sz w:val="24"/>
        </w:rPr>
        <w:t xml:space="preserve"> The </w:t>
      </w:r>
      <w:del w:id="551" w:author="Author">
        <w:r w:rsidDel="00D75BD2">
          <w:rPr>
            <w:rFonts w:ascii="Times New Roman" w:hAnsi="Times New Roman" w:cs="Times New Roman"/>
            <w:sz w:val="24"/>
          </w:rPr>
          <w:delText>floor</w:delText>
        </w:r>
      </w:del>
      <w:ins w:id="552" w:author="Author">
        <w:r w:rsidR="00D75BD2">
          <w:rPr>
            <w:rFonts w:ascii="Times New Roman" w:hAnsi="Times New Roman" w:cs="Times New Roman"/>
            <w:sz w:val="24"/>
          </w:rPr>
          <w:t>base</w:t>
        </w:r>
      </w:ins>
      <w:r>
        <w:rPr>
          <w:rFonts w:ascii="Times New Roman" w:hAnsi="Times New Roman" w:cs="Times New Roman"/>
          <w:sz w:val="24"/>
        </w:rPr>
        <w:t xml:space="preserve"> value represents the base level of demand from the initial shock to the system.</w:t>
      </w:r>
    </w:p>
    <w:p w14:paraId="4E0BF429" w14:textId="15013B5A"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We </w:t>
      </w:r>
      <w:r w:rsidRPr="00475178">
        <w:rPr>
          <w:rFonts w:ascii="Times New Roman" w:hAnsi="Times New Roman" w:cs="Times New Roman"/>
          <w:sz w:val="24"/>
        </w:rPr>
        <w:t>examine</w:t>
      </w:r>
      <w:ins w:id="553" w:author="Author">
        <w:del w:id="554" w:author="Author">
          <w:r w:rsidR="0074093C" w:rsidRPr="00475178" w:rsidDel="00475178">
            <w:rPr>
              <w:rFonts w:ascii="Times New Roman" w:hAnsi="Times New Roman" w:cs="Times New Roman"/>
              <w:sz w:val="24"/>
            </w:rPr>
            <w:delText>d</w:delText>
          </w:r>
        </w:del>
      </w:ins>
      <w:r w:rsidRPr="00914C9B">
        <w:rPr>
          <w:rFonts w:ascii="Times New Roman" w:hAnsi="Times New Roman" w:cs="Times New Roman"/>
          <w:color w:val="FF0000"/>
          <w:sz w:val="24"/>
          <w:rPrChange w:id="555" w:author="Author">
            <w:rPr>
              <w:rFonts w:ascii="Times New Roman" w:hAnsi="Times New Roman" w:cs="Times New Roman"/>
              <w:sz w:val="24"/>
            </w:rPr>
          </w:rPrChange>
        </w:rPr>
        <w:t xml:space="preserve"> </w:t>
      </w:r>
      <w:r>
        <w:rPr>
          <w:rFonts w:ascii="Times New Roman" w:hAnsi="Times New Roman" w:cs="Times New Roman"/>
          <w:sz w:val="24"/>
        </w:rPr>
        <w:t xml:space="preserve">relationships between the estimated </w:t>
      </w:r>
      <w:del w:id="556" w:author="Author">
        <w:r w:rsidDel="00D75BD2">
          <w:rPr>
            <w:rFonts w:ascii="Times New Roman" w:hAnsi="Times New Roman" w:cs="Times New Roman"/>
            <w:sz w:val="24"/>
          </w:rPr>
          <w:delText>floor</w:delText>
        </w:r>
      </w:del>
      <w:ins w:id="557" w:author="Author">
        <w:r w:rsidR="00D75BD2">
          <w:rPr>
            <w:rFonts w:ascii="Times New Roman" w:hAnsi="Times New Roman" w:cs="Times New Roman"/>
            <w:sz w:val="24"/>
          </w:rPr>
          <w:t>base</w:t>
        </w:r>
      </w:ins>
      <w:r>
        <w:rPr>
          <w:rFonts w:ascii="Times New Roman" w:hAnsi="Times New Roman" w:cs="Times New Roman"/>
          <w:sz w:val="24"/>
        </w:rPr>
        <w:t xml:space="preserve"> values and socioeconomic factors using linear regression analysis. The county-level socioeconomic data are from the latest American Community Survey (ACS) 5-year estimate table (2014 - 2018). We derive</w:t>
      </w:r>
      <w:ins w:id="558" w:author="Author">
        <w:r w:rsidR="00475178">
          <w:rPr>
            <w:rFonts w:ascii="Times New Roman" w:hAnsi="Times New Roman" w:cs="Times New Roman"/>
            <w:sz w:val="24"/>
          </w:rPr>
          <w:t>d</w:t>
        </w:r>
      </w:ins>
      <w:r>
        <w:rPr>
          <w:rFonts w:ascii="Times New Roman" w:hAnsi="Times New Roman" w:cs="Times New Roman"/>
          <w:sz w:val="24"/>
        </w:rPr>
        <w:t xml:space="preserve"> several socio-economic indicators. First is the </w:t>
      </w:r>
      <w:r w:rsidRPr="009457DC">
        <w:rPr>
          <w:rFonts w:ascii="Times New Roman" w:hAnsi="Times New Roman" w:cs="Times New Roman"/>
          <w:i/>
          <w:sz w:val="24"/>
        </w:rPr>
        <w:t>ratio of population with non-physical occupations</w:t>
      </w:r>
      <w:r w:rsidRPr="009457DC">
        <w:rPr>
          <w:rFonts w:ascii="Times New Roman" w:hAnsi="Times New Roman" w:cs="Times New Roman"/>
          <w:sz w:val="24"/>
        </w:rPr>
        <w:t>.</w:t>
      </w:r>
      <w:r>
        <w:rPr>
          <w:rFonts w:ascii="Times New Roman" w:hAnsi="Times New Roman" w:cs="Times New Roman"/>
          <w:sz w:val="24"/>
        </w:rPr>
        <w:t xml:space="preserve"> </w:t>
      </w:r>
      <w:r w:rsidRPr="009D4EE1">
        <w:rPr>
          <w:rFonts w:ascii="Times New Roman" w:hAnsi="Times New Roman" w:cs="Times New Roman"/>
          <w:sz w:val="24"/>
        </w:rPr>
        <w:t xml:space="preserve">Similar to </w:t>
      </w:r>
      <w:r w:rsidRPr="009D4EE1">
        <w:rPr>
          <w:rFonts w:ascii="Times New Roman" w:hAnsi="Times New Roman" w:cs="Times New Roman"/>
          <w:i/>
          <w:sz w:val="24"/>
        </w:rPr>
        <w:t>life fixity</w:t>
      </w:r>
      <w:r>
        <w:rPr>
          <w:rFonts w:ascii="Times New Roman" w:hAnsi="Times New Roman" w:cs="Times New Roman"/>
          <w:sz w:val="24"/>
        </w:rPr>
        <w:t xml:space="preserve"> </w:t>
      </w:r>
      <w:r>
        <w:rPr>
          <w:rFonts w:ascii="Times New Roman" w:hAnsi="Times New Roman" w:cs="Times New Roman"/>
          <w:sz w:val="24"/>
        </w:rPr>
        <w:fldChar w:fldCharType="begin" w:fldLock="1"/>
      </w:r>
      <w:r w:rsidR="00A02E2F">
        <w:rPr>
          <w:rFonts w:ascii="Times New Roman" w:hAnsi="Times New Roman" w:cs="Times New Roman"/>
          <w:sz w:val="24"/>
        </w:rPr>
        <w:instrText>ADDIN CSL_CITATION {"citationItems":[{"id":"ITEM-1","itemData":{"ISSN":"1226-7988","author":[{"dropping-particle":"","family":"Kim","given":"Chansung","non-dropping-particle":"","parse-names":false,"suffix":""},{"dropping-particle":"","family":"Cheon","given":"Seung Hoon","non-dropping-particle":"","parse-names":false,"suffix":""},{"dropping-particle":"","family":"Choi","given":"Keechoo","non-dropping-particle":"","parse-names":false,"suffix":""},{"dropping-particle":"","family":"Joh","given":"Chang-Hyeon","non-dropping-particle":"","parse-names":false,"suffix":""},{"dropping-particle":"","family":"Lee","given":"Hyuk-Jin","non-dropping-particle":"","parse-names":false,"suffix":""}],"container-title":"KSCE Journal of Civil Engineering","id":"ITEM-1","issue":"7","issued":{"date-parts":[["2017"]]},"page":"2888-2895","publisher":"Springer","title":"Exposure to fear: Changes in travel behavior during MERS outbreak in Seoul","type":"article-journal","volume":"21"},"uris":["http://www.mendeley.com/documents/?uuid=1154e497-109b-4678-824e-38c4d104736f"]}],"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rPr>
        <w:fldChar w:fldCharType="separate"/>
      </w:r>
      <w:r w:rsidR="00A02E2F" w:rsidRPr="00A02E2F">
        <w:rPr>
          <w:rFonts w:ascii="Times New Roman" w:hAnsi="Times New Roman" w:cs="Times New Roman"/>
          <w:noProof/>
          <w:sz w:val="24"/>
        </w:rPr>
        <w:t>[10]</w:t>
      </w:r>
      <w:r>
        <w:rPr>
          <w:rFonts w:ascii="Times New Roman" w:hAnsi="Times New Roman" w:cs="Times New Roman"/>
          <w:sz w:val="24"/>
        </w:rPr>
        <w:fldChar w:fldCharType="end"/>
      </w:r>
      <w:r w:rsidRPr="009D4EE1">
        <w:rPr>
          <w:rFonts w:ascii="Times New Roman" w:hAnsi="Times New Roman" w:cs="Times New Roman"/>
          <w:sz w:val="24"/>
        </w:rPr>
        <w:t xml:space="preserve">, </w:t>
      </w:r>
      <w:r>
        <w:rPr>
          <w:rFonts w:ascii="Times New Roman" w:hAnsi="Times New Roman" w:cs="Times New Roman"/>
          <w:sz w:val="24"/>
        </w:rPr>
        <w:t xml:space="preserve">this </w:t>
      </w:r>
      <w:r w:rsidRPr="009D4EE1">
        <w:rPr>
          <w:rFonts w:ascii="Times New Roman" w:hAnsi="Times New Roman" w:cs="Times New Roman"/>
          <w:sz w:val="24"/>
        </w:rPr>
        <w:t xml:space="preserve">measures the population’s degree of freedom to change the routine of their daily </w:t>
      </w:r>
      <w:r w:rsidRPr="009D4EE1">
        <w:rPr>
          <w:rFonts w:ascii="Times New Roman" w:hAnsi="Times New Roman" w:cs="Times New Roman"/>
          <w:sz w:val="24"/>
        </w:rPr>
        <w:lastRenderedPageBreak/>
        <w:t>life</w:t>
      </w:r>
      <w:r>
        <w:rPr>
          <w:rFonts w:ascii="Times New Roman" w:hAnsi="Times New Roman" w:cs="Times New Roman"/>
          <w:sz w:val="24"/>
        </w:rPr>
        <w:t>: i</w:t>
      </w:r>
      <w:r w:rsidRPr="009D4EE1">
        <w:rPr>
          <w:rFonts w:ascii="Times New Roman" w:hAnsi="Times New Roman" w:cs="Times New Roman"/>
          <w:sz w:val="24"/>
        </w:rPr>
        <w:t>t represents how many people can work from home thus avoid regular transit commuting to reduce contagion risk. If a</w:t>
      </w:r>
      <w:r>
        <w:rPr>
          <w:rFonts w:ascii="Times New Roman" w:hAnsi="Times New Roman" w:cs="Times New Roman"/>
          <w:sz w:val="24"/>
        </w:rPr>
        <w:t xml:space="preserve"> community </w:t>
      </w:r>
      <w:r w:rsidRPr="009D4EE1">
        <w:rPr>
          <w:rFonts w:ascii="Times New Roman" w:hAnsi="Times New Roman" w:cs="Times New Roman"/>
          <w:sz w:val="24"/>
        </w:rPr>
        <w:t xml:space="preserve">has higher ratio of non-physical jobs, more workers </w:t>
      </w:r>
      <w:ins w:id="559" w:author="Author">
        <w:r w:rsidR="00B671A3">
          <w:rPr>
            <w:rFonts w:ascii="Times New Roman" w:hAnsi="Times New Roman" w:cs="Times New Roman"/>
            <w:sz w:val="24"/>
          </w:rPr>
          <w:t xml:space="preserve">have the freedom to </w:t>
        </w:r>
      </w:ins>
      <w:del w:id="560" w:author="Author">
        <w:r w:rsidRPr="009D4EE1" w:rsidDel="00B671A3">
          <w:rPr>
            <w:rFonts w:ascii="Times New Roman" w:hAnsi="Times New Roman" w:cs="Times New Roman"/>
            <w:sz w:val="24"/>
          </w:rPr>
          <w:delText xml:space="preserve">may </w:delText>
        </w:r>
      </w:del>
      <w:r w:rsidRPr="009D4EE1">
        <w:rPr>
          <w:rFonts w:ascii="Times New Roman" w:hAnsi="Times New Roman" w:cs="Times New Roman"/>
          <w:sz w:val="24"/>
        </w:rPr>
        <w:t>work from home</w:t>
      </w:r>
      <w:r>
        <w:rPr>
          <w:rFonts w:ascii="Times New Roman" w:hAnsi="Times New Roman" w:cs="Times New Roman"/>
          <w:sz w:val="24"/>
        </w:rPr>
        <w:t xml:space="preserve">, meaning that </w:t>
      </w:r>
      <w:r w:rsidRPr="009D4EE1">
        <w:rPr>
          <w:rFonts w:ascii="Times New Roman" w:hAnsi="Times New Roman" w:cs="Times New Roman"/>
          <w:sz w:val="24"/>
        </w:rPr>
        <w:t xml:space="preserve">transit demand </w:t>
      </w:r>
      <w:ins w:id="561" w:author="Author">
        <w:r w:rsidR="00B671A3">
          <w:rPr>
            <w:rFonts w:ascii="Times New Roman" w:hAnsi="Times New Roman" w:cs="Times New Roman"/>
            <w:sz w:val="24"/>
          </w:rPr>
          <w:t>may</w:t>
        </w:r>
      </w:ins>
      <w:del w:id="562" w:author="Author">
        <w:r w:rsidRPr="009D4EE1" w:rsidDel="00B671A3">
          <w:rPr>
            <w:rFonts w:ascii="Times New Roman" w:hAnsi="Times New Roman" w:cs="Times New Roman"/>
            <w:sz w:val="24"/>
          </w:rPr>
          <w:delText>will</w:delText>
        </w:r>
      </w:del>
      <w:r w:rsidRPr="009D4EE1">
        <w:rPr>
          <w:rFonts w:ascii="Times New Roman" w:hAnsi="Times New Roman" w:cs="Times New Roman"/>
          <w:sz w:val="24"/>
        </w:rPr>
        <w:t xml:space="preserve"> decrease </w:t>
      </w:r>
      <w:r>
        <w:rPr>
          <w:rFonts w:ascii="Times New Roman" w:hAnsi="Times New Roman" w:cs="Times New Roman"/>
          <w:sz w:val="24"/>
        </w:rPr>
        <w:t>more</w:t>
      </w:r>
      <w:ins w:id="563" w:author="Author">
        <w:r w:rsidR="00B671A3">
          <w:rPr>
            <w:rFonts w:ascii="Times New Roman" w:hAnsi="Times New Roman" w:cs="Times New Roman"/>
            <w:sz w:val="24"/>
          </w:rPr>
          <w:t xml:space="preserve"> than communities with lower ratios</w:t>
        </w:r>
      </w:ins>
      <w:r w:rsidRPr="009D4EE1">
        <w:rPr>
          <w:rFonts w:ascii="Times New Roman" w:hAnsi="Times New Roman" w:cs="Times New Roman"/>
          <w:sz w:val="24"/>
        </w:rPr>
        <w:t>.</w:t>
      </w:r>
      <w:r>
        <w:rPr>
          <w:rFonts w:ascii="Times New Roman" w:hAnsi="Times New Roman" w:cs="Times New Roman"/>
          <w:sz w:val="24"/>
        </w:rPr>
        <w:t xml:space="preserve"> We use</w:t>
      </w:r>
      <w:ins w:id="564" w:author="Author">
        <w:del w:id="565" w:author="Author">
          <w:r w:rsidR="005F6B5B" w:rsidDel="00B671A3">
            <w:rPr>
              <w:rFonts w:ascii="Times New Roman" w:hAnsi="Times New Roman" w:cs="Times New Roman"/>
              <w:sz w:val="24"/>
            </w:rPr>
            <w:delText>d</w:delText>
          </w:r>
        </w:del>
      </w:ins>
      <w:r>
        <w:rPr>
          <w:rFonts w:ascii="Times New Roman" w:hAnsi="Times New Roman" w:cs="Times New Roman"/>
          <w:sz w:val="24"/>
        </w:rPr>
        <w:t xml:space="preserve"> the occupations statistics for employed civilian population 16 years and over from the ACS data. The table contains the number of employed population in different industries. According to the statistics released by US Bureau of Labor Statistics, Information, Financial activities, and professional and business service have the highest </w:t>
      </w:r>
      <w:ins w:id="566" w:author="Author">
        <w:r w:rsidR="00B671A3">
          <w:rPr>
            <w:rFonts w:ascii="Times New Roman" w:hAnsi="Times New Roman" w:cs="Times New Roman"/>
            <w:sz w:val="24"/>
          </w:rPr>
          <w:t xml:space="preserve">proportion </w:t>
        </w:r>
      </w:ins>
      <w:del w:id="567" w:author="Author">
        <w:r w:rsidDel="00B671A3">
          <w:rPr>
            <w:rFonts w:ascii="Times New Roman" w:hAnsi="Times New Roman" w:cs="Times New Roman"/>
            <w:sz w:val="24"/>
          </w:rPr>
          <w:delText xml:space="preserve">percent </w:delText>
        </w:r>
      </w:del>
      <w:r>
        <w:rPr>
          <w:rFonts w:ascii="Times New Roman" w:hAnsi="Times New Roman" w:cs="Times New Roman"/>
          <w:sz w:val="24"/>
        </w:rPr>
        <w:t xml:space="preserve">who can work from home </w:t>
      </w:r>
      <w:r>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{"citationItems":[{"id":"ITEM-1","itemData":{"URL":"https://www.bls.gov/news.release/flex2.t01.htm","accessed":{"date-parts":[["2020","5","16"]]},"author":[{"dropping-particle":"","family":"U.S. Bureau of Labor Statistics","given":"","non-dropping-particle":"","parse-names":false,"suffix":""}],"id":"ITEM-1","issued":{"date-parts":[["2019"]]},"title":"Table 1. Workers who could work at home, did work at home, and were paid for work at home, by selected characteristics, averages for the period 2017-2018","type":"webpage"},"uris":["http://www.mendeley.com/documents/?uuid=db994bb2-f26e-4202-a227-89ed7a319155"]},{"id":"ITEM-2","itemData":{"URL":"https://www.washingtonpost.com/nation/2020/05/15/amid-pandemic-public-transit-is-highlighting-inequalities-cities/?arc404=true","accessed":{"date-parts":[["2020","5","16"]]},"author":[{"dropping-particle":"","family":"Tan","given":"Shelly","non-dropping-particle":"","parse-names":false,"suffix":""},{"dropping-particle":"","family":"Fowers","given":"Alyssa","non-dropping-particle":"","parse-names":false,"suffix":""},{"dropping-particle":"","family":"And","given":"Dan Keating","non-dropping-particle":"","parse-names":false,"suffix":""},{"dropping-particle":"","family":"Tierney","given":"Lauren","non-dropping-particle":"","parse-names":false,"suffix":""}],"container-title":"Washington Post","id":"ITEM-2","issued":{"date-parts":[["2020"]]},"title":"Amid the pandemic, public transit is highlighting inequalities in cities","type":"webpage"},"uris":["http://www.mendeley.com/documents/?uuid=af16714e-6f06-4421-b740-5da4a101b200"]}],"mendeley":{"formattedCitation":"[5,17]","plainTextFormattedCitation":"[5,17]","previouslyFormattedCitation":"[5,17]"},"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[5,17]</w:t>
      </w:r>
      <w:r>
        <w:rPr>
          <w:rFonts w:ascii="Times New Roman" w:hAnsi="Times New Roman" w:cs="Times New Roman"/>
          <w:sz w:val="24"/>
        </w:rPr>
        <w:fldChar w:fldCharType="end"/>
      </w:r>
      <w:r>
        <w:rPr>
          <w:rFonts w:ascii="Times New Roman" w:hAnsi="Times New Roman" w:cs="Times New Roman"/>
          <w:sz w:val="24"/>
        </w:rPr>
        <w:t>. Among these occupation categories in the ACS table, we assign</w:t>
      </w:r>
      <w:ins w:id="568" w:author="Author">
        <w:r w:rsidR="00475178">
          <w:rPr>
            <w:rFonts w:ascii="Times New Roman" w:hAnsi="Times New Roman" w:cs="Times New Roman"/>
            <w:sz w:val="24"/>
          </w:rPr>
          <w:t>ed</w:t>
        </w:r>
        <w:del w:id="569" w:author="Author">
          <w:r w:rsidR="00B3371E" w:rsidDel="00B671A3">
            <w:rPr>
              <w:rFonts w:ascii="Times New Roman" w:hAnsi="Times New Roman" w:cs="Times New Roman"/>
              <w:sz w:val="24"/>
            </w:rPr>
            <w:delText>ed</w:delText>
          </w:r>
        </w:del>
      </w:ins>
      <w:r>
        <w:rPr>
          <w:rFonts w:ascii="Times New Roman" w:hAnsi="Times New Roman" w:cs="Times New Roman"/>
          <w:sz w:val="24"/>
        </w:rPr>
        <w:t xml:space="preserve"> “management, business, and financial operations occupations”, “professional and related occupations”, and “office and administrative support occupations” as the occupations </w:t>
      </w:r>
      <w:ins w:id="570" w:author="Author">
        <w:r w:rsidR="00475178">
          <w:rPr>
            <w:rFonts w:ascii="Times New Roman" w:hAnsi="Times New Roman" w:cs="Times New Roman"/>
            <w:sz w:val="24"/>
          </w:rPr>
          <w:t xml:space="preserve">where </w:t>
        </w:r>
      </w:ins>
      <w:del w:id="571" w:author="Author">
        <w:r w:rsidDel="00475178">
          <w:rPr>
            <w:rFonts w:ascii="Times New Roman" w:hAnsi="Times New Roman" w:cs="Times New Roman"/>
            <w:sz w:val="24"/>
          </w:rPr>
          <w:delText xml:space="preserve">with which </w:delText>
        </w:r>
      </w:del>
      <w:r>
        <w:rPr>
          <w:rFonts w:ascii="Times New Roman" w:hAnsi="Times New Roman" w:cs="Times New Roman"/>
          <w:sz w:val="24"/>
        </w:rPr>
        <w:t xml:space="preserve">people can work from home remotely. </w:t>
      </w:r>
    </w:p>
    <w:p w14:paraId="3BA2AD86" w14:textId="470C88B1" w:rsidR="00077492" w:rsidRDefault="00077492" w:rsidP="00EF007A">
      <w:pPr>
        <w:spacing w:line="480" w:lineRule="auto"/>
        <w:ind w:firstLine="720"/>
        <w:jc w:val="both"/>
        <w:rPr>
          <w:rFonts w:ascii="Times New Roman" w:hAnsi="Times New Roman" w:cs="Times New Roman"/>
          <w:sz w:val="24"/>
        </w:rPr>
      </w:pPr>
      <w:r w:rsidRPr="009457DC">
        <w:rPr>
          <w:rFonts w:ascii="Times New Roman" w:hAnsi="Times New Roman" w:cs="Times New Roman"/>
          <w:i/>
          <w:sz w:val="24"/>
        </w:rPr>
        <w:t>Income</w:t>
      </w:r>
      <w:ins w:id="572" w:author="Author">
        <w:r w:rsidR="0064213A">
          <w:rPr>
            <w:rFonts w:ascii="Times New Roman" w:hAnsi="Times New Roman" w:cs="Times New Roman"/>
            <w:i/>
            <w:sz w:val="24"/>
          </w:rPr>
          <w:t>, population density, and job density</w:t>
        </w:r>
      </w:ins>
      <w:r w:rsidRPr="009457DC">
        <w:rPr>
          <w:rFonts w:ascii="Times New Roman" w:hAnsi="Times New Roman" w:cs="Times New Roman"/>
          <w:i/>
          <w:sz w:val="24"/>
        </w:rPr>
        <w:t xml:space="preserve"> </w:t>
      </w:r>
      <w:ins w:id="573" w:author="Author">
        <w:r w:rsidR="0064213A">
          <w:rPr>
            <w:rFonts w:ascii="Times New Roman" w:hAnsi="Times New Roman" w:cs="Times New Roman"/>
            <w:i/>
            <w:sz w:val="24"/>
          </w:rPr>
          <w:t xml:space="preserve">are </w:t>
        </w:r>
      </w:ins>
      <w:del w:id="574" w:author="Author">
        <w:r w:rsidDel="0064213A">
          <w:rPr>
            <w:rFonts w:ascii="Times New Roman" w:hAnsi="Times New Roman" w:cs="Times New Roman"/>
            <w:sz w:val="24"/>
          </w:rPr>
          <w:delText xml:space="preserve">is a </w:delText>
        </w:r>
      </w:del>
      <w:r>
        <w:rPr>
          <w:rFonts w:ascii="Times New Roman" w:hAnsi="Times New Roman" w:cs="Times New Roman"/>
          <w:sz w:val="24"/>
        </w:rPr>
        <w:t>socioeconomic factor</w:t>
      </w:r>
      <w:ins w:id="575" w:author="Author">
        <w:r w:rsidR="0064213A">
          <w:rPr>
            <w:rFonts w:ascii="Times New Roman" w:hAnsi="Times New Roman" w:cs="Times New Roman"/>
            <w:sz w:val="24"/>
          </w:rPr>
          <w:t>s</w:t>
        </w:r>
      </w:ins>
      <w:r>
        <w:rPr>
          <w:rFonts w:ascii="Times New Roman" w:hAnsi="Times New Roman" w:cs="Times New Roman"/>
          <w:sz w:val="24"/>
        </w:rPr>
        <w:t xml:space="preserve"> that relate</w:t>
      </w:r>
      <w:del w:id="576" w:author="Author">
        <w:r w:rsidDel="00A00698">
          <w:rPr>
            <w:rFonts w:ascii="Times New Roman" w:hAnsi="Times New Roman" w:cs="Times New Roman"/>
            <w:sz w:val="24"/>
          </w:rPr>
          <w:delText>s</w:delText>
        </w:r>
      </w:del>
      <w:r>
        <w:rPr>
          <w:rFonts w:ascii="Times New Roman" w:hAnsi="Times New Roman" w:cs="Times New Roman"/>
          <w:sz w:val="24"/>
        </w:rPr>
        <w:t xml:space="preserve"> to job composition. Also, transit users tend to skew toward lower incomes in the United States</w:t>
      </w:r>
      <w:ins w:id="577" w:author="Author">
        <w:r w:rsidR="00931A82">
          <w:rPr>
            <w:rFonts w:ascii="Times New Roman" w:hAnsi="Times New Roman" w:cs="Times New Roman"/>
            <w:sz w:val="24"/>
          </w:rPr>
          <w:t>; high</w:t>
        </w:r>
        <w:r w:rsidR="00475178">
          <w:rPr>
            <w:rFonts w:ascii="Times New Roman" w:hAnsi="Times New Roman" w:cs="Times New Roman"/>
            <w:sz w:val="24"/>
          </w:rPr>
          <w:t>er</w:t>
        </w:r>
        <w:r w:rsidR="00931A82">
          <w:rPr>
            <w:rFonts w:ascii="Times New Roman" w:hAnsi="Times New Roman" w:cs="Times New Roman"/>
            <w:sz w:val="24"/>
          </w:rPr>
          <w:t xml:space="preserve"> incomes </w:t>
        </w:r>
        <w:del w:id="578" w:author="Author">
          <w:r w:rsidR="00931A82" w:rsidDel="00475178">
            <w:rPr>
              <w:rFonts w:ascii="Times New Roman" w:hAnsi="Times New Roman" w:cs="Times New Roman"/>
              <w:sz w:val="24"/>
            </w:rPr>
            <w:delText xml:space="preserve">are </w:delText>
          </w:r>
        </w:del>
        <w:r w:rsidR="001E3118">
          <w:rPr>
            <w:rFonts w:ascii="Times New Roman" w:hAnsi="Times New Roman" w:cs="Times New Roman"/>
            <w:sz w:val="24"/>
          </w:rPr>
          <w:t>also correlate</w:t>
        </w:r>
        <w:r w:rsidR="00931A82">
          <w:rPr>
            <w:rFonts w:ascii="Times New Roman" w:hAnsi="Times New Roman" w:cs="Times New Roman"/>
            <w:sz w:val="24"/>
          </w:rPr>
          <w:t xml:space="preserve"> high</w:t>
        </w:r>
        <w:r w:rsidR="00934659">
          <w:rPr>
            <w:rFonts w:ascii="Times New Roman" w:hAnsi="Times New Roman" w:cs="Times New Roman"/>
            <w:sz w:val="24"/>
          </w:rPr>
          <w:t>er</w:t>
        </w:r>
        <w:r w:rsidR="00931A82">
          <w:rPr>
            <w:rFonts w:ascii="Times New Roman" w:hAnsi="Times New Roman" w:cs="Times New Roman"/>
            <w:sz w:val="24"/>
          </w:rPr>
          <w:t xml:space="preserve"> population density and job density</w:t>
        </w:r>
        <w:r w:rsidR="00475178">
          <w:rPr>
            <w:rFonts w:ascii="Times New Roman" w:hAnsi="Times New Roman" w:cs="Times New Roman"/>
            <w:sz w:val="24"/>
          </w:rPr>
          <w:t xml:space="preserve"> at the </w:t>
        </w:r>
        <w:r w:rsidR="00E23D4C">
          <w:rPr>
            <w:rFonts w:ascii="Times New Roman" w:hAnsi="Times New Roman" w:cs="Times New Roman"/>
            <w:sz w:val="24"/>
          </w:rPr>
          <w:t>community</w:t>
        </w:r>
        <w:r w:rsidR="00475178">
          <w:rPr>
            <w:rFonts w:ascii="Times New Roman" w:hAnsi="Times New Roman" w:cs="Times New Roman"/>
            <w:sz w:val="24"/>
          </w:rPr>
          <w:t xml:space="preserve"> scale</w:t>
        </w:r>
      </w:ins>
      <w:r>
        <w:rPr>
          <w:rFonts w:ascii="Times New Roman" w:hAnsi="Times New Roman" w:cs="Times New Roman"/>
          <w:sz w:val="24"/>
        </w:rPr>
        <w:t>. We use</w:t>
      </w:r>
      <w:ins w:id="579" w:author="Author">
        <w:del w:id="580" w:author="Author">
          <w:r w:rsidR="006B7C71" w:rsidDel="00B671A3">
            <w:rPr>
              <w:rFonts w:ascii="Times New Roman" w:hAnsi="Times New Roman" w:cs="Times New Roman"/>
              <w:sz w:val="24"/>
            </w:rPr>
            <w:delText>d</w:delText>
          </w:r>
        </w:del>
      </w:ins>
      <w:r>
        <w:rPr>
          <w:rFonts w:ascii="Times New Roman" w:hAnsi="Times New Roman" w:cs="Times New Roman"/>
          <w:sz w:val="24"/>
        </w:rPr>
        <w:t xml:space="preserve"> the median income</w:t>
      </w:r>
      <w:ins w:id="581" w:author="Author">
        <w:r w:rsidR="008C448E">
          <w:rPr>
            <w:rFonts w:ascii="Times New Roman" w:hAnsi="Times New Roman" w:cs="Times New Roman"/>
            <w:sz w:val="24"/>
          </w:rPr>
          <w:t>, population density, and employment density</w:t>
        </w:r>
      </w:ins>
      <w:r>
        <w:rPr>
          <w:rFonts w:ascii="Times New Roman" w:hAnsi="Times New Roman" w:cs="Times New Roman"/>
          <w:sz w:val="24"/>
        </w:rPr>
        <w:t xml:space="preserve"> data from ACS.</w:t>
      </w:r>
    </w:p>
    <w:p w14:paraId="6AE7D3BB" w14:textId="274613F1"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 third set of indicators is the </w:t>
      </w:r>
      <w:r w:rsidRPr="009457DC">
        <w:rPr>
          <w:rFonts w:ascii="Times New Roman" w:hAnsi="Times New Roman" w:cs="Times New Roman"/>
          <w:i/>
          <w:sz w:val="24"/>
        </w:rPr>
        <w:t>ratio</w:t>
      </w:r>
      <w:r>
        <w:rPr>
          <w:rFonts w:ascii="Times New Roman" w:hAnsi="Times New Roman" w:cs="Times New Roman"/>
          <w:i/>
          <w:sz w:val="24"/>
        </w:rPr>
        <w:t>s</w:t>
      </w:r>
      <w:r w:rsidRPr="009457DC">
        <w:rPr>
          <w:rFonts w:ascii="Times New Roman" w:hAnsi="Times New Roman" w:cs="Times New Roman"/>
          <w:i/>
          <w:sz w:val="24"/>
        </w:rPr>
        <w:t xml:space="preserve"> of minority </w:t>
      </w:r>
      <w:r>
        <w:rPr>
          <w:rFonts w:ascii="Times New Roman" w:hAnsi="Times New Roman" w:cs="Times New Roman"/>
          <w:i/>
          <w:sz w:val="24"/>
        </w:rPr>
        <w:t xml:space="preserve">and female </w:t>
      </w:r>
      <w:r w:rsidRPr="009457DC">
        <w:rPr>
          <w:rFonts w:ascii="Times New Roman" w:hAnsi="Times New Roman" w:cs="Times New Roman"/>
          <w:i/>
          <w:sz w:val="24"/>
        </w:rPr>
        <w:t>population</w:t>
      </w:r>
      <w:r>
        <w:rPr>
          <w:rFonts w:ascii="Times New Roman" w:hAnsi="Times New Roman" w:cs="Times New Roman"/>
          <w:sz w:val="24"/>
        </w:rPr>
        <w:t xml:space="preserve">, including </w:t>
      </w:r>
      <w:r w:rsidRPr="009457DC">
        <w:rPr>
          <w:rFonts w:ascii="Times New Roman" w:hAnsi="Times New Roman" w:cs="Times New Roman"/>
          <w:sz w:val="24"/>
        </w:rPr>
        <w:t>African American</w:t>
      </w:r>
      <w:r>
        <w:rPr>
          <w:rFonts w:ascii="Times New Roman" w:hAnsi="Times New Roman" w:cs="Times New Roman"/>
          <w:sz w:val="24"/>
        </w:rPr>
        <w:t xml:space="preserve"> </w:t>
      </w:r>
      <w:r w:rsidRPr="009457DC">
        <w:rPr>
          <w:rFonts w:ascii="Times New Roman" w:hAnsi="Times New Roman" w:cs="Times New Roman"/>
          <w:sz w:val="24"/>
        </w:rPr>
        <w:t>and Hispanic population</w:t>
      </w:r>
      <w:r>
        <w:rPr>
          <w:rFonts w:ascii="Times New Roman" w:hAnsi="Times New Roman" w:cs="Times New Roman"/>
          <w:sz w:val="24"/>
        </w:rPr>
        <w:t>s</w:t>
      </w:r>
      <w:r w:rsidRPr="009457DC">
        <w:rPr>
          <w:rFonts w:ascii="Times New Roman" w:hAnsi="Times New Roman" w:cs="Times New Roman"/>
          <w:sz w:val="24"/>
        </w:rPr>
        <w:t>.</w:t>
      </w:r>
      <w:r>
        <w:rPr>
          <w:rFonts w:ascii="Times New Roman" w:hAnsi="Times New Roman" w:cs="Times New Roman"/>
          <w:sz w:val="24"/>
        </w:rPr>
        <w:t xml:space="preserve"> </w:t>
      </w:r>
      <w:r w:rsidRPr="009D4EE1">
        <w:rPr>
          <w:rFonts w:ascii="Times New Roman" w:hAnsi="Times New Roman" w:cs="Times New Roman"/>
          <w:sz w:val="24"/>
        </w:rPr>
        <w:t xml:space="preserve">Many studies </w:t>
      </w:r>
      <w:ins w:id="582" w:author="Author">
        <w:r w:rsidR="00B671A3">
          <w:rPr>
            <w:rFonts w:ascii="Times New Roman" w:hAnsi="Times New Roman" w:cs="Times New Roman"/>
            <w:sz w:val="24"/>
          </w:rPr>
          <w:t xml:space="preserve">demonstrate </w:t>
        </w:r>
      </w:ins>
      <w:del w:id="583" w:author="Author">
        <w:r w:rsidDel="00B671A3">
          <w:rPr>
            <w:rFonts w:ascii="Times New Roman" w:hAnsi="Times New Roman" w:cs="Times New Roman"/>
            <w:sz w:val="24"/>
          </w:rPr>
          <w:delText>have</w:delText>
        </w:r>
        <w:r w:rsidRPr="009D4EE1" w:rsidDel="00B671A3">
          <w:rPr>
            <w:rFonts w:ascii="Times New Roman" w:hAnsi="Times New Roman" w:cs="Times New Roman"/>
            <w:sz w:val="24"/>
          </w:rPr>
          <w:delText xml:space="preserve"> demonstrated </w:delText>
        </w:r>
      </w:del>
      <w:r w:rsidRPr="009D4EE1">
        <w:rPr>
          <w:rFonts w:ascii="Times New Roman" w:hAnsi="Times New Roman" w:cs="Times New Roman"/>
          <w:sz w:val="24"/>
        </w:rPr>
        <w:t>the disadvantaged status of African American, female, and Hispanic population</w:t>
      </w:r>
      <w:r>
        <w:rPr>
          <w:rFonts w:ascii="Times New Roman" w:hAnsi="Times New Roman" w:cs="Times New Roman"/>
          <w:sz w:val="24"/>
        </w:rPr>
        <w:t>s</w:t>
      </w:r>
      <w:r w:rsidRPr="009D4EE1">
        <w:rPr>
          <w:rFonts w:ascii="Times New Roman" w:hAnsi="Times New Roman" w:cs="Times New Roman"/>
          <w:sz w:val="24"/>
        </w:rPr>
        <w:t xml:space="preserve"> in mobility and job accessibility across different metro areas in the United States </w:t>
      </w:r>
      <w:r w:rsidRPr="009D4EE1">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{"citationItems":[{"id":"ITEM-1","itemData":{"ISSN":"0272-3638","author":[{"dropping-particle":"","family":"Cooke","given":"Thomas J","non-dropping-particle":"","parse-names":false,"suffix":""}],"container-title":"Urban Geography","id":"ITEM-1","issue":"3","issued":{"date-parts":[["1997"]]},"page":"213-227","publisher":"Taylor &amp; Francis","title":"Geographic access to job opportunities and labor-force participation among women and African Americans in the greater Boston metropolitan area","type":"article-journal","volume":"18"},"uris":["http://www.mendeley.com/documents/?uuid=4365d69a-c558-4d56-9708-f14ee158ab90"]},{"id":"ITEM-2","itemData":{"ISSN":"0272-3638","author":[{"dropping-particle":"","family":"Golub","given":"Aaron","non-dropping-particle":"","parse-names":false,"suffix":""},{"dropping-particle":"","family":"Marcantonio","given":"Richard A","non-dropping-particle":"","parse-names":false,"suffix":""},{"dropping-particle":"","family":"Sanchez","given":"Thomas W","non-dropping-particle":"","parse-names":false,"suffix":""}],"container-title":"Urban Geography","id":"ITEM-2","issue":"5","issued":{"date-parts":[["2013"]]},"page":"699-728","publisher":"Taylor &amp; Francis","title":"Race, space, and struggles for mobility: transportation impacts on African Americans in Oakland and the East Bay","type":"article-journal","volume":"34"},"uris":["http://www.mendeley.com/documents/?uuid=6ebb7fab-db82-479f-be54-543d02996631"]},{"id":"ITEM-3","itemData":{"author":[{"dropping-particle":"","family":"Iseki","given":"Hiroyuki","non-dropping-particle":"","parse-names":false,"suffix":""},{"dropping-particle":"","family":"Taylor","given":"Brian D","non-dropping-particle":"","parse-names":false,"suffix":""}],"id":"ITEM-3","issued":{"date-parts":[["2010"]]},"title":"The demographics of public transit subsidies: a case study of Los Angeles","type":"article-journal"},"uris":["http://www.mendeley.com/documents/?uuid=4447e14b-61ea-42ce-b0b6-893a40d99d4d"]}],"mendeley":{"formattedCitation":"[18–20]","plainTextFormattedCitation":"[18–20]","previouslyFormattedCitation":"[18–20]"},"properties":{"noteIndex":0},"schema":"https://github.com/citation-style-language/schema/raw/master/csl-citation.json"}</w:instrText>
      </w:r>
      <w:r w:rsidRPr="009D4EE1">
        <w:rPr>
          <w:rFonts w:ascii="Times New Roman" w:hAnsi="Times New Roman" w:cs="Times New Roman"/>
          <w:sz w:val="24"/>
        </w:rPr>
        <w:fldChar w:fldCharType="separate"/>
      </w:r>
      <w:r w:rsidR="00736374" w:rsidRPr="00736374">
        <w:rPr>
          <w:rFonts w:ascii="Times New Roman" w:hAnsi="Times New Roman" w:cs="Times New Roman"/>
          <w:noProof/>
          <w:sz w:val="24"/>
        </w:rPr>
        <w:t>[18–20]</w:t>
      </w:r>
      <w:r w:rsidRPr="009D4EE1">
        <w:rPr>
          <w:rFonts w:ascii="Times New Roman" w:hAnsi="Times New Roman" w:cs="Times New Roman"/>
          <w:sz w:val="24"/>
        </w:rPr>
        <w:fldChar w:fldCharType="end"/>
      </w:r>
      <w:r w:rsidRPr="009D4EE1">
        <w:rPr>
          <w:rFonts w:ascii="Times New Roman" w:hAnsi="Times New Roman" w:cs="Times New Roman"/>
          <w:sz w:val="24"/>
        </w:rPr>
        <w:t xml:space="preserve">. Therefore, </w:t>
      </w:r>
      <w:r>
        <w:rPr>
          <w:rFonts w:ascii="Times New Roman" w:hAnsi="Times New Roman" w:cs="Times New Roman"/>
          <w:sz w:val="24"/>
        </w:rPr>
        <w:t xml:space="preserve">we </w:t>
      </w:r>
      <w:r w:rsidRPr="009D4EE1">
        <w:rPr>
          <w:rFonts w:ascii="Times New Roman" w:hAnsi="Times New Roman" w:cs="Times New Roman"/>
          <w:sz w:val="24"/>
        </w:rPr>
        <w:t>investigate</w:t>
      </w:r>
      <w:ins w:id="584" w:author="Author">
        <w:del w:id="585" w:author="Author">
          <w:r w:rsidR="00483118" w:rsidDel="00B671A3">
            <w:rPr>
              <w:rFonts w:ascii="Times New Roman" w:hAnsi="Times New Roman" w:cs="Times New Roman"/>
              <w:sz w:val="24"/>
            </w:rPr>
            <w:delText>d</w:delText>
          </w:r>
        </w:del>
      </w:ins>
      <w:r w:rsidRPr="009D4EE1">
        <w:rPr>
          <w:rFonts w:ascii="Times New Roman" w:hAnsi="Times New Roman" w:cs="Times New Roman"/>
          <w:sz w:val="24"/>
        </w:rPr>
        <w:t xml:space="preserve"> the relationship between </w:t>
      </w:r>
      <w:del w:id="586" w:author="Author">
        <w:r w:rsidRPr="009D4EE1" w:rsidDel="00D75BD2">
          <w:rPr>
            <w:rFonts w:ascii="Times New Roman" w:hAnsi="Times New Roman" w:cs="Times New Roman"/>
            <w:sz w:val="24"/>
          </w:rPr>
          <w:delText>floor</w:delText>
        </w:r>
      </w:del>
      <w:ins w:id="587" w:author="Author">
        <w:r w:rsidR="00D75BD2">
          <w:rPr>
            <w:rFonts w:ascii="Times New Roman" w:hAnsi="Times New Roman" w:cs="Times New Roman"/>
            <w:sz w:val="24"/>
          </w:rPr>
          <w:t>base</w:t>
        </w:r>
      </w:ins>
      <w:r w:rsidRPr="009D4EE1">
        <w:rPr>
          <w:rFonts w:ascii="Times New Roman" w:hAnsi="Times New Roman" w:cs="Times New Roman"/>
          <w:sz w:val="24"/>
        </w:rPr>
        <w:t xml:space="preserve"> value and each vulnerable group’s ratio. We </w:t>
      </w:r>
      <w:r>
        <w:rPr>
          <w:rFonts w:ascii="Times New Roman" w:hAnsi="Times New Roman" w:cs="Times New Roman"/>
          <w:sz w:val="24"/>
        </w:rPr>
        <w:t>derive</w:t>
      </w:r>
      <w:ins w:id="588" w:author="Author">
        <w:del w:id="589" w:author="Author">
          <w:r w:rsidR="00EA025D" w:rsidDel="00B671A3">
            <w:rPr>
              <w:rFonts w:ascii="Times New Roman" w:hAnsi="Times New Roman" w:cs="Times New Roman"/>
              <w:sz w:val="24"/>
            </w:rPr>
            <w:delText>d</w:delText>
          </w:r>
        </w:del>
      </w:ins>
      <w:r>
        <w:rPr>
          <w:rFonts w:ascii="Times New Roman" w:hAnsi="Times New Roman" w:cs="Times New Roman"/>
          <w:sz w:val="24"/>
        </w:rPr>
        <w:t xml:space="preserve"> the </w:t>
      </w:r>
      <w:r w:rsidRPr="009D4EE1">
        <w:rPr>
          <w:rFonts w:ascii="Times New Roman" w:hAnsi="Times New Roman" w:cs="Times New Roman"/>
          <w:sz w:val="24"/>
        </w:rPr>
        <w:t>sex, race, and Hispanic population data from the ACS</w:t>
      </w:r>
      <w:r>
        <w:rPr>
          <w:rFonts w:ascii="Times New Roman" w:hAnsi="Times New Roman" w:cs="Times New Roman"/>
          <w:sz w:val="24"/>
        </w:rPr>
        <w:t xml:space="preserve"> data.</w:t>
      </w:r>
      <w:r w:rsidRPr="009D4EE1">
        <w:rPr>
          <w:rFonts w:ascii="Times New Roman" w:hAnsi="Times New Roman" w:cs="Times New Roman"/>
          <w:sz w:val="24"/>
        </w:rPr>
        <w:t xml:space="preserve"> </w:t>
      </w:r>
    </w:p>
    <w:p w14:paraId="5AB295E8" w14:textId="6A0C5F27" w:rsidR="00077492" w:rsidRPr="009D4EE1" w:rsidRDefault="00077492">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 fourth socioeconomic indicator is community </w:t>
      </w:r>
      <w:r w:rsidRPr="009457DC">
        <w:rPr>
          <w:rFonts w:ascii="Times New Roman" w:hAnsi="Times New Roman" w:cs="Times New Roman"/>
          <w:i/>
          <w:sz w:val="24"/>
        </w:rPr>
        <w:t>age structure</w:t>
      </w:r>
      <w:r w:rsidRPr="009457DC">
        <w:rPr>
          <w:rFonts w:ascii="Times New Roman" w:hAnsi="Times New Roman" w:cs="Times New Roman"/>
          <w:sz w:val="24"/>
        </w:rPr>
        <w:t xml:space="preserve">. </w:t>
      </w:r>
      <w:r>
        <w:rPr>
          <w:rFonts w:ascii="Times New Roman" w:hAnsi="Times New Roman" w:cs="Times New Roman"/>
          <w:sz w:val="24"/>
        </w:rPr>
        <w:t xml:space="preserve">Older individuals are more at risk of hospitalization and death from </w:t>
      </w:r>
      <w:r w:rsidRPr="009D4EE1">
        <w:rPr>
          <w:rFonts w:ascii="Times New Roman" w:hAnsi="Times New Roman" w:cs="Times New Roman"/>
          <w:sz w:val="24"/>
        </w:rPr>
        <w:t>COVID-</w:t>
      </w:r>
      <w:r>
        <w:rPr>
          <w:rFonts w:ascii="Times New Roman" w:hAnsi="Times New Roman" w:cs="Times New Roman"/>
          <w:sz w:val="24"/>
        </w:rPr>
        <w:t>19</w:t>
      </w:r>
      <w:r w:rsidRPr="009D4EE1">
        <w:rPr>
          <w:rFonts w:ascii="Times New Roman" w:hAnsi="Times New Roman" w:cs="Times New Roman"/>
          <w:sz w:val="24"/>
        </w:rPr>
        <w:t xml:space="preserve"> </w:t>
      </w:r>
      <w:r w:rsidRPr="009D4EE1">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{"citationItems":[{"id":"ITEM-1","itemData":{"URL":"https://www.cdc.gov/nchs/nvss/vsrr/covid19/index.htm","accessed":{"date-parts":[["2020","4","21"]]},"author":[{"dropping-particle":"","family":"Centers for Disease Control and Prevention","given":"","non-dropping-particle":"","parse-names":false,"suffix":""}],"id":"ITEM-1","issued":{"date-parts":[["2020"]]},"title":"Coronavirus 2019 (COVID-19) Surveillance","type":"webpage"},"uris":["http://www.mendeley.com/documents/?uuid=f7e5e29a-8845-4098-b582-64d2c1462218"]}],"mendeley":{"formattedCitation":"[21]","plainTextFormattedCitation":"[21]","previouslyFormattedCitation":"[21]"},"properties":{"noteIndex":0},"schema":"https://github.com/citation-style-language/schema/raw/master/csl-citation.json"}</w:instrText>
      </w:r>
      <w:r w:rsidRPr="009D4EE1">
        <w:rPr>
          <w:rFonts w:ascii="Times New Roman" w:hAnsi="Times New Roman" w:cs="Times New Roman"/>
          <w:sz w:val="24"/>
        </w:rPr>
        <w:fldChar w:fldCharType="separate"/>
      </w:r>
      <w:r w:rsidR="00736374" w:rsidRPr="00736374">
        <w:rPr>
          <w:rFonts w:ascii="Times New Roman" w:hAnsi="Times New Roman" w:cs="Times New Roman"/>
          <w:noProof/>
          <w:sz w:val="24"/>
        </w:rPr>
        <w:t>[21]</w:t>
      </w:r>
      <w:r w:rsidRPr="009D4EE1">
        <w:rPr>
          <w:rFonts w:ascii="Times New Roman" w:hAnsi="Times New Roman" w:cs="Times New Roman"/>
          <w:sz w:val="24"/>
        </w:rPr>
        <w:fldChar w:fldCharType="end"/>
      </w:r>
      <w:r w:rsidRPr="009D4EE1">
        <w:rPr>
          <w:rFonts w:ascii="Times New Roman" w:hAnsi="Times New Roman" w:cs="Times New Roman"/>
          <w:sz w:val="24"/>
        </w:rPr>
        <w:t>.</w:t>
      </w:r>
      <w:del w:id="590" w:author="Author">
        <w:r w:rsidDel="00C7303C">
          <w:rPr>
            <w:rFonts w:ascii="Times New Roman" w:hAnsi="Times New Roman" w:cs="Times New Roman"/>
            <w:sz w:val="24"/>
          </w:rPr>
          <w:delText xml:space="preserve"> </w:delText>
        </w:r>
      </w:del>
      <w:ins w:id="591" w:author="Author">
        <w:del w:id="592" w:author="Author">
          <w:r w:rsidR="00B671A3"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r>
        <w:rPr>
          <w:rFonts w:ascii="Times New Roman" w:hAnsi="Times New Roman" w:cs="Times New Roman"/>
          <w:sz w:val="24"/>
        </w:rPr>
        <w:t>We use</w:t>
      </w:r>
      <w:ins w:id="593" w:author="Author">
        <w:del w:id="594" w:author="Author">
          <w:r w:rsidR="00D743A3" w:rsidDel="00B671A3">
            <w:rPr>
              <w:rFonts w:ascii="Times New Roman" w:hAnsi="Times New Roman" w:cs="Times New Roman"/>
              <w:sz w:val="24"/>
            </w:rPr>
            <w:delText>d</w:delText>
          </w:r>
        </w:del>
      </w:ins>
      <w:r>
        <w:rPr>
          <w:rFonts w:ascii="Times New Roman" w:hAnsi="Times New Roman" w:cs="Times New Roman"/>
          <w:sz w:val="24"/>
        </w:rPr>
        <w:t xml:space="preserve"> </w:t>
      </w:r>
      <w:r w:rsidRPr="009D4EE1">
        <w:rPr>
          <w:rFonts w:ascii="Times New Roman" w:hAnsi="Times New Roman" w:cs="Times New Roman"/>
          <w:sz w:val="24"/>
        </w:rPr>
        <w:t xml:space="preserve">45 years as a </w:t>
      </w:r>
      <w:r>
        <w:rPr>
          <w:rFonts w:ascii="Times New Roman" w:hAnsi="Times New Roman" w:cs="Times New Roman"/>
          <w:sz w:val="24"/>
        </w:rPr>
        <w:t xml:space="preserve">threshold </w:t>
      </w:r>
      <w:r w:rsidRPr="009D4EE1">
        <w:rPr>
          <w:rFonts w:ascii="Times New Roman" w:hAnsi="Times New Roman" w:cs="Times New Roman"/>
          <w:sz w:val="24"/>
        </w:rPr>
        <w:t xml:space="preserve">to identify </w:t>
      </w:r>
      <w:r w:rsidRPr="009D4EE1">
        <w:rPr>
          <w:rFonts w:ascii="Times New Roman" w:hAnsi="Times New Roman" w:cs="Times New Roman"/>
          <w:sz w:val="24"/>
        </w:rPr>
        <w:lastRenderedPageBreak/>
        <w:t>high-risk population</w:t>
      </w:r>
      <w:r>
        <w:rPr>
          <w:rFonts w:ascii="Times New Roman" w:hAnsi="Times New Roman" w:cs="Times New Roman"/>
          <w:sz w:val="24"/>
        </w:rPr>
        <w:t>s</w:t>
      </w:r>
      <w:r w:rsidRPr="009D4EE1">
        <w:rPr>
          <w:rFonts w:ascii="Times New Roman" w:hAnsi="Times New Roman" w:cs="Times New Roman"/>
          <w:sz w:val="24"/>
        </w:rPr>
        <w:t xml:space="preserve">. We </w:t>
      </w:r>
      <w:r>
        <w:rPr>
          <w:rFonts w:ascii="Times New Roman" w:hAnsi="Times New Roman" w:cs="Times New Roman"/>
          <w:sz w:val="24"/>
        </w:rPr>
        <w:t>measure</w:t>
      </w:r>
      <w:ins w:id="595" w:author="Author">
        <w:del w:id="596" w:author="Author">
          <w:r w:rsidR="00E23D4C" w:rsidDel="00E3546C">
            <w:rPr>
              <w:rFonts w:ascii="Times New Roman" w:hAnsi="Times New Roman" w:cs="Times New Roman"/>
              <w:sz w:val="24"/>
            </w:rPr>
            <w:delText>d</w:delText>
          </w:r>
          <w:r w:rsidR="002316DB" w:rsidDel="00B671A3">
            <w:rPr>
              <w:rFonts w:ascii="Times New Roman" w:hAnsi="Times New Roman" w:cs="Times New Roman"/>
              <w:sz w:val="24"/>
            </w:rPr>
            <w:delText>d</w:delText>
          </w:r>
        </w:del>
      </w:ins>
      <w:r>
        <w:rPr>
          <w:rFonts w:ascii="Times New Roman" w:hAnsi="Times New Roman" w:cs="Times New Roman"/>
          <w:sz w:val="24"/>
        </w:rPr>
        <w:t xml:space="preserve"> </w:t>
      </w:r>
      <w:r w:rsidRPr="009D4EE1">
        <w:rPr>
          <w:rFonts w:ascii="Times New Roman" w:hAnsi="Times New Roman" w:cs="Times New Roman"/>
          <w:sz w:val="24"/>
        </w:rPr>
        <w:t xml:space="preserve">the ratio of people with age over 45 from the ACS 5-year estimates (2014 - 2018) data. </w:t>
      </w:r>
    </w:p>
    <w:p w14:paraId="102DD18E" w14:textId="50ABBDE3" w:rsidR="00077492" w:rsidRDefault="00077492">
      <w:pPr>
        <w:spacing w:line="480" w:lineRule="auto"/>
        <w:ind w:firstLine="720"/>
        <w:jc w:val="both"/>
        <w:rPr>
          <w:rFonts w:ascii="Times New Roman" w:hAnsi="Times New Roman" w:cs="Times New Roman"/>
          <w:sz w:val="24"/>
        </w:rPr>
      </w:pPr>
      <w:r>
        <w:rPr>
          <w:rFonts w:ascii="Times New Roman" w:hAnsi="Times New Roman" w:cs="Times New Roman"/>
          <w:sz w:val="24"/>
        </w:rPr>
        <w:t>Moreover, we use</w:t>
      </w:r>
      <w:ins w:id="597" w:author="Author">
        <w:del w:id="598" w:author="Author">
          <w:r w:rsidR="00A73AC5" w:rsidDel="00B671A3">
            <w:rPr>
              <w:rFonts w:ascii="Times New Roman" w:hAnsi="Times New Roman" w:cs="Times New Roman"/>
              <w:sz w:val="24"/>
            </w:rPr>
            <w:delText>d</w:delText>
          </w:r>
        </w:del>
      </w:ins>
      <w:r>
        <w:rPr>
          <w:rFonts w:ascii="Times New Roman" w:hAnsi="Times New Roman" w:cs="Times New Roman"/>
          <w:sz w:val="24"/>
        </w:rPr>
        <w:t xml:space="preserve"> measures of </w:t>
      </w:r>
      <w:r w:rsidRPr="009457DC">
        <w:rPr>
          <w:rFonts w:ascii="Times New Roman" w:hAnsi="Times New Roman" w:cs="Times New Roman"/>
          <w:i/>
          <w:sz w:val="24"/>
        </w:rPr>
        <w:t>awareness</w:t>
      </w:r>
      <w:r w:rsidRPr="009457DC">
        <w:rPr>
          <w:rFonts w:ascii="Times New Roman" w:hAnsi="Times New Roman" w:cs="Times New Roman"/>
          <w:sz w:val="24"/>
        </w:rPr>
        <w:t xml:space="preserve">. </w:t>
      </w:r>
      <w:r w:rsidRPr="009D4EE1">
        <w:rPr>
          <w:rFonts w:ascii="Times New Roman" w:hAnsi="Times New Roman" w:cs="Times New Roman"/>
          <w:sz w:val="24"/>
        </w:rPr>
        <w:t xml:space="preserve">If local residents are aware </w:t>
      </w:r>
      <w:r>
        <w:rPr>
          <w:rFonts w:ascii="Times New Roman" w:hAnsi="Times New Roman" w:cs="Times New Roman"/>
          <w:sz w:val="24"/>
        </w:rPr>
        <w:t xml:space="preserve">and concerned about </w:t>
      </w:r>
      <w:r w:rsidRPr="009D4EE1">
        <w:rPr>
          <w:rFonts w:ascii="Times New Roman" w:hAnsi="Times New Roman" w:cs="Times New Roman"/>
          <w:sz w:val="24"/>
        </w:rPr>
        <w:t xml:space="preserve">COVID-19, the </w:t>
      </w:r>
      <w:del w:id="599" w:author="Author">
        <w:r w:rsidRPr="009D4EE1" w:rsidDel="00D75BD2">
          <w:rPr>
            <w:rFonts w:ascii="Times New Roman" w:hAnsi="Times New Roman" w:cs="Times New Roman"/>
            <w:sz w:val="24"/>
          </w:rPr>
          <w:delText>floor</w:delText>
        </w:r>
      </w:del>
      <w:ins w:id="600" w:author="Author">
        <w:r w:rsidR="00D75BD2">
          <w:rPr>
            <w:rFonts w:ascii="Times New Roman" w:hAnsi="Times New Roman" w:cs="Times New Roman"/>
            <w:sz w:val="24"/>
          </w:rPr>
          <w:t>base</w:t>
        </w:r>
      </w:ins>
      <w:r w:rsidRPr="009D4EE1">
        <w:rPr>
          <w:rFonts w:ascii="Times New Roman" w:hAnsi="Times New Roman" w:cs="Times New Roman"/>
          <w:sz w:val="24"/>
        </w:rPr>
        <w:t xml:space="preserve"> value </w:t>
      </w:r>
      <w:r>
        <w:rPr>
          <w:rFonts w:ascii="Times New Roman" w:hAnsi="Times New Roman" w:cs="Times New Roman"/>
          <w:sz w:val="24"/>
        </w:rPr>
        <w:t xml:space="preserve">may be </w:t>
      </w:r>
      <w:r w:rsidRPr="009D4EE1">
        <w:rPr>
          <w:rFonts w:ascii="Times New Roman" w:hAnsi="Times New Roman" w:cs="Times New Roman"/>
          <w:sz w:val="24"/>
        </w:rPr>
        <w:t xml:space="preserve">lower because more people will </w:t>
      </w:r>
      <w:del w:id="601" w:author="Author">
        <w:r w:rsidRPr="009D4EE1" w:rsidDel="00E23D4C">
          <w:rPr>
            <w:rFonts w:ascii="Times New Roman" w:hAnsi="Times New Roman" w:cs="Times New Roman"/>
            <w:sz w:val="24"/>
          </w:rPr>
          <w:delText xml:space="preserve">try to </w:delText>
        </w:r>
      </w:del>
      <w:r w:rsidRPr="009D4EE1">
        <w:rPr>
          <w:rFonts w:ascii="Times New Roman" w:hAnsi="Times New Roman" w:cs="Times New Roman"/>
          <w:sz w:val="24"/>
        </w:rPr>
        <w:t xml:space="preserve">avoid public transit trips. To </w:t>
      </w:r>
      <w:r>
        <w:rPr>
          <w:rFonts w:ascii="Times New Roman" w:hAnsi="Times New Roman" w:cs="Times New Roman"/>
          <w:sz w:val="24"/>
        </w:rPr>
        <w:t xml:space="preserve">test </w:t>
      </w:r>
      <w:r w:rsidRPr="009D4EE1">
        <w:rPr>
          <w:rFonts w:ascii="Times New Roman" w:hAnsi="Times New Roman" w:cs="Times New Roman"/>
          <w:sz w:val="24"/>
        </w:rPr>
        <w:t xml:space="preserve">this, we </w:t>
      </w:r>
      <w:r>
        <w:rPr>
          <w:rFonts w:ascii="Times New Roman" w:hAnsi="Times New Roman" w:cs="Times New Roman"/>
          <w:sz w:val="24"/>
        </w:rPr>
        <w:t xml:space="preserve">use the </w:t>
      </w:r>
      <w:r w:rsidRPr="009D4EE1">
        <w:rPr>
          <w:rFonts w:ascii="Times New Roman" w:hAnsi="Times New Roman" w:cs="Times New Roman"/>
          <w:sz w:val="24"/>
        </w:rPr>
        <w:t>Google search trend index to represent the awareness of the local people</w:t>
      </w:r>
      <w:r>
        <w:rPr>
          <w:rFonts w:ascii="Times New Roman" w:hAnsi="Times New Roman" w:cs="Times New Roman"/>
          <w:sz w:val="24"/>
        </w:rPr>
        <w:t xml:space="preserve"> </w:t>
      </w:r>
      <w:r w:rsidRPr="009D4EE1">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ISSN":"0889-1591","author":[{"dropping-particle":"","family":"Lin","given":"Yu-Hsuan","non-dropping-particle":"","parse-names":false,"suffix":""},{"dropping-particle":"","family":"Liu","given":"Chun-Hao","non-dropping-particle":"","parse-names":false,"suffix":""},{"dropping-particle":"","family":"Chiu","given":"Yu-Chuan","non-dropping-particle":"","parse-names":false,"suffix":""}],"container-title":"Brain, Behavior, and Immunity","id":"ITEM-1","issued":{"date-parts":[["2020"]]},"publisher":"Elsevier","title":"Google searches for the keywords of “wash hands” predict the speed of national spread of COVID-19 outbreak among 21 countries","type":"article-journal"},"uris":["http://www.mendeley.com/documents/?uuid=306d2742-04a0-46af-9d7f-a20b24c844e4"]},{"id":"ITEM-2","itemData":{"ISSN":"1560-7917","author":[{"dropping-particle":"","family":"Li","given":"Cuilian","non-dropping-particle":"","parse-names":false,"suffix":""},{"dropping-particle":"","family":"Chen","given":"Li Jia","non-dropping-particle":"","parse-names":false,"suffix":""},{"dropping-particle":"","family":"Chen","given":"Xueyu","non-dropping-particle":"","parse-names":false,"suffix":""},{"dropping-particle":"","family":"Zhang","given":"Mingzhi","non-dropping-particle":"","parse-names":false,"suffix":""},{"dropping-particle":"","family":"Pang","given":"Chi Pui","non-dropping-particle":"","parse-names":false,"suffix":""},{"dropping-particle":"","family":"Chen","given":"Haoyu","non-dropping-particle":"","parse-names":false,"suffix":""}],"container-title":"Eurosurveillance","id":"ITEM-2","issue":"10","issued":{"date-parts":[["2020"]]},"page":"2000199","publisher":"European Centre for Disease Prevention and Control","title":"Retrospective analysis of the possibility of predicting the COVID-19 outbreak from Internet searches and social media data, China, 2020","type":"article-journal","volume":"25"},"uris":["http://www.mendeley.com/documents/?uuid=6a24d7e1-2484-4bc3-9d42-95530273c2da"]},{"id":"ITEM-3","itemData":{"author":[{"dropping-particle":"","family":"Yuan","given":"George Xianzhi","non-dropping-particle":"","parse-names":false,"suffix":""},{"dropping-particle":"","family":"Di","given":"Lan","non-dropping-particle":"","parse-names":false,"suffix":""},{"dropping-particle":"","family":"Gu","given":"Yudi","non-dropping-particle":"","parse-names":false,"suffix":""},{"dropping-particle":"","family":"Qian","given":"Guoqi","non-dropping-particle":"","parse-names":false,"suffix":""},{"dropping-particle":"","family":"Qian","given":"Xiaosong","non-dropping-particle":"","parse-names":false,"suffix":""}],"container-title":"Available at SSRN 3575002","id":"ITEM-3","issued":{"date-parts":[["2020"]]},"title":"The Prediction for the Outbreak of COVID-19 for 15 States in USA by Using Turning Phase Concepts as of April 10, 2020","type":"article-journal"},"uris":["http://www.mendeley.com/documents/?uuid=788d8f45-db83-43fa-9236-fd835f8ee6a9"]}],"mendeley":{"formattedCitation":"[22–24]","plainTextFormattedCitation":"[22–24]","previouslyFormattedCitation":"[22–24]"},"properties":{"noteIndex":0},"schema":"https://github.com/citation-style-language/schema/raw/master/csl-citation.json"}</w:instrText>
      </w:r>
      <w:r w:rsidRPr="009D4EE1">
        <w:rPr>
          <w:rFonts w:ascii="Times New Roman" w:hAnsi="Times New Roman" w:cs="Times New Roman"/>
          <w:sz w:val="24"/>
        </w:rPr>
        <w:fldChar w:fldCharType="separate"/>
      </w:r>
      <w:r w:rsidR="00736374" w:rsidRPr="00736374">
        <w:rPr>
          <w:rFonts w:ascii="Times New Roman" w:hAnsi="Times New Roman" w:cs="Times New Roman"/>
          <w:noProof/>
          <w:sz w:val="24"/>
        </w:rPr>
        <w:t>[22–24]</w:t>
      </w:r>
      <w:r w:rsidRPr="009D4EE1">
        <w:rPr>
          <w:rFonts w:ascii="Times New Roman" w:hAnsi="Times New Roman" w:cs="Times New Roman"/>
          <w:sz w:val="24"/>
        </w:rPr>
        <w:fldChar w:fldCharType="end"/>
      </w:r>
      <w:r>
        <w:rPr>
          <w:rFonts w:ascii="Times New Roman" w:hAnsi="Times New Roman" w:cs="Times New Roman"/>
          <w:sz w:val="24"/>
        </w:rPr>
        <w:t xml:space="preserve">. We </w:t>
      </w:r>
      <w:r w:rsidRPr="009D4EE1">
        <w:rPr>
          <w:rFonts w:ascii="Times New Roman" w:hAnsi="Times New Roman" w:cs="Times New Roman"/>
          <w:sz w:val="24"/>
        </w:rPr>
        <w:t>collected the average Google search trend data for different designated market area that each transit system locates in</w:t>
      </w:r>
      <w:r>
        <w:rPr>
          <w:rFonts w:ascii="Times New Roman" w:hAnsi="Times New Roman" w:cs="Times New Roman"/>
          <w:sz w:val="24"/>
        </w:rPr>
        <w:t xml:space="preserve"> for 90 days</w:t>
      </w:r>
      <w:r w:rsidRPr="009D4EE1">
        <w:rPr>
          <w:rFonts w:ascii="Times New Roman" w:hAnsi="Times New Roman" w:cs="Times New Roman"/>
          <w:sz w:val="24"/>
        </w:rPr>
        <w:t xml:space="preserve"> from January 1</w:t>
      </w:r>
      <w:r>
        <w:rPr>
          <w:rFonts w:ascii="Times New Roman" w:hAnsi="Times New Roman" w:cs="Times New Roman"/>
          <w:sz w:val="24"/>
        </w:rPr>
        <w:t>8</w:t>
      </w:r>
      <w:r w:rsidRPr="009D4EE1">
        <w:rPr>
          <w:rFonts w:ascii="Times New Roman" w:hAnsi="Times New Roman" w:cs="Times New Roman"/>
          <w:sz w:val="24"/>
          <w:vertAlign w:val="superscript"/>
        </w:rPr>
        <w:t>th</w:t>
      </w:r>
      <w:r>
        <w:rPr>
          <w:rFonts w:ascii="Times New Roman" w:hAnsi="Times New Roman" w:cs="Times New Roman"/>
          <w:sz w:val="24"/>
        </w:rPr>
        <w:t xml:space="preserve"> to April 17</w:t>
      </w:r>
      <w:r w:rsidRPr="009D4EE1">
        <w:rPr>
          <w:rFonts w:ascii="Times New Roman" w:hAnsi="Times New Roman" w:cs="Times New Roman"/>
          <w:sz w:val="24"/>
          <w:vertAlign w:val="superscript"/>
        </w:rPr>
        <w:t>th</w:t>
      </w:r>
      <w:r w:rsidRPr="009D4EE1">
        <w:rPr>
          <w:rFonts w:ascii="Times New Roman" w:hAnsi="Times New Roman" w:cs="Times New Roman"/>
          <w:sz w:val="24"/>
        </w:rPr>
        <w:t xml:space="preserve"> 2020</w:t>
      </w:r>
      <w:r>
        <w:rPr>
          <w:rFonts w:ascii="Times New Roman" w:hAnsi="Times New Roman" w:cs="Times New Roman"/>
          <w:sz w:val="24"/>
        </w:rPr>
        <w:t xml:space="preserve"> </w:t>
      </w:r>
      <w:r>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{"citationItems":[{"id":"ITEM-1","itemData":{"URL":"https://trends.google.com/trends/explore?date=today 3-m&amp;geo=US&amp;q=COVID19","accessed":{"date-parts":[["2020","12","5"]]},"author":[{"dropping-particle":"","family":"Google","given":"","non-dropping-particle":"","parse-names":false,"suffix":""}],"id":"ITEM-1","issued":{"date-parts":[["2020"]]},"title":"Google Trends - COVID19","type":"webpage"},"uris":["http://www.mendeley.com/documents/?uuid=680272ab-c19b-446d-b6b2-8a4e650dda1f"]}],"mendeley":{"formattedCitation":"[25]","plainTextFormattedCitation":"[25]","previouslyFormattedCitation":"[25]"},"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[25]</w:t>
      </w:r>
      <w:r>
        <w:rPr>
          <w:rFonts w:ascii="Times New Roman" w:hAnsi="Times New Roman" w:cs="Times New Roman"/>
          <w:sz w:val="24"/>
        </w:rPr>
        <w:fldChar w:fldCharType="end"/>
      </w:r>
      <w:r>
        <w:rPr>
          <w:rFonts w:ascii="Times New Roman" w:hAnsi="Times New Roman" w:cs="Times New Roman"/>
          <w:sz w:val="24"/>
        </w:rPr>
        <w:t xml:space="preserve">, the latter being the latest day </w:t>
      </w:r>
      <w:ins w:id="602" w:author="Author">
        <w:r w:rsidR="00B671A3">
          <w:rPr>
            <w:rFonts w:ascii="Times New Roman" w:hAnsi="Times New Roman" w:cs="Times New Roman"/>
            <w:sz w:val="24"/>
          </w:rPr>
          <w:t xml:space="preserve">that </w:t>
        </w:r>
      </w:ins>
      <w:del w:id="603" w:author="Author">
        <w:r w:rsidDel="00B671A3">
          <w:rPr>
            <w:rFonts w:ascii="Times New Roman" w:hAnsi="Times New Roman" w:cs="Times New Roman"/>
            <w:sz w:val="24"/>
          </w:rPr>
          <w:delText xml:space="preserve">we witnessed </w:delText>
        </w:r>
      </w:del>
      <w:r>
        <w:rPr>
          <w:rFonts w:ascii="Times New Roman" w:hAnsi="Times New Roman" w:cs="Times New Roman"/>
          <w:sz w:val="24"/>
        </w:rPr>
        <w:t>any system experienc</w:t>
      </w:r>
      <w:ins w:id="604" w:author="Author">
        <w:r w:rsidR="00B671A3">
          <w:rPr>
            <w:rFonts w:ascii="Times New Roman" w:hAnsi="Times New Roman" w:cs="Times New Roman"/>
            <w:sz w:val="24"/>
          </w:rPr>
          <w:t>ed</w:t>
        </w:r>
      </w:ins>
      <w:del w:id="605" w:author="Author">
        <w:r w:rsidDel="00B671A3">
          <w:rPr>
            <w:rFonts w:ascii="Times New Roman" w:hAnsi="Times New Roman" w:cs="Times New Roman"/>
            <w:sz w:val="24"/>
          </w:rPr>
          <w:delText>ing</w:delText>
        </w:r>
      </w:del>
      <w:r>
        <w:rPr>
          <w:rFonts w:ascii="Times New Roman" w:hAnsi="Times New Roman" w:cs="Times New Roman"/>
          <w:sz w:val="24"/>
        </w:rPr>
        <w:t xml:space="preserve"> further significant decline</w:t>
      </w:r>
      <w:r w:rsidRPr="009D4EE1">
        <w:rPr>
          <w:rFonts w:ascii="Times New Roman" w:hAnsi="Times New Roman" w:cs="Times New Roman"/>
          <w:sz w:val="24"/>
        </w:rPr>
        <w:t xml:space="preserve">. </w:t>
      </w:r>
      <w:r>
        <w:rPr>
          <w:rFonts w:ascii="Times New Roman" w:hAnsi="Times New Roman" w:cs="Times New Roman"/>
          <w:sz w:val="24"/>
        </w:rPr>
        <w:t xml:space="preserve">We </w:t>
      </w:r>
      <w:ins w:id="606" w:author="Author">
        <w:r w:rsidR="00B671A3">
          <w:rPr>
            <w:rFonts w:ascii="Times New Roman" w:hAnsi="Times New Roman" w:cs="Times New Roman"/>
            <w:sz w:val="24"/>
          </w:rPr>
          <w:t>use</w:t>
        </w:r>
      </w:ins>
      <w:del w:id="607" w:author="Author">
        <w:r w:rsidDel="00B671A3">
          <w:rPr>
            <w:rFonts w:ascii="Times New Roman" w:hAnsi="Times New Roman" w:cs="Times New Roman"/>
            <w:sz w:val="24"/>
          </w:rPr>
          <w:delText>select</w:delText>
        </w:r>
      </w:del>
      <w:ins w:id="608" w:author="Author">
        <w:del w:id="609" w:author="Author">
          <w:r w:rsidR="00EE2E3D" w:rsidDel="00B671A3">
            <w:rPr>
              <w:rFonts w:ascii="Times New Roman" w:hAnsi="Times New Roman" w:cs="Times New Roman"/>
              <w:sz w:val="24"/>
            </w:rPr>
            <w:delText>ed</w:delText>
          </w:r>
        </w:del>
      </w:ins>
      <w:r>
        <w:rPr>
          <w:rFonts w:ascii="Times New Roman" w:hAnsi="Times New Roman" w:cs="Times New Roman"/>
          <w:sz w:val="24"/>
        </w:rPr>
        <w:t xml:space="preserve"> “Coronavirus” over “COVID19” as the search keyword for its popularity among the public </w:t>
      </w:r>
      <w:r>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trends.google.com/trends/explore?geo=US&amp;q=COVID19,Coronavirus","accessed":{"date-parts":[["2020","5","21"]]},"author":[{"dropping-particle":"","family":"Google","given":"","non-dropping-particle":"","parse-names":false,"suffix":""}],"id":"ITEM-1","issued":{"date-parts":[["2020"]]},"title":"Google Trend Compare (COVID19, Coronavirus)","type":"webpage"},"uris":["http://www.mendeley.com/documents/?uuid=3938d9ec-8676-402e-99d6-4994cf4d5488"]}],"mendeley":{"formattedCitation":"[26]","plainTextFormattedCitation":"[26]","previouslyFormattedCitation":"[26]"},"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[26]</w:t>
      </w:r>
      <w:r>
        <w:rPr>
          <w:rFonts w:ascii="Times New Roman" w:hAnsi="Times New Roman" w:cs="Times New Roman"/>
          <w:sz w:val="24"/>
        </w:rPr>
        <w:fldChar w:fldCharType="end"/>
      </w:r>
      <w:r>
        <w:rPr>
          <w:rFonts w:ascii="Times New Roman" w:hAnsi="Times New Roman" w:cs="Times New Roman"/>
          <w:sz w:val="24"/>
        </w:rPr>
        <w:t>.</w:t>
      </w:r>
      <w:r w:rsidDel="002873ED">
        <w:rPr>
          <w:rFonts w:ascii="Times New Roman" w:hAnsi="Times New Roman" w:cs="Times New Roman"/>
          <w:sz w:val="24"/>
        </w:rPr>
        <w:t xml:space="preserve"> </w:t>
      </w:r>
    </w:p>
    <w:p w14:paraId="48CCFA1F" w14:textId="1062FF7A" w:rsidR="00077492" w:rsidRPr="009D4EE1" w:rsidRDefault="00077492">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Finally, </w:t>
      </w:r>
      <w:r w:rsidRPr="009457DC">
        <w:rPr>
          <w:rFonts w:ascii="Times New Roman" w:hAnsi="Times New Roman" w:cs="Times New Roman"/>
          <w:i/>
          <w:sz w:val="24"/>
        </w:rPr>
        <w:t>transit dependency</w:t>
      </w:r>
      <w:r>
        <w:rPr>
          <w:rFonts w:ascii="Times New Roman" w:hAnsi="Times New Roman" w:cs="Times New Roman"/>
          <w:sz w:val="24"/>
        </w:rPr>
        <w:t xml:space="preserve"> is </w:t>
      </w:r>
      <w:r>
        <w:rPr>
          <w:rFonts w:ascii="Times New Roman" w:hAnsi="Times New Roman" w:cs="Times New Roman" w:hint="eastAsia"/>
          <w:sz w:val="24"/>
        </w:rPr>
        <w:t>also</w:t>
      </w:r>
      <w:r>
        <w:rPr>
          <w:rFonts w:ascii="Times New Roman" w:hAnsi="Times New Roman" w:cs="Times New Roman"/>
          <w:sz w:val="24"/>
        </w:rPr>
        <w:t xml:space="preserve"> a potential factor affecting the transit system's </w:t>
      </w:r>
      <w:del w:id="610" w:author="Author">
        <w:r w:rsidDel="00D75BD2">
          <w:rPr>
            <w:rFonts w:ascii="Times New Roman" w:hAnsi="Times New Roman" w:cs="Times New Roman"/>
            <w:sz w:val="24"/>
          </w:rPr>
          <w:delText>floor</w:delText>
        </w:r>
      </w:del>
      <w:ins w:id="611" w:author="Author">
        <w:r w:rsidR="007D36F4">
          <w:rPr>
            <w:rFonts w:ascii="Times New Roman" w:hAnsi="Times New Roman" w:cs="Times New Roman"/>
            <w:sz w:val="24"/>
          </w:rPr>
          <w:t xml:space="preserve">usage rate </w:t>
        </w:r>
        <w:r w:rsidR="008A6B31">
          <w:rPr>
            <w:rFonts w:ascii="Times New Roman" w:hAnsi="Times New Roman" w:cs="Times New Roman"/>
            <w:sz w:val="24"/>
          </w:rPr>
          <w:fldChar w:fldCharType="begin" w:fldLock="1"/>
        </w:r>
      </w:ins>
      <w:r w:rsidR="00122E4C">
        <w:rPr>
          <w:rFonts w:ascii="Times New Roman" w:hAnsi="Times New Roman" w:cs="Times New Roman"/>
          <w:sz w:val="24"/>
        </w:rPr>
        <w:instrText>ADDIN CSL_CITATION {"citationItems":[{"id":"ITEM-1","itemData":{"ISSN":"0361-1981","author":[{"dropping-particle":"","family":"Polzin","given":"Steve E","non-dropping-particle":"","parse-names":false,"suffix":""},{"dropping-particle":"","family":"Chu","given":"Xuehao","non-dropping-particle":"","parse-names":false,"suffix":""},{"dropping-particle":"","family":"Rey","given":"Joel R","non-dropping-particle":"","parse-names":false,"suffix":""}],"container-title":"Transportation Research Record","id":"ITEM-1","issue":"1","issued":{"date-parts":[["2000"]]},"page":"10-18","publisher":"SAGE Publications Sage CA: Los Angeles, CA","title":"Density and captivity in public transit success: observations from the 1995 nationwide personal transportation study","type":"article-journal","volume":"1735"},"uris":["http://www.mendeley.com/documents/?uuid=83876ac3-ef5e-4a45-a98a-7734a293ddb9"]}],"mendeley":{"formattedCitation":"[27]","plainTextFormattedCitation":"[27]","previouslyFormattedCitation":"[27]"},"properties":{"noteIndex":0},"schema":"https://github.com/citation-style-language/schema/raw/master/csl-citation.json"}</w:instrText>
      </w:r>
      <w:r w:rsidR="008A6B31">
        <w:rPr>
          <w:rFonts w:ascii="Times New Roman" w:hAnsi="Times New Roman" w:cs="Times New Roman"/>
          <w:sz w:val="24"/>
        </w:rPr>
        <w:fldChar w:fldCharType="separate"/>
      </w:r>
      <w:r w:rsidR="00736374" w:rsidRPr="00736374">
        <w:rPr>
          <w:rFonts w:ascii="Times New Roman" w:hAnsi="Times New Roman" w:cs="Times New Roman"/>
          <w:noProof/>
          <w:sz w:val="24"/>
        </w:rPr>
        <w:t>[27]</w:t>
      </w:r>
      <w:ins w:id="612" w:author="Author">
        <w:r w:rsidR="008A6B31">
          <w:rPr>
            <w:rFonts w:ascii="Times New Roman" w:hAnsi="Times New Roman" w:cs="Times New Roman"/>
            <w:sz w:val="24"/>
          </w:rPr>
          <w:fldChar w:fldCharType="end"/>
        </w:r>
        <w:r w:rsidR="008A6B31">
          <w:rPr>
            <w:rFonts w:ascii="Times New Roman" w:hAnsi="Times New Roman" w:cs="Times New Roman"/>
            <w:sz w:val="24"/>
          </w:rPr>
          <w:t xml:space="preserve"> </w:t>
        </w:r>
        <w:r w:rsidR="007D36F4">
          <w:rPr>
            <w:rFonts w:ascii="Times New Roman" w:hAnsi="Times New Roman" w:cs="Times New Roman"/>
            <w:sz w:val="24"/>
          </w:rPr>
          <w:t>and base value</w:t>
        </w:r>
      </w:ins>
      <w:del w:id="613" w:author="Author">
        <w:r w:rsidDel="007D36F4">
          <w:rPr>
            <w:rFonts w:ascii="Times New Roman" w:hAnsi="Times New Roman" w:cs="Times New Roman"/>
            <w:sz w:val="24"/>
          </w:rPr>
          <w:delText xml:space="preserve"> value</w:delText>
        </w:r>
      </w:del>
      <w:r>
        <w:rPr>
          <w:rFonts w:ascii="Times New Roman" w:hAnsi="Times New Roman" w:cs="Times New Roman"/>
          <w:sz w:val="24"/>
        </w:rPr>
        <w:t>. If an area has more people depending on transit, the usage rate of transit during the pandemic is supposedly higher. We derive</w:t>
      </w:r>
      <w:ins w:id="614" w:author="Author">
        <w:del w:id="615" w:author="Author">
          <w:r w:rsidR="00686BE5" w:rsidDel="00B671A3">
            <w:rPr>
              <w:rFonts w:ascii="Times New Roman" w:hAnsi="Times New Roman" w:cs="Times New Roman"/>
              <w:sz w:val="24"/>
            </w:rPr>
            <w:delText>d</w:delText>
          </w:r>
        </w:del>
      </w:ins>
      <w:r>
        <w:rPr>
          <w:rFonts w:ascii="Times New Roman" w:hAnsi="Times New Roman" w:cs="Times New Roman"/>
          <w:sz w:val="24"/>
        </w:rPr>
        <w:t xml:space="preserve"> the ratio of people who transit to work and the percentage of house units with no vehicle access from ACS data to infer transit dependency.</w:t>
      </w:r>
    </w:p>
    <w:p w14:paraId="7AA44050" w14:textId="67DA641D" w:rsidR="00077492" w:rsidRDefault="00077492">
      <w:pPr>
        <w:spacing w:line="480" w:lineRule="auto"/>
        <w:ind w:firstLine="720"/>
        <w:jc w:val="both"/>
        <w:rPr>
          <w:rFonts w:ascii="Times New Roman" w:hAnsi="Times New Roman" w:cs="Times New Roman"/>
          <w:sz w:val="24"/>
        </w:rPr>
      </w:pPr>
      <w:r>
        <w:rPr>
          <w:rFonts w:ascii="Times New Roman" w:hAnsi="Times New Roman" w:cs="Times New Roman"/>
          <w:sz w:val="24"/>
        </w:rPr>
        <w:t>To supplement the analysis, we also refer to the user survey results conducted by Transit</w:t>
      </w:r>
      <w:ins w:id="616" w:author="Author">
        <w:r w:rsidR="00122E4C">
          <w:rPr>
            <w:rFonts w:ascii="Times New Roman" w:hAnsi="Times New Roman" w:cs="Times New Roman"/>
            <w:sz w:val="24"/>
          </w:rPr>
          <w:t xml:space="preserve"> app</w:t>
        </w:r>
        <w:r w:rsidR="00B671A3">
          <w:rPr>
            <w:rFonts w:ascii="Times New Roman" w:hAnsi="Times New Roman" w:cs="Times New Roman"/>
            <w:sz w:val="24"/>
          </w:rPr>
          <w:t>, Inc.</w:t>
        </w:r>
      </w:ins>
      <w:r>
        <w:rPr>
          <w:rFonts w:ascii="Times New Roman" w:hAnsi="Times New Roman" w:cs="Times New Roman"/>
          <w:sz w:val="24"/>
        </w:rPr>
        <w:t xml:space="preserve"> </w:t>
      </w:r>
      <w:del w:id="617" w:author="Author">
        <w:r w:rsidDel="00B671A3">
          <w:rPr>
            <w:rFonts w:ascii="Times New Roman" w:hAnsi="Times New Roman" w:cs="Times New Roman"/>
            <w:sz w:val="24"/>
          </w:rPr>
          <w:delText xml:space="preserve">app </w:delText>
        </w:r>
      </w:del>
      <w:r>
        <w:rPr>
          <w:rFonts w:ascii="Times New Roman" w:hAnsi="Times New Roman" w:cs="Times New Roman"/>
          <w:sz w:val="24"/>
        </w:rPr>
        <w:t>about the demography of the passengers during the pandemic</w:t>
      </w:r>
      <w:ins w:id="618" w:author="Author">
        <w:r w:rsidR="00122E4C">
          <w:rPr>
            <w:rFonts w:ascii="Times New Roman" w:hAnsi="Times New Roman" w:cs="Times New Roman"/>
            <w:sz w:val="24"/>
          </w:rPr>
          <w:t xml:space="preserve"> </w:t>
        </w:r>
        <w:r w:rsidR="00122E4C">
          <w:rPr>
            <w:rFonts w:ascii="Times New Roman" w:hAnsi="Times New Roman" w:cs="Times New Roman"/>
            <w:sz w:val="24"/>
          </w:rPr>
          <w:fldChar w:fldCharType="begin" w:fldLock="1"/>
        </w:r>
      </w:ins>
      <w:r w:rsidR="00A23235">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id":"ITEM-2","itemData":{"URL":"https://www.youtube.com/watch?v=qkT9XQtd1o4","accessed":{"date-parts":[["2020","5","15"]]},"author":[{"dropping-particle":"","family":"Transit app","given":"","non-dropping-particle":"","parse-names":false,"suffix":""}],"id":"ITEM-2","issued":{"date-parts":[["2020"]]},"title":"Who's Onboard? Surveying Transit Riders During the Coronavirus Pandemic","type":"webpage"},"uris":["http://www.mendeley.com/documents/?uuid=64f1ee98-5add-454a-a8d0-4bc02e4d8cd7"]}],"mendeley":{"formattedCitation":"[28,29]","plainTextFormattedCitation":"[28,29]","previouslyFormattedCitation":"[28,29]"},"properties":{"noteIndex":0},"schema":"https://github.com/citation-style-language/schema/raw/master/csl-citation.json"}</w:instrText>
      </w:r>
      <w:r w:rsidR="00122E4C">
        <w:rPr>
          <w:rFonts w:ascii="Times New Roman" w:hAnsi="Times New Roman" w:cs="Times New Roman"/>
          <w:sz w:val="24"/>
        </w:rPr>
        <w:fldChar w:fldCharType="separate"/>
      </w:r>
      <w:r w:rsidR="00122E4C" w:rsidRPr="00122E4C">
        <w:rPr>
          <w:rFonts w:ascii="Times New Roman" w:hAnsi="Times New Roman" w:cs="Times New Roman"/>
          <w:noProof/>
          <w:sz w:val="24"/>
        </w:rPr>
        <w:t>[28,29]</w:t>
      </w:r>
      <w:ins w:id="619" w:author="Author">
        <w:r w:rsidR="00122E4C">
          <w:rPr>
            <w:rFonts w:ascii="Times New Roman" w:hAnsi="Times New Roman" w:cs="Times New Roman"/>
            <w:sz w:val="24"/>
          </w:rPr>
          <w:fldChar w:fldCharType="end"/>
        </w:r>
      </w:ins>
      <w:r>
        <w:rPr>
          <w:rFonts w:ascii="Times New Roman" w:hAnsi="Times New Roman" w:cs="Times New Roman"/>
          <w:sz w:val="24"/>
        </w:rPr>
        <w:t>. The survey was conducted in early April, 2020 across the United States (n = 15000) and Canada (n = 10000) via the Transit app interface. The survey investigate</w:t>
      </w:r>
      <w:ins w:id="620" w:author="Author">
        <w:r w:rsidR="00B671A3">
          <w:rPr>
            <w:rFonts w:ascii="Times New Roman" w:hAnsi="Times New Roman" w:cs="Times New Roman"/>
            <w:sz w:val="24"/>
          </w:rPr>
          <w:t>s</w:t>
        </w:r>
      </w:ins>
      <w:del w:id="621" w:author="Author">
        <w:r w:rsidDel="00B671A3">
          <w:rPr>
            <w:rFonts w:ascii="Times New Roman" w:hAnsi="Times New Roman" w:cs="Times New Roman"/>
            <w:sz w:val="24"/>
          </w:rPr>
          <w:delText>d</w:delText>
        </w:r>
      </w:del>
      <w:r>
        <w:rPr>
          <w:rFonts w:ascii="Times New Roman" w:hAnsi="Times New Roman" w:cs="Times New Roman"/>
          <w:sz w:val="24"/>
        </w:rPr>
        <w:t xml:space="preserve"> the age, race (including Spanish speakers), gender, trip purpose, occupation composition of the passengers wh</w:t>
      </w:r>
      <w:ins w:id="622" w:author="Author">
        <w:r w:rsidR="00B671A3">
          <w:rPr>
            <w:rFonts w:ascii="Times New Roman" w:hAnsi="Times New Roman" w:cs="Times New Roman"/>
            <w:sz w:val="24"/>
          </w:rPr>
          <w:t xml:space="preserve">o </w:t>
        </w:r>
        <w:r w:rsidR="008101AB">
          <w:rPr>
            <w:rFonts w:ascii="Times New Roman" w:hAnsi="Times New Roman" w:cs="Times New Roman"/>
            <w:sz w:val="24"/>
          </w:rPr>
          <w:t xml:space="preserve">remained </w:t>
        </w:r>
      </w:ins>
      <w:del w:id="623" w:author="Author">
        <w:r w:rsidDel="00B671A3">
          <w:rPr>
            <w:rFonts w:ascii="Times New Roman" w:hAnsi="Times New Roman" w:cs="Times New Roman"/>
            <w:sz w:val="24"/>
          </w:rPr>
          <w:delText xml:space="preserve">o stick to </w:delText>
        </w:r>
      </w:del>
      <w:r>
        <w:rPr>
          <w:rFonts w:ascii="Times New Roman" w:hAnsi="Times New Roman" w:cs="Times New Roman"/>
          <w:sz w:val="24"/>
        </w:rPr>
        <w:t>transit system</w:t>
      </w:r>
      <w:ins w:id="624" w:author="Author">
        <w:r w:rsidR="008101AB">
          <w:rPr>
            <w:rFonts w:ascii="Times New Roman" w:hAnsi="Times New Roman" w:cs="Times New Roman"/>
            <w:sz w:val="24"/>
          </w:rPr>
          <w:t xml:space="preserve"> users</w:t>
        </w:r>
      </w:ins>
      <w:del w:id="625" w:author="Author">
        <w:r w:rsidDel="008101AB">
          <w:rPr>
            <w:rFonts w:ascii="Times New Roman" w:hAnsi="Times New Roman" w:cs="Times New Roman"/>
            <w:sz w:val="24"/>
          </w:rPr>
          <w:delText>s</w:delText>
        </w:r>
      </w:del>
      <w:r>
        <w:rPr>
          <w:rFonts w:ascii="Times New Roman" w:hAnsi="Times New Roman" w:cs="Times New Roman"/>
          <w:sz w:val="24"/>
        </w:rPr>
        <w:t xml:space="preserve"> during the pandemic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id":"ITEM-2","itemData":{"URL":"https://www.youtube.com/watch?v=qkT9XQtd1o4","accessed":{"date-parts":[["2020","5","15"]]},"author":[{"dropping-particle":"","family":"Transit app","given":"","non-dropping-particle":"","parse-names":false,"suffix":""}],"id":"ITEM-2","issued":{"date-parts":[["2020"]]},"title":"Who's Onboard? Surveying Transit Riders During the Coronavirus Pandemic","type":"webpage"},"uris":["http://www.mendeley.com/documents/?uuid=64f1ee98-5add-454a-a8d0-4bc02e4d8cd7"]},{"id":"ITEM-3","itemData":{"URL":"https://transitapp.com/coronavirus#monitor","author":[{"dropping-particle":"","family":"Transit app","given":"","non-dropping-particle":"","parse-names":false,"suffix":""}],"id":"ITEM-3","issued":{"date-parts":[["2020"]]},"title":"How coronavirus is disrupting public transit","type":"webpage"},"uris":["http://www.mendeley.com/documents/?uuid=b14b5b65-125c-499a-a989-82ec91f0e551"]}],"mendeley":{"formattedCitation":"[15,28,29]","plainTextFormattedCitation":"[15,28,29]","previouslyFormattedCitation":"[15,28,29]"},"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[15,28,29]</w:t>
      </w:r>
      <w:r>
        <w:rPr>
          <w:rFonts w:ascii="Times New Roman" w:hAnsi="Times New Roman" w:cs="Times New Roman"/>
          <w:sz w:val="24"/>
        </w:rPr>
        <w:fldChar w:fldCharType="end"/>
      </w:r>
      <w:r>
        <w:rPr>
          <w:rFonts w:ascii="Times New Roman" w:hAnsi="Times New Roman" w:cs="Times New Roman"/>
          <w:sz w:val="24"/>
        </w:rPr>
        <w:t xml:space="preserve">. </w:t>
      </w:r>
    </w:p>
    <w:p w14:paraId="0A444117" w14:textId="77777777" w:rsidR="00077492" w:rsidRDefault="00077492">
      <w:pPr>
        <w:spacing w:line="480" w:lineRule="auto"/>
        <w:rPr>
          <w:rFonts w:ascii="Times New Roman" w:hAnsi="Times New Roman" w:cs="Times New Roman"/>
          <w:sz w:val="24"/>
        </w:rPr>
      </w:pPr>
    </w:p>
    <w:p w14:paraId="7781C4ED" w14:textId="76B61846" w:rsidR="00077492" w:rsidRPr="00914C9B" w:rsidRDefault="00077492">
      <w:pPr>
        <w:spacing w:line="480" w:lineRule="auto"/>
        <w:jc w:val="both"/>
        <w:rPr>
          <w:rStyle w:val="Emphasis"/>
          <w:rPrChange w:id="626" w:author="Author">
            <w:rPr/>
          </w:rPrChange>
        </w:rPr>
        <w:pPrChange w:id="627" w:author="Author">
          <w:pPr>
            <w:pStyle w:val="ListParagraph"/>
            <w:numPr>
              <w:ilvl w:val="2"/>
              <w:numId w:val="2"/>
            </w:numPr>
            <w:spacing w:line="480" w:lineRule="auto"/>
            <w:ind w:hanging="720"/>
            <w:jc w:val="both"/>
          </w:pPr>
        </w:pPrChange>
      </w:pPr>
      <w:r w:rsidRPr="00914C9B">
        <w:rPr>
          <w:rStyle w:val="Emphasis"/>
          <w:rPrChange w:id="628" w:author="Author">
            <w:rPr/>
          </w:rPrChange>
        </w:rPr>
        <w:t>Cliff/</w:t>
      </w:r>
      <w:del w:id="629" w:author="Author">
        <w:r w:rsidRPr="00914C9B" w:rsidDel="00D75BD2">
          <w:rPr>
            <w:rStyle w:val="Emphasis"/>
            <w:rPrChange w:id="630" w:author="Author">
              <w:rPr/>
            </w:rPrChange>
          </w:rPr>
          <w:delText>floor</w:delText>
        </w:r>
      </w:del>
      <w:ins w:id="631" w:author="Author">
        <w:r w:rsidR="00D75BD2" w:rsidRPr="00914C9B">
          <w:rPr>
            <w:rStyle w:val="Emphasis"/>
            <w:rPrChange w:id="632" w:author="Author">
              <w:rPr/>
            </w:rPrChange>
          </w:rPr>
          <w:t>base</w:t>
        </w:r>
      </w:ins>
      <w:r w:rsidRPr="00914C9B">
        <w:rPr>
          <w:rStyle w:val="Emphasis"/>
          <w:rPrChange w:id="633" w:author="Author">
            <w:rPr/>
          </w:rPrChange>
        </w:rPr>
        <w:t xml:space="preserve"> points and decay rate</w:t>
      </w:r>
    </w:p>
    <w:p w14:paraId="486CB36E" w14:textId="2ACBC601" w:rsidR="00077492" w:rsidRDefault="00077492">
      <w:pPr>
        <w:spacing w:line="480" w:lineRule="auto"/>
        <w:ind w:firstLine="720"/>
        <w:jc w:val="both"/>
        <w:rPr>
          <w:rFonts w:ascii="Times New Roman" w:hAnsi="Times New Roman" w:cs="Times New Roman"/>
          <w:sz w:val="24"/>
        </w:rPr>
        <w:pPrChange w:id="634" w:author="Author">
          <w:pPr>
            <w:spacing w:line="480" w:lineRule="auto"/>
            <w:jc w:val="both"/>
          </w:pPr>
        </w:pPrChange>
      </w:pPr>
      <w:r>
        <w:rPr>
          <w:rFonts w:ascii="Times New Roman" w:hAnsi="Times New Roman" w:cs="Times New Roman"/>
          <w:sz w:val="24"/>
        </w:rPr>
        <w:lastRenderedPageBreak/>
        <w:t xml:space="preserve">The </w:t>
      </w:r>
      <w:r w:rsidRPr="009457DC">
        <w:rPr>
          <w:rFonts w:ascii="Times New Roman" w:hAnsi="Times New Roman" w:cs="Times New Roman"/>
          <w:i/>
          <w:sz w:val="24"/>
        </w:rPr>
        <w:t>cliff point</w:t>
      </w:r>
      <w:ins w:id="635" w:author="Author">
        <w:r w:rsidR="00D75BD2">
          <w:rPr>
            <w:rFonts w:ascii="Times New Roman" w:hAnsi="Times New Roman" w:cs="Times New Roman"/>
            <w:i/>
            <w:sz w:val="24"/>
          </w:rPr>
          <w:t xml:space="preserve"> </w:t>
        </w:r>
        <w:proofErr w:type="spellStart"/>
        <w:proofErr w:type="gramStart"/>
        <w:r w:rsidR="00D75BD2">
          <w:rPr>
            <w:rFonts w:ascii="Times New Roman" w:hAnsi="Times New Roman" w:cs="Times New Roman"/>
            <w:i/>
            <w:sz w:val="24"/>
          </w:rPr>
          <w:t>t</w:t>
        </w:r>
        <w:r w:rsidR="00D75BD2">
          <w:rPr>
            <w:rFonts w:ascii="Times New Roman" w:hAnsi="Times New Roman" w:cs="Times New Roman"/>
            <w:i/>
            <w:sz w:val="24"/>
            <w:vertAlign w:val="subscript"/>
          </w:rPr>
          <w:t>c</w:t>
        </w:r>
      </w:ins>
      <w:proofErr w:type="spellEnd"/>
      <w:proofErr w:type="gramEnd"/>
      <w:del w:id="636" w:author="Author">
        <w:r w:rsidRPr="009457DC" w:rsidDel="00D75BD2">
          <w:rPr>
            <w:rFonts w:ascii="Times New Roman" w:hAnsi="Times New Roman" w:cs="Times New Roman"/>
            <w:i/>
            <w:sz w:val="24"/>
          </w:rPr>
          <w:delText xml:space="preserve"> </w:delTex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c</m:t>
              </m:r>
            </m:sub>
          </m:sSub>
        </m:oMath>
      </w:del>
      <w:r>
        <w:rPr>
          <w:rFonts w:ascii="Times New Roman" w:hAnsi="Times New Roman" w:cs="Times New Roman"/>
          <w:sz w:val="24"/>
        </w:rPr>
        <w:t xml:space="preserve"> and </w:t>
      </w:r>
      <w:del w:id="637" w:author="Author">
        <w:r w:rsidDel="00D75BD2">
          <w:rPr>
            <w:rFonts w:ascii="Times New Roman" w:hAnsi="Times New Roman" w:cs="Times New Roman"/>
            <w:i/>
            <w:sz w:val="24"/>
          </w:rPr>
          <w:delText>floor</w:delText>
        </w:r>
      </w:del>
      <w:ins w:id="638" w:author="Author">
        <w:r w:rsidR="00D75BD2">
          <w:rPr>
            <w:rFonts w:ascii="Times New Roman" w:hAnsi="Times New Roman" w:cs="Times New Roman"/>
            <w:i/>
            <w:sz w:val="24"/>
          </w:rPr>
          <w:t>base</w:t>
        </w:r>
      </w:ins>
      <w:r w:rsidRPr="009457DC">
        <w:rPr>
          <w:rFonts w:ascii="Times New Roman" w:hAnsi="Times New Roman" w:cs="Times New Roman"/>
          <w:i/>
          <w:sz w:val="24"/>
        </w:rPr>
        <w:t xml:space="preserve"> po</w:t>
      </w:r>
      <w:ins w:id="639" w:author="Author">
        <w:r w:rsidR="00D75BD2">
          <w:rPr>
            <w:rFonts w:ascii="Times New Roman" w:hAnsi="Times New Roman" w:cs="Times New Roman"/>
            <w:i/>
            <w:sz w:val="24"/>
          </w:rPr>
          <w:t xml:space="preserve">int </w:t>
        </w:r>
        <w:proofErr w:type="spellStart"/>
        <w:r w:rsidR="00D75BD2">
          <w:rPr>
            <w:rFonts w:ascii="Times New Roman" w:hAnsi="Times New Roman" w:cs="Times New Roman"/>
            <w:i/>
            <w:sz w:val="24"/>
          </w:rPr>
          <w:t>t</w:t>
        </w:r>
        <w:r w:rsidR="00D75BD2">
          <w:rPr>
            <w:rFonts w:ascii="Times New Roman" w:hAnsi="Times New Roman" w:cs="Times New Roman"/>
            <w:i/>
            <w:sz w:val="24"/>
            <w:vertAlign w:val="subscript"/>
          </w:rPr>
          <w:t>b</w:t>
        </w:r>
        <w:proofErr w:type="spellEnd"/>
        <w:r w:rsidR="00D75BD2">
          <w:rPr>
            <w:rFonts w:ascii="Times New Roman" w:hAnsi="Times New Roman" w:cs="Times New Roman"/>
            <w:i/>
            <w:sz w:val="24"/>
          </w:rPr>
          <w:t xml:space="preserve"> </w:t>
        </w:r>
        <w:r w:rsidR="00D75BD2" w:rsidRPr="00914C9B">
          <w:rPr>
            <w:rFonts w:ascii="Times New Roman" w:hAnsi="Times New Roman" w:cs="Times New Roman"/>
            <w:sz w:val="24"/>
            <w:rPrChange w:id="640" w:author="Author">
              <w:rPr>
                <w:rFonts w:ascii="Times New Roman" w:hAnsi="Times New Roman" w:cs="Times New Roman"/>
                <w:i/>
                <w:sz w:val="24"/>
              </w:rPr>
            </w:rPrChange>
          </w:rPr>
          <w:t>a</w:t>
        </w:r>
      </w:ins>
      <w:del w:id="641" w:author="Author">
        <w:r w:rsidRPr="00914C9B" w:rsidDel="00D75BD2">
          <w:rPr>
            <w:rFonts w:ascii="Times New Roman" w:hAnsi="Times New Roman" w:cs="Times New Roman"/>
            <w:sz w:val="24"/>
            <w:rPrChange w:id="642" w:author="Author">
              <w:rPr>
                <w:rFonts w:ascii="Times New Roman" w:hAnsi="Times New Roman" w:cs="Times New Roman"/>
                <w:i/>
                <w:sz w:val="24"/>
              </w:rPr>
            </w:rPrChange>
          </w:rPr>
          <w:delText>in</w:delText>
        </w:r>
        <w:r w:rsidRPr="00914C9B" w:rsidDel="00D75BD2">
          <w:rPr>
            <w:rFonts w:ascii="Times New Roman" w:hAnsi="Times New Roman" w:cs="Times New Roman"/>
            <w:sz w:val="24"/>
            <w:vertAlign w:val="subscript"/>
            <w:rPrChange w:id="643" w:author="Author">
              <w:rPr>
                <w:rFonts w:ascii="Times New Roman" w:hAnsi="Times New Roman" w:cs="Times New Roman"/>
                <w:i/>
                <w:sz w:val="24"/>
              </w:rPr>
            </w:rPrChange>
          </w:rPr>
          <w:delText xml:space="preserve">t </w:delText>
        </w:r>
        <m:oMath>
          <m:sSub>
            <m:sSubPr>
              <m:ctrlPr>
                <w:rPr>
                  <w:rFonts w:ascii="Cambria Math" w:hAnsi="Cambria Math" w:cs="Times New Roman"/>
                  <w:sz w:val="24"/>
                  <w:vertAlign w:val="subscript"/>
                </w:rPr>
              </m:ctrlPr>
            </m:sSubPr>
            <m:e>
              <m:r>
                <m:rPr>
                  <m:sty m:val="p"/>
                </m:rPr>
                <w:rPr>
                  <w:rFonts w:ascii="Cambria Math" w:hAnsi="Cambria Math" w:cs="Times New Roman"/>
                  <w:sz w:val="24"/>
                  <w:vertAlign w:val="subscript"/>
                </w:rPr>
                <m:t>t</m:t>
              </m:r>
            </m:e>
            <m:sub>
              <m:r>
                <m:rPr>
                  <m:sty m:val="p"/>
                </m:rPr>
                <w:rPr>
                  <w:rFonts w:ascii="Cambria Math" w:hAnsi="Cambria Math" w:cs="Times New Roman"/>
                  <w:sz w:val="24"/>
                  <w:vertAlign w:val="subscript"/>
                </w:rPr>
                <m:t>f</m:t>
              </m:r>
            </m:sub>
          </m:sSub>
        </m:oMath>
        <w:r w:rsidRPr="008A6B31" w:rsidDel="00D75BD2">
          <w:rPr>
            <w:rFonts w:ascii="Times New Roman" w:hAnsi="Times New Roman" w:cs="Times New Roman"/>
            <w:sz w:val="24"/>
          </w:rPr>
          <w:delText xml:space="preserve"> a</w:delText>
        </w:r>
      </w:del>
      <w:r w:rsidRPr="008A6B31">
        <w:rPr>
          <w:rFonts w:ascii="Times New Roman" w:hAnsi="Times New Roman" w:cs="Times New Roman"/>
          <w:sz w:val="24"/>
        </w:rPr>
        <w:t>r</w:t>
      </w:r>
      <w:r>
        <w:rPr>
          <w:rFonts w:ascii="Times New Roman" w:hAnsi="Times New Roman" w:cs="Times New Roman"/>
          <w:sz w:val="24"/>
        </w:rPr>
        <w:t>e time points when demand decline started and when it re-stabilized</w:t>
      </w:r>
      <w:ins w:id="644" w:author="Author">
        <w:r w:rsidR="009E6663">
          <w:rPr>
            <w:rFonts w:ascii="Times New Roman" w:hAnsi="Times New Roman" w:cs="Times New Roman"/>
            <w:sz w:val="24"/>
          </w:rPr>
          <w:t xml:space="preserve"> as shown in </w:t>
        </w:r>
      </w:ins>
      <w:r w:rsidR="00577C48">
        <w:rPr>
          <w:rFonts w:ascii="Times New Roman" w:hAnsi="Times New Roman" w:cs="Times New Roman"/>
          <w:sz w:val="24"/>
        </w:rPr>
        <w:t>Fig 2</w:t>
      </w:r>
      <w:r>
        <w:rPr>
          <w:rFonts w:ascii="Times New Roman" w:hAnsi="Times New Roman" w:cs="Times New Roman"/>
          <w:sz w:val="24"/>
        </w:rPr>
        <w:t>. We calculate</w:t>
      </w:r>
      <w:ins w:id="645" w:author="Author">
        <w:r w:rsidR="00E23D4C">
          <w:rPr>
            <w:rFonts w:ascii="Times New Roman" w:hAnsi="Times New Roman" w:cs="Times New Roman"/>
            <w:sz w:val="24"/>
          </w:rPr>
          <w:t>d</w:t>
        </w:r>
        <w:del w:id="646" w:author="Author">
          <w:r w:rsidR="00EE684B" w:rsidDel="008101AB">
            <w:rPr>
              <w:rFonts w:ascii="Times New Roman" w:hAnsi="Times New Roman" w:cs="Times New Roman"/>
              <w:sz w:val="24"/>
            </w:rPr>
            <w:delText>d</w:delText>
          </w:r>
        </w:del>
      </w:ins>
      <w:r>
        <w:rPr>
          <w:rFonts w:ascii="Times New Roman" w:hAnsi="Times New Roman" w:cs="Times New Roman"/>
          <w:sz w:val="24"/>
        </w:rPr>
        <w:t xml:space="preserve"> these from the </w:t>
      </w:r>
      <w:ins w:id="647" w:author="Author">
        <w:r w:rsidR="00E23D4C">
          <w:rPr>
            <w:rFonts w:ascii="Times New Roman" w:hAnsi="Times New Roman" w:cs="Times New Roman"/>
            <w:sz w:val="24"/>
          </w:rPr>
          <w:t xml:space="preserve">fitted </w:t>
        </w:r>
      </w:ins>
      <w:r>
        <w:rPr>
          <w:rFonts w:ascii="Times New Roman" w:hAnsi="Times New Roman" w:cs="Times New Roman"/>
          <w:sz w:val="24"/>
        </w:rPr>
        <w:t>logistic curve</w:t>
      </w:r>
      <w:ins w:id="648" w:author="Author">
        <w:r w:rsidR="00E23D4C">
          <w:rPr>
            <w:rFonts w:ascii="Times New Roman" w:hAnsi="Times New Roman" w:cs="Times New Roman"/>
            <w:sz w:val="24"/>
          </w:rPr>
          <w:t>s</w:t>
        </w:r>
      </w:ins>
      <w:r>
        <w:rPr>
          <w:rFonts w:ascii="Times New Roman" w:hAnsi="Times New Roman" w:cs="Times New Roman"/>
          <w:sz w:val="24"/>
        </w:rPr>
        <w:t xml:space="preserve"> using confidence interval theory rather than the observed data to provide more stable estimates. We derive</w:t>
      </w:r>
      <w:ins w:id="649" w:author="Author">
        <w:r w:rsidR="00E23D4C">
          <w:rPr>
            <w:rFonts w:ascii="Times New Roman" w:hAnsi="Times New Roman" w:cs="Times New Roman"/>
            <w:sz w:val="24"/>
          </w:rPr>
          <w:t>d</w:t>
        </w:r>
        <w:del w:id="650" w:author="Author">
          <w:r w:rsidR="00E02617" w:rsidDel="008101AB">
            <w:rPr>
              <w:rFonts w:ascii="Times New Roman" w:hAnsi="Times New Roman" w:cs="Times New Roman"/>
              <w:sz w:val="24"/>
            </w:rPr>
            <w:delText>d</w:delText>
          </w:r>
        </w:del>
      </w:ins>
      <w:r>
        <w:rPr>
          <w:rFonts w:ascii="Times New Roman" w:hAnsi="Times New Roman" w:cs="Times New Roman"/>
          <w:sz w:val="24"/>
        </w:rPr>
        <w:t xml:space="preserve"> these measures by first constructing the probability density function of the normalized logistic function F(x):</w:t>
      </w:r>
    </w:p>
    <w:tbl>
      <w:tblPr>
        <w:tblW w:w="5131" w:type="pct"/>
        <w:jc w:val="center"/>
        <w:tblLook w:val="04A0" w:firstRow="1" w:lastRow="0" w:firstColumn="1" w:lastColumn="0" w:noHBand="0" w:noVBand="1"/>
      </w:tblPr>
      <w:tblGrid>
        <w:gridCol w:w="495"/>
        <w:gridCol w:w="8572"/>
        <w:gridCol w:w="538"/>
      </w:tblGrid>
      <w:tr w:rsidR="00077492" w:rsidRPr="00E714F0" w14:paraId="3F1FB20F" w14:textId="77777777" w:rsidTr="008A333B">
        <w:trPr>
          <w:trHeight w:val="661"/>
          <w:jc w:val="center"/>
        </w:trPr>
        <w:tc>
          <w:tcPr>
            <w:tcW w:w="258" w:type="pct"/>
            <w:vAlign w:val="center"/>
          </w:tcPr>
          <w:p w14:paraId="0D2C5C34"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2" w:type="pct"/>
            <w:vAlign w:val="center"/>
            <w:hideMark/>
          </w:tcPr>
          <w:p w14:paraId="79D9F72D" w14:textId="77777777" w:rsidR="00077492" w:rsidRPr="005E3B67" w:rsidRDefault="00077492" w:rsidP="00EF007A">
            <w:pPr>
              <w:spacing w:line="480" w:lineRule="auto"/>
              <w:jc w:val="center"/>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∀-∞&lt;t&lt;∞,F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 xml:space="preserve"> 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m:t>
                </m:r>
                <m:nary>
                  <m:naryPr>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m:t>
                    </m:r>
                  </m:sub>
                  <m:sup>
                    <m:r>
                      <w:rPr>
                        <w:rFonts w:ascii="Cambria Math" w:eastAsia="Yu Mincho" w:hAnsi="Cambria Math" w:cs="Times New Roman"/>
                        <w:sz w:val="24"/>
                        <w:szCs w:val="24"/>
                        <w:lang w:eastAsia="ja-JP"/>
                      </w:rPr>
                      <m:t>t</m:t>
                    </m:r>
                  </m:sup>
                  <m:e>
                    <m:r>
                      <w:rPr>
                        <w:rFonts w:ascii="Cambria Math" w:eastAsia="Yu Mincho" w:hAnsi="Cambria Math" w:cs="Times New Roman"/>
                        <w:sz w:val="24"/>
                        <w:szCs w:val="24"/>
                        <w:lang w:eastAsia="ja-JP"/>
                      </w:rPr>
                      <m:t>P(t)dx</m:t>
                    </m:r>
                  </m:e>
                </m:nary>
              </m:oMath>
            </m:oMathPara>
          </w:p>
        </w:tc>
        <w:tc>
          <w:tcPr>
            <w:tcW w:w="280" w:type="pct"/>
            <w:vAlign w:val="center"/>
            <w:hideMark/>
          </w:tcPr>
          <w:p w14:paraId="39EC73B5" w14:textId="7C04D97F" w:rsidR="00077492" w:rsidRPr="00E714F0" w:rsidRDefault="00077492">
            <w:pPr>
              <w:spacing w:line="480" w:lineRule="auto"/>
              <w:jc w:val="center"/>
              <w:rPr>
                <w:rFonts w:ascii="Times New Roman" w:eastAsia="Yu Mincho" w:hAnsi="Times New Roman" w:cs="Times New Roman"/>
                <w:sz w:val="24"/>
                <w:szCs w:val="24"/>
                <w:lang w:eastAsia="ja-JP"/>
              </w:rPr>
              <w:pPrChange w:id="651" w:author="Author">
                <w:pPr>
                  <w:spacing w:line="240" w:lineRule="auto"/>
                  <w:jc w:val="center"/>
                </w:pPr>
              </w:pPrChange>
            </w:pPr>
            <w:bookmarkStart w:id="652" w:name="_Ref36807866"/>
            <w:r w:rsidRPr="00E714F0">
              <w:rPr>
                <w:rFonts w:ascii="Times New Roman" w:eastAsia="Yu Mincho" w:hAnsi="Times New Roman" w:cs="Times New Roman"/>
                <w:sz w:val="24"/>
                <w:szCs w:val="24"/>
                <w:lang w:eastAsia="ja-JP"/>
              </w:rPr>
              <w:t>(</w:t>
            </w:r>
            <w:r w:rsidRPr="00411925">
              <w:rPr>
                <w:rFonts w:ascii="Times New Roman" w:eastAsia="Yu Mincho" w:hAnsi="Times New Roman" w:cs="Times New Roman"/>
                <w:sz w:val="24"/>
                <w:szCs w:val="24"/>
                <w:lang w:eastAsia="ja-JP"/>
              </w:rPr>
              <w:fldChar w:fldCharType="begin"/>
            </w:r>
            <w:r w:rsidRPr="00411925">
              <w:rPr>
                <w:rFonts w:ascii="Times New Roman" w:eastAsia="Yu Mincho" w:hAnsi="Times New Roman" w:cs="Times New Roman"/>
                <w:sz w:val="24"/>
                <w:szCs w:val="24"/>
                <w:lang w:eastAsia="ja-JP"/>
              </w:rPr>
              <w:instrText xml:space="preserve"> SEQ Equation \* ARABIC </w:instrText>
            </w:r>
            <w:r w:rsidRPr="00411925">
              <w:rPr>
                <w:rFonts w:ascii="Times New Roman" w:eastAsia="Yu Mincho" w:hAnsi="Times New Roman" w:cs="Times New Roman"/>
                <w:sz w:val="24"/>
                <w:szCs w:val="24"/>
                <w:lang w:eastAsia="ja-JP"/>
              </w:rPr>
              <w:fldChar w:fldCharType="separate"/>
            </w:r>
            <w:r w:rsidR="000F49FB">
              <w:rPr>
                <w:rFonts w:ascii="Times New Roman" w:eastAsia="Yu Mincho" w:hAnsi="Times New Roman" w:cs="Times New Roman"/>
                <w:noProof/>
                <w:sz w:val="24"/>
                <w:szCs w:val="24"/>
                <w:lang w:eastAsia="ja-JP"/>
              </w:rPr>
              <w:t>2</w:t>
            </w:r>
            <w:r w:rsidRPr="00411925">
              <w:rPr>
                <w:rFonts w:ascii="Times New Roman" w:eastAsia="Yu Mincho" w:hAnsi="Times New Roman" w:cs="Times New Roman"/>
                <w:sz w:val="24"/>
                <w:szCs w:val="24"/>
                <w:lang w:eastAsia="ja-JP"/>
              </w:rPr>
              <w:fldChar w:fldCharType="end"/>
            </w:r>
            <w:bookmarkEnd w:id="652"/>
            <w:r w:rsidRPr="00E714F0">
              <w:rPr>
                <w:rFonts w:ascii="Times New Roman" w:eastAsia="Yu Mincho" w:hAnsi="Times New Roman" w:cs="Times New Roman"/>
                <w:sz w:val="24"/>
                <w:szCs w:val="24"/>
                <w:lang w:eastAsia="ja-JP"/>
              </w:rPr>
              <w:t>)</w:t>
            </w:r>
          </w:p>
        </w:tc>
      </w:tr>
      <w:tr w:rsidR="00077492" w:rsidRPr="00E714F0" w14:paraId="08DA7D5C" w14:textId="77777777" w:rsidTr="008A333B">
        <w:trPr>
          <w:trHeight w:val="661"/>
          <w:jc w:val="center"/>
        </w:trPr>
        <w:tc>
          <w:tcPr>
            <w:tcW w:w="258" w:type="pct"/>
            <w:vAlign w:val="center"/>
          </w:tcPr>
          <w:p w14:paraId="3DFEB1FB"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2" w:type="pct"/>
            <w:vAlign w:val="center"/>
            <w:hideMark/>
          </w:tcPr>
          <w:p w14:paraId="6EFEBD6D" w14:textId="1BC0ABE6" w:rsidR="00077492" w:rsidRPr="00AB345C" w:rsidRDefault="00077492" w:rsidP="00EF007A">
            <w:pPr>
              <w:spacing w:line="480" w:lineRule="auto"/>
              <w:jc w:val="center"/>
              <w:rPr>
                <w:rFonts w:ascii="Times New Roman" w:hAnsi="Times New Roman" w:cs="Times New Roman"/>
                <w:sz w:val="24"/>
              </w:rPr>
            </w:pPr>
            <m:oMathPara>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t&gt;</m:t>
                    </m:r>
                    <m:sSub>
                      <m:sSubPr>
                        <m:ctrlPr>
                          <w:del w:id="653" w:author="Author">
                            <w:rPr>
                              <w:rFonts w:ascii="Cambria Math" w:eastAsia="Yu Mincho" w:hAnsi="Cambria Math" w:cs="Times New Roman"/>
                              <w:i/>
                              <w:sz w:val="24"/>
                              <w:szCs w:val="24"/>
                              <w:lang w:eastAsia="ja-JP"/>
                            </w:rPr>
                          </w:del>
                        </m:ctrlPr>
                      </m:sSubPr>
                      <m:e>
                        <m:r>
                          <w:del w:id="654" w:author="Author">
                            <w:rPr>
                              <w:rFonts w:ascii="Cambria Math" w:eastAsia="Yu Mincho" w:hAnsi="Cambria Math" w:cs="Times New Roman"/>
                              <w:sz w:val="24"/>
                              <w:szCs w:val="24"/>
                              <w:lang w:eastAsia="ja-JP"/>
                            </w:rPr>
                            <m:t>t</m:t>
                          </w:del>
                        </m:r>
                      </m:e>
                      <m:sub>
                        <m:r>
                          <w:del w:id="655" w:author="Author">
                            <w:rPr>
                              <w:rFonts w:ascii="Cambria Math" w:eastAsia="Yu Mincho" w:hAnsi="Cambria Math" w:cs="Times New Roman"/>
                              <w:sz w:val="24"/>
                              <w:szCs w:val="24"/>
                              <w:lang w:eastAsia="ja-JP"/>
                            </w:rPr>
                            <m:t>f</m:t>
                          </w:del>
                        </m:r>
                      </m:sub>
                    </m:sSub>
                    <m:sSub>
                      <m:sSubPr>
                        <m:ctrlPr>
                          <w:ins w:id="656" w:author="Author">
                            <w:rPr>
                              <w:rFonts w:ascii="Cambria Math" w:eastAsia="Yu Mincho" w:hAnsi="Cambria Math" w:cs="Times New Roman"/>
                              <w:i/>
                              <w:sz w:val="24"/>
                              <w:szCs w:val="24"/>
                              <w:lang w:eastAsia="ja-JP"/>
                            </w:rPr>
                          </w:ins>
                        </m:ctrlPr>
                      </m:sSubPr>
                      <m:e>
                        <m:r>
                          <w:ins w:id="657" w:author="Author">
                            <w:rPr>
                              <w:rFonts w:ascii="Cambria Math" w:eastAsia="Yu Mincho" w:hAnsi="Cambria Math" w:cs="Times New Roman"/>
                              <w:sz w:val="24"/>
                              <w:szCs w:val="24"/>
                              <w:lang w:eastAsia="ja-JP"/>
                            </w:rPr>
                            <m:t>t</m:t>
                          </w:ins>
                        </m:r>
                      </m:e>
                      <m:sub>
                        <m:r>
                          <w:ins w:id="658" w:author="Author">
                            <w:rPr>
                              <w:rFonts w:ascii="Cambria Math" w:eastAsia="Yu Mincho" w:hAnsi="Cambria Math" w:cs="Times New Roman"/>
                              <w:sz w:val="24"/>
                              <w:szCs w:val="24"/>
                              <w:lang w:eastAsia="ja-JP"/>
                            </w:rPr>
                            <m:t>b</m:t>
                          </w:ins>
                        </m:r>
                      </m:sub>
                    </m:sSub>
                  </m:e>
                </m:d>
                <m:r>
                  <w:rPr>
                    <w:rFonts w:ascii="Cambria Math" w:eastAsia="Yu Mincho" w:hAnsi="Cambria Math" w:cs="Times New Roman"/>
                    <w:sz w:val="24"/>
                    <w:szCs w:val="24"/>
                    <w:lang w:eastAsia="ja-JP"/>
                  </w:rPr>
                  <m:t>=1-</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ins w:id="659" w:author="Author">
                                <w:rPr>
                                  <w:rFonts w:ascii="Cambria Math" w:eastAsia="Yu Mincho" w:hAnsi="Cambria Math" w:cs="Times New Roman"/>
                                  <w:sz w:val="24"/>
                                  <w:szCs w:val="24"/>
                                  <w:lang w:eastAsia="ja-JP"/>
                                </w:rPr>
                                <m:t>b</m:t>
                              </w:ins>
                            </m:r>
                            <m:r>
                              <w:del w:id="660" w:author="Author">
                                <w:rPr>
                                  <w:rFonts w:ascii="Cambria Math" w:eastAsia="Yu Mincho" w:hAnsi="Cambria Math" w:cs="Times New Roman"/>
                                  <w:sz w:val="24"/>
                                  <w:szCs w:val="24"/>
                                  <w:lang w:eastAsia="ja-JP"/>
                                </w:rPr>
                                <m:t>f</m:t>
                              </w:del>
                            </m:r>
                          </m:sub>
                        </m:sSub>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α</m:t>
                    </m:r>
                  </m:num>
                  <m:den>
                    <m:r>
                      <w:rPr>
                        <w:rFonts w:ascii="Cambria Math" w:eastAsia="Yu Mincho" w:hAnsi="Cambria Math" w:cs="Times New Roman"/>
                        <w:sz w:val="24"/>
                        <w:szCs w:val="24"/>
                        <w:lang w:eastAsia="ja-JP"/>
                      </w:rPr>
                      <m:t>2</m:t>
                    </m:r>
                  </m:den>
                </m:f>
              </m:oMath>
            </m:oMathPara>
          </w:p>
        </w:tc>
        <w:tc>
          <w:tcPr>
            <w:tcW w:w="280" w:type="pct"/>
            <w:vAlign w:val="center"/>
            <w:hideMark/>
          </w:tcPr>
          <w:p w14:paraId="3DB5F73C" w14:textId="77777777" w:rsidR="00077492" w:rsidRPr="00E714F0" w:rsidRDefault="00077492">
            <w:pPr>
              <w:spacing w:line="480" w:lineRule="auto"/>
              <w:jc w:val="center"/>
              <w:rPr>
                <w:rFonts w:ascii="Times New Roman" w:eastAsia="Yu Mincho" w:hAnsi="Times New Roman" w:cs="Times New Roman"/>
                <w:sz w:val="24"/>
                <w:szCs w:val="24"/>
                <w:lang w:eastAsia="ja-JP"/>
              </w:rPr>
            </w:pPr>
            <w:bookmarkStart w:id="661" w:name="_Ref36813193"/>
            <w:r w:rsidRPr="00E714F0">
              <w:rPr>
                <w:rFonts w:ascii="Times New Roman" w:eastAsia="Yu Mincho" w:hAnsi="Times New Roman" w:cs="Times New Roman"/>
                <w:sz w:val="24"/>
                <w:szCs w:val="24"/>
                <w:lang w:eastAsia="ja-JP"/>
              </w:rPr>
              <w:t>(</w:t>
            </w:r>
            <w:r w:rsidRPr="00411925">
              <w:rPr>
                <w:rFonts w:ascii="Times New Roman" w:eastAsia="Yu Mincho" w:hAnsi="Times New Roman" w:cs="Times New Roman"/>
                <w:sz w:val="24"/>
                <w:szCs w:val="24"/>
                <w:lang w:eastAsia="ja-JP"/>
              </w:rPr>
              <w:fldChar w:fldCharType="begin"/>
            </w:r>
            <w:r w:rsidRPr="00411925">
              <w:rPr>
                <w:rFonts w:ascii="Times New Roman" w:eastAsia="Yu Mincho" w:hAnsi="Times New Roman" w:cs="Times New Roman"/>
                <w:sz w:val="24"/>
                <w:szCs w:val="24"/>
                <w:lang w:eastAsia="ja-JP"/>
              </w:rPr>
              <w:instrText xml:space="preserve"> SEQ Equation \* ARABIC </w:instrText>
            </w:r>
            <w:r w:rsidRPr="00411925">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3</w:t>
            </w:r>
            <w:r w:rsidRPr="00411925">
              <w:rPr>
                <w:rFonts w:ascii="Times New Roman" w:eastAsia="Yu Mincho" w:hAnsi="Times New Roman" w:cs="Times New Roman"/>
                <w:sz w:val="24"/>
                <w:szCs w:val="24"/>
                <w:lang w:eastAsia="ja-JP"/>
              </w:rPr>
              <w:fldChar w:fldCharType="end"/>
            </w:r>
            <w:bookmarkEnd w:id="661"/>
            <w:r w:rsidRPr="00E714F0">
              <w:rPr>
                <w:rFonts w:ascii="Times New Roman" w:eastAsia="Yu Mincho" w:hAnsi="Times New Roman" w:cs="Times New Roman"/>
                <w:sz w:val="24"/>
                <w:szCs w:val="24"/>
                <w:lang w:eastAsia="ja-JP"/>
              </w:rPr>
              <w:t>)</w:t>
            </w:r>
          </w:p>
        </w:tc>
      </w:tr>
      <w:tr w:rsidR="00077492" w:rsidRPr="00E714F0" w14:paraId="5F36ADFA" w14:textId="77777777" w:rsidTr="008A333B">
        <w:trPr>
          <w:trHeight w:val="661"/>
          <w:jc w:val="center"/>
        </w:trPr>
        <w:tc>
          <w:tcPr>
            <w:tcW w:w="258" w:type="pct"/>
            <w:vAlign w:val="center"/>
          </w:tcPr>
          <w:p w14:paraId="4107ED9E"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2" w:type="pct"/>
            <w:vAlign w:val="center"/>
            <w:hideMark/>
          </w:tcPr>
          <w:p w14:paraId="68338CE7" w14:textId="77777777" w:rsidR="00077492" w:rsidRPr="00F465FC" w:rsidRDefault="00077492" w:rsidP="00EF007A">
            <w:pPr>
              <w:spacing w:line="480" w:lineRule="auto"/>
              <w:jc w:val="both"/>
              <w:rPr>
                <w:rFonts w:ascii="Times New Roman" w:hAnsi="Times New Roman" w:cs="Times New Roman"/>
                <w:sz w:val="24"/>
              </w:rPr>
            </w:pPr>
            <m:oMathPara>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α</m:t>
                    </m:r>
                  </m:num>
                  <m:den>
                    <m:r>
                      <w:rPr>
                        <w:rFonts w:ascii="Cambria Math" w:eastAsia="Yu Mincho" w:hAnsi="Cambria Math" w:cs="Times New Roman"/>
                        <w:sz w:val="24"/>
                        <w:szCs w:val="24"/>
                        <w:lang w:eastAsia="ja-JP"/>
                      </w:rPr>
                      <m:t>2</m:t>
                    </m:r>
                  </m:den>
                </m:f>
              </m:oMath>
            </m:oMathPara>
          </w:p>
        </w:tc>
        <w:tc>
          <w:tcPr>
            <w:tcW w:w="280" w:type="pct"/>
            <w:vAlign w:val="center"/>
            <w:hideMark/>
          </w:tcPr>
          <w:p w14:paraId="1CB17733" w14:textId="77777777" w:rsidR="00077492" w:rsidRPr="00E714F0" w:rsidRDefault="00077492">
            <w:pPr>
              <w:spacing w:line="480" w:lineRule="auto"/>
              <w:jc w:val="center"/>
              <w:rPr>
                <w:rFonts w:ascii="Times New Roman" w:eastAsia="Yu Mincho" w:hAnsi="Times New Roman" w:cs="Times New Roman"/>
                <w:sz w:val="24"/>
                <w:szCs w:val="24"/>
                <w:lang w:eastAsia="ja-JP"/>
              </w:rPr>
            </w:pPr>
            <w:bookmarkStart w:id="662" w:name="_Ref41743906"/>
            <w:r w:rsidRPr="00E714F0">
              <w:rPr>
                <w:rFonts w:ascii="Times New Roman" w:eastAsia="Yu Mincho" w:hAnsi="Times New Roman" w:cs="Times New Roman"/>
                <w:sz w:val="24"/>
                <w:szCs w:val="24"/>
                <w:lang w:eastAsia="ja-JP"/>
              </w:rPr>
              <w:t>(</w:t>
            </w:r>
            <w:r w:rsidRPr="00F465FC">
              <w:rPr>
                <w:rFonts w:ascii="Times New Roman" w:eastAsia="Yu Mincho" w:hAnsi="Times New Roman" w:cs="Times New Roman"/>
                <w:sz w:val="24"/>
                <w:szCs w:val="24"/>
                <w:lang w:eastAsia="ja-JP"/>
              </w:rPr>
              <w:fldChar w:fldCharType="begin"/>
            </w:r>
            <w:r w:rsidRPr="00F465FC">
              <w:rPr>
                <w:rFonts w:ascii="Times New Roman" w:eastAsia="Yu Mincho" w:hAnsi="Times New Roman" w:cs="Times New Roman"/>
                <w:sz w:val="24"/>
                <w:szCs w:val="24"/>
                <w:lang w:eastAsia="ja-JP"/>
              </w:rPr>
              <w:instrText xml:space="preserve"> SEQ Equation \* ARABIC </w:instrText>
            </w:r>
            <w:r w:rsidRPr="00F465FC">
              <w:rPr>
                <w:rFonts w:ascii="Times New Roman" w:eastAsia="Yu Mincho" w:hAnsi="Times New Roman" w:cs="Times New Roman"/>
                <w:sz w:val="24"/>
                <w:szCs w:val="24"/>
                <w:lang w:eastAsia="ja-JP"/>
              </w:rPr>
              <w:fldChar w:fldCharType="separate"/>
            </w:r>
            <w:r w:rsidRPr="00F465FC">
              <w:rPr>
                <w:rFonts w:ascii="Times New Roman" w:eastAsia="Yu Mincho" w:hAnsi="Times New Roman" w:cs="Times New Roman"/>
                <w:sz w:val="24"/>
                <w:szCs w:val="24"/>
                <w:lang w:eastAsia="ja-JP"/>
              </w:rPr>
              <w:t>4</w:t>
            </w:r>
            <w:r w:rsidRPr="00F465FC">
              <w:rPr>
                <w:rFonts w:ascii="Times New Roman" w:eastAsia="Yu Mincho" w:hAnsi="Times New Roman" w:cs="Times New Roman"/>
                <w:sz w:val="24"/>
                <w:szCs w:val="24"/>
                <w:lang w:eastAsia="ja-JP"/>
              </w:rPr>
              <w:fldChar w:fldCharType="end"/>
            </w:r>
            <w:bookmarkEnd w:id="662"/>
            <w:r w:rsidRPr="00E714F0">
              <w:rPr>
                <w:rFonts w:ascii="Times New Roman" w:eastAsia="Yu Mincho" w:hAnsi="Times New Roman" w:cs="Times New Roman"/>
                <w:sz w:val="24"/>
                <w:szCs w:val="24"/>
                <w:lang w:eastAsia="ja-JP"/>
              </w:rPr>
              <w:t>)</w:t>
            </w:r>
          </w:p>
        </w:tc>
      </w:tr>
    </w:tbl>
    <w:p w14:paraId="4FBD307A" w14:textId="77AB4CFB" w:rsidR="00077492" w:rsidRDefault="00077492" w:rsidP="00EF007A">
      <w:pPr>
        <w:spacing w:line="480" w:lineRule="auto"/>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9457DC">
        <w:rPr>
          <w:rFonts w:ascii="Times New Roman" w:hAnsi="Times New Roman" w:cs="Times New Roman"/>
          <w:i/>
          <w:sz w:val="24"/>
        </w:rPr>
        <w:t>P</w:t>
      </w:r>
      <w:r>
        <w:rPr>
          <w:rFonts w:ascii="Times New Roman" w:hAnsi="Times New Roman" w:cs="Times New Roman"/>
          <w:sz w:val="24"/>
        </w:rPr>
        <w:t xml:space="preserve"> is the probability density function of the normalized logistic function; to normalize the logistic function, we subtract</w:t>
      </w:r>
      <w:ins w:id="663" w:author="Author">
        <w:del w:id="664" w:author="Author">
          <w:r w:rsidR="00381777" w:rsidDel="008101AB">
            <w:rPr>
              <w:rFonts w:ascii="Times New Roman" w:hAnsi="Times New Roman" w:cs="Times New Roman"/>
              <w:sz w:val="24"/>
            </w:rPr>
            <w:delText>ed</w:delText>
          </w:r>
        </w:del>
      </w:ins>
      <w:r>
        <w:rPr>
          <w:rFonts w:ascii="Times New Roman" w:hAnsi="Times New Roman" w:cs="Times New Roman"/>
          <w:sz w:val="24"/>
        </w:rPr>
        <w:t xml:space="preserve"> the normal value </w:t>
      </w:r>
      <w:r w:rsidRPr="009457DC">
        <w:rPr>
          <w:rFonts w:ascii="Times New Roman" w:hAnsi="Times New Roman" w:cs="Times New Roman"/>
          <w:i/>
          <w:sz w:val="24"/>
        </w:rPr>
        <w:t>b</w:t>
      </w:r>
      <w:r>
        <w:rPr>
          <w:rFonts w:ascii="Times New Roman" w:hAnsi="Times New Roman" w:cs="Times New Roman"/>
          <w:sz w:val="24"/>
        </w:rPr>
        <w:t xml:space="preserve"> and divide</w:t>
      </w:r>
      <w:ins w:id="665" w:author="Author">
        <w:del w:id="666" w:author="Author">
          <w:r w:rsidR="00381777" w:rsidDel="008101AB">
            <w:rPr>
              <w:rFonts w:ascii="Times New Roman" w:hAnsi="Times New Roman" w:cs="Times New Roman"/>
              <w:sz w:val="24"/>
            </w:rPr>
            <w:delText>d</w:delText>
          </w:r>
        </w:del>
      </w:ins>
      <w:r>
        <w:rPr>
          <w:rFonts w:ascii="Times New Roman" w:hAnsi="Times New Roman" w:cs="Times New Roman"/>
          <w:sz w:val="24"/>
        </w:rPr>
        <w:t xml:space="preserve"> the result by </w:t>
      </w:r>
      <w:r w:rsidRPr="009457DC">
        <w:rPr>
          <w:rFonts w:ascii="Times New Roman" w:hAnsi="Times New Roman" w:cs="Times New Roman"/>
          <w:i/>
          <w:sz w:val="24"/>
        </w:rPr>
        <w:t xml:space="preserve">B </w:t>
      </w:r>
      <w:r>
        <w:rPr>
          <w:rFonts w:ascii="Times New Roman" w:hAnsi="Times New Roman" w:cs="Times New Roman"/>
          <w:sz w:val="24"/>
        </w:rPr>
        <w:t xml:space="preserve">to construct the </w:t>
      </w:r>
      <w:r w:rsidRPr="009457DC">
        <w:rPr>
          <w:rFonts w:ascii="Times New Roman" w:hAnsi="Times New Roman" w:cs="Times New Roman"/>
          <w:i/>
          <w:sz w:val="24"/>
        </w:rPr>
        <w:t xml:space="preserve">P </w:t>
      </w:r>
      <w:r>
        <w:rPr>
          <w:rFonts w:ascii="Times New Roman" w:hAnsi="Times New Roman" w:cs="Times New Roman"/>
          <w:sz w:val="24"/>
        </w:rPr>
        <w:t xml:space="preserve">function so that </w:t>
      </w:r>
      <m:oMath>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=1</m:t>
            </m:r>
          </m:e>
        </m:nary>
      </m:oMath>
      <w:r>
        <w:rPr>
          <w:rFonts w:ascii="Times New Roman" w:hAnsi="Times New Roman" w:cs="Times New Roman"/>
          <w:sz w:val="24"/>
        </w:rPr>
        <w:t>.</w:t>
      </w:r>
      <w:del w:id="667" w:author="Author">
        <w:r w:rsidDel="00C7303C">
          <w:rPr>
            <w:rFonts w:ascii="Times New Roman" w:hAnsi="Times New Roman" w:cs="Times New Roman"/>
            <w:sz w:val="24"/>
          </w:rPr>
          <w:delText xml:space="preserve"> </w:delText>
        </w:r>
        <w:r w:rsidRPr="00905A80" w:rsidDel="00C7303C">
          <w:rPr>
            <w:rFonts w:ascii="Times New Roman" w:eastAsia="Yu Mincho" w:hAnsi="Times New Roman" w:cs="Times New Roman"/>
            <w:sz w:val="24"/>
            <w:szCs w:val="24"/>
            <w:lang w:eastAsia="ja-JP"/>
          </w:rPr>
          <w:delText xml:space="preserve"> </w:delText>
        </w:r>
      </w:del>
      <w:ins w:id="668" w:author="Author">
        <w:r w:rsidR="00C7303C">
          <w:rPr>
            <w:rFonts w:ascii="Times New Roman" w:hAnsi="Times New Roman" w:cs="Times New Roman"/>
            <w:sz w:val="24"/>
          </w:rPr>
          <w:t xml:space="preserve"> </w:t>
        </w:r>
      </w:ins>
      <w:proofErr w:type="gramStart"/>
      <w:r>
        <w:rPr>
          <w:rFonts w:ascii="Times New Roman" w:eastAsia="Yu Mincho" w:hAnsi="Times New Roman" w:cs="Times New Roman"/>
          <w:sz w:val="24"/>
          <w:szCs w:val="24"/>
          <w:lang w:eastAsia="ja-JP"/>
        </w:rPr>
        <w:t>α</w:t>
      </w:r>
      <w:proofErr w:type="gramEnd"/>
      <w:r>
        <w:rPr>
          <w:rFonts w:ascii="Times New Roman" w:hAnsi="Times New Roman" w:cs="Times New Roman"/>
          <w:sz w:val="24"/>
        </w:rPr>
        <w:t xml:space="preserve"> is the confidence threshold. </w:t>
      </w:r>
      <w:r>
        <w:rPr>
          <w:rFonts w:ascii="Times New Roman" w:eastAsia="Yu Mincho" w:hAnsi="Times New Roman" w:cs="Times New Roman"/>
          <w:sz w:val="24"/>
          <w:szCs w:val="24"/>
          <w:lang w:eastAsia="ja-JP"/>
        </w:rPr>
        <w:t xml:space="preserve">From equations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_Ref36807866 \h  \* MERGEFORMAT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ins w:id="669" w:author="Author">
        <w:r w:rsidR="000F49FB" w:rsidRPr="00E714F0">
          <w:rPr>
            <w:rFonts w:ascii="Times New Roman" w:eastAsia="Yu Mincho" w:hAnsi="Times New Roman" w:cs="Times New Roman"/>
            <w:sz w:val="24"/>
            <w:szCs w:val="24"/>
            <w:lang w:eastAsia="ja-JP"/>
          </w:rPr>
          <w:t>(</w:t>
        </w:r>
        <w:r w:rsidR="000F49FB">
          <w:rPr>
            <w:rFonts w:ascii="Times New Roman" w:eastAsia="Yu Mincho" w:hAnsi="Times New Roman" w:cs="Times New Roman"/>
            <w:noProof/>
            <w:sz w:val="24"/>
            <w:szCs w:val="24"/>
            <w:lang w:eastAsia="ja-JP"/>
          </w:rPr>
          <w:t>2</w:t>
        </w:r>
      </w:ins>
      <w:del w:id="670" w:author="Author">
        <w:r w:rsidRPr="00E714F0" w:rsidDel="000F49FB">
          <w:rPr>
            <w:rFonts w:ascii="Times New Roman" w:eastAsia="Yu Mincho" w:hAnsi="Times New Roman" w:cs="Times New Roman"/>
            <w:sz w:val="24"/>
            <w:szCs w:val="24"/>
            <w:lang w:eastAsia="ja-JP"/>
          </w:rPr>
          <w:delText>(</w:delText>
        </w:r>
        <w:r w:rsidDel="000F49FB">
          <w:rPr>
            <w:rFonts w:ascii="Times New Roman" w:eastAsia="Yu Mincho" w:hAnsi="Times New Roman" w:cs="Times New Roman"/>
            <w:noProof/>
            <w:sz w:val="24"/>
            <w:szCs w:val="24"/>
            <w:lang w:eastAsia="ja-JP"/>
          </w:rPr>
          <w:delText>2</w:delText>
        </w:r>
      </w:del>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 xml:space="preserve">),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_Ref36813193 \h  \* MERGEFORMAT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ins w:id="671" w:author="Author">
        <w:r w:rsidR="000F49FB" w:rsidRPr="00E714F0">
          <w:rPr>
            <w:rFonts w:ascii="Times New Roman" w:eastAsia="Yu Mincho" w:hAnsi="Times New Roman" w:cs="Times New Roman"/>
            <w:sz w:val="24"/>
            <w:szCs w:val="24"/>
            <w:lang w:eastAsia="ja-JP"/>
          </w:rPr>
          <w:t>(</w:t>
        </w:r>
        <w:r w:rsidR="000F49FB">
          <w:rPr>
            <w:rFonts w:ascii="Times New Roman" w:eastAsia="Yu Mincho" w:hAnsi="Times New Roman" w:cs="Times New Roman"/>
            <w:noProof/>
            <w:sz w:val="24"/>
            <w:szCs w:val="24"/>
            <w:lang w:eastAsia="ja-JP"/>
          </w:rPr>
          <w:t>3</w:t>
        </w:r>
      </w:ins>
      <w:del w:id="672" w:author="Author">
        <w:r w:rsidRPr="00E714F0" w:rsidDel="000F49FB">
          <w:rPr>
            <w:rFonts w:ascii="Times New Roman" w:eastAsia="Yu Mincho" w:hAnsi="Times New Roman" w:cs="Times New Roman"/>
            <w:sz w:val="24"/>
            <w:szCs w:val="24"/>
            <w:lang w:eastAsia="ja-JP"/>
          </w:rPr>
          <w:delText>(</w:delText>
        </w:r>
        <w:r w:rsidDel="000F49FB">
          <w:rPr>
            <w:rFonts w:ascii="Times New Roman" w:eastAsia="Yu Mincho" w:hAnsi="Times New Roman" w:cs="Times New Roman"/>
            <w:noProof/>
            <w:sz w:val="24"/>
            <w:szCs w:val="24"/>
            <w:lang w:eastAsia="ja-JP"/>
          </w:rPr>
          <w:delText>3</w:delText>
        </w:r>
      </w:del>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 xml:space="preserve">), and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_Ref41743906 \h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ins w:id="673" w:author="Author">
        <w:r w:rsidR="000F49FB" w:rsidRPr="00E714F0">
          <w:rPr>
            <w:rFonts w:ascii="Times New Roman" w:eastAsia="Yu Mincho" w:hAnsi="Times New Roman" w:cs="Times New Roman"/>
            <w:sz w:val="24"/>
            <w:szCs w:val="24"/>
            <w:lang w:eastAsia="ja-JP"/>
          </w:rPr>
          <w:t>(</w:t>
        </w:r>
        <w:r w:rsidR="000F49FB" w:rsidRPr="00F465FC">
          <w:rPr>
            <w:rFonts w:ascii="Times New Roman" w:eastAsia="Yu Mincho" w:hAnsi="Times New Roman" w:cs="Times New Roman"/>
            <w:sz w:val="24"/>
            <w:szCs w:val="24"/>
            <w:lang w:eastAsia="ja-JP"/>
          </w:rPr>
          <w:t>4</w:t>
        </w:r>
      </w:ins>
      <w:del w:id="674" w:author="Author">
        <w:r w:rsidRPr="00E714F0" w:rsidDel="000F49FB">
          <w:rPr>
            <w:rFonts w:ascii="Times New Roman" w:eastAsia="Yu Mincho" w:hAnsi="Times New Roman" w:cs="Times New Roman"/>
            <w:sz w:val="24"/>
            <w:szCs w:val="24"/>
            <w:lang w:eastAsia="ja-JP"/>
          </w:rPr>
          <w:delText>(</w:delText>
        </w:r>
        <w:r w:rsidRPr="00F465FC" w:rsidDel="000F49FB">
          <w:rPr>
            <w:rFonts w:ascii="Times New Roman" w:eastAsia="Yu Mincho" w:hAnsi="Times New Roman" w:cs="Times New Roman"/>
            <w:sz w:val="24"/>
            <w:szCs w:val="24"/>
            <w:lang w:eastAsia="ja-JP"/>
          </w:rPr>
          <w:delText>4</w:delText>
        </w:r>
      </w:del>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 xml:space="preserve">), we can see </w:t>
      </w:r>
      <w:proofErr w:type="gramStart"/>
      <w:r>
        <w:rPr>
          <w:rFonts w:ascii="Times New Roman" w:eastAsia="Yu Mincho" w:hAnsi="Times New Roman" w:cs="Times New Roman"/>
          <w:sz w:val="24"/>
          <w:szCs w:val="24"/>
          <w:lang w:eastAsia="ja-JP"/>
        </w:rPr>
        <w:t xml:space="preserve">that </w:t>
      </w:r>
      <w:proofErr w:type="gramEnd"/>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&lt;t&lt;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ins w:id="675" w:author="Author">
                    <w:rPr>
                      <w:rFonts w:ascii="Cambria Math" w:eastAsia="Yu Mincho" w:hAnsi="Cambria Math" w:cs="Times New Roman"/>
                      <w:sz w:val="24"/>
                      <w:szCs w:val="24"/>
                      <w:lang w:eastAsia="ja-JP"/>
                    </w:rPr>
                    <m:t>b</m:t>
                  </w:ins>
                </m:r>
                <m:r>
                  <w:del w:id="676" w:author="Author">
                    <w:rPr>
                      <w:rFonts w:ascii="Cambria Math" w:eastAsia="Yu Mincho" w:hAnsi="Cambria Math" w:cs="Times New Roman"/>
                      <w:sz w:val="24"/>
                      <w:szCs w:val="24"/>
                      <w:lang w:eastAsia="ja-JP"/>
                    </w:rPr>
                    <m:t>f</m:t>
                  </w:del>
                </m:r>
              </m:sub>
            </m:sSub>
          </m:e>
        </m:d>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ins w:id="677" w:author="Author">
                    <w:rPr>
                      <w:rFonts w:ascii="Cambria Math" w:eastAsia="Yu Mincho" w:hAnsi="Cambria Math" w:cs="Times New Roman"/>
                      <w:sz w:val="24"/>
                      <w:szCs w:val="24"/>
                      <w:lang w:eastAsia="ja-JP"/>
                    </w:rPr>
                    <m:t>b</m:t>
                  </w:ins>
                </m:r>
                <m:r>
                  <w:del w:id="678" w:author="Author">
                    <w:rPr>
                      <w:rFonts w:ascii="Cambria Math" w:eastAsia="Yu Mincho" w:hAnsi="Cambria Math" w:cs="Times New Roman"/>
                      <w:sz w:val="24"/>
                      <w:szCs w:val="24"/>
                      <w:lang w:eastAsia="ja-JP"/>
                    </w:rPr>
                    <m:t>f</m:t>
                  </w:del>
                </m:r>
              </m:sub>
            </m:sSub>
          </m:e>
        </m:d>
        <m:r>
          <w:rPr>
            <w:rFonts w:ascii="Cambria Math" w:eastAsia="Yu Mincho" w:hAnsi="Cambria Math" w:cs="Times New Roman"/>
            <w:sz w:val="24"/>
            <w:szCs w:val="24"/>
            <w:lang w:eastAsia="ja-JP"/>
          </w:rPr>
          <m:t>-f(</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)=1-α</m:t>
        </m:r>
      </m:oMath>
      <w:r>
        <w:rPr>
          <w:rFonts w:ascii="Times New Roman" w:eastAsia="Yu Mincho" w:hAnsi="Times New Roman" w:cs="Times New Roman"/>
          <w:sz w:val="24"/>
          <w:szCs w:val="24"/>
          <w:lang w:eastAsia="ja-JP"/>
        </w:rPr>
        <w:t xml:space="preserve">; α = 0.05 ensures that 95% of the decline falls between the cliff and </w:t>
      </w:r>
      <w:del w:id="679" w:author="Author">
        <w:r w:rsidDel="00D75BD2">
          <w:rPr>
            <w:rFonts w:ascii="Times New Roman" w:eastAsia="Yu Mincho" w:hAnsi="Times New Roman" w:cs="Times New Roman"/>
            <w:sz w:val="24"/>
            <w:szCs w:val="24"/>
            <w:lang w:eastAsia="ja-JP"/>
          </w:rPr>
          <w:delText>floor</w:delText>
        </w:r>
      </w:del>
      <w:ins w:id="680" w:author="Author">
        <w:r w:rsidR="00D75BD2">
          <w:rPr>
            <w:rFonts w:ascii="Times New Roman" w:eastAsia="Yu Mincho" w:hAnsi="Times New Roman" w:cs="Times New Roman"/>
            <w:sz w:val="24"/>
            <w:szCs w:val="24"/>
            <w:lang w:eastAsia="ja-JP"/>
          </w:rPr>
          <w:t>base</w:t>
        </w:r>
      </w:ins>
      <w:r>
        <w:rPr>
          <w:rFonts w:ascii="Times New Roman" w:eastAsia="Yu Mincho" w:hAnsi="Times New Roman" w:cs="Times New Roman"/>
          <w:sz w:val="24"/>
          <w:szCs w:val="24"/>
          <w:lang w:eastAsia="ja-JP"/>
        </w:rPr>
        <w:t xml:space="preserve"> points</w:t>
      </w:r>
      <w:del w:id="681" w:author="Author">
        <w:r w:rsidDel="008101AB">
          <w:rPr>
            <w:rFonts w:ascii="Times New Roman" w:eastAsia="Yu Mincho" w:hAnsi="Times New Roman" w:cs="Times New Roman"/>
            <w:sz w:val="24"/>
            <w:szCs w:val="24"/>
            <w:lang w:eastAsia="ja-JP"/>
          </w:rPr>
          <w:delText xml:space="preserve"> </w:delText>
        </w:r>
      </w:del>
      <w:r>
        <w:rPr>
          <w:rFonts w:ascii="Times New Roman" w:eastAsia="Yu Mincho" w:hAnsi="Times New Roman" w:cs="Times New Roman"/>
          <w:sz w:val="24"/>
          <w:szCs w:val="24"/>
          <w:lang w:eastAsia="ja-JP"/>
        </w:rPr>
        <w:t xml:space="preserve">. From the formula, </w:t>
      </w:r>
      <w:del w:id="682" w:author="Author">
        <w:r w:rsidDel="00E23D4C">
          <w:rPr>
            <w:rFonts w:ascii="Times New Roman" w:eastAsia="Yu Mincho" w:hAnsi="Times New Roman" w:cs="Times New Roman"/>
            <w:sz w:val="24"/>
            <w:szCs w:val="24"/>
            <w:lang w:eastAsia="ja-JP"/>
          </w:rPr>
          <w:delText xml:space="preserve">we </w:delText>
        </w:r>
        <w:r w:rsidDel="008101AB">
          <w:rPr>
            <w:rFonts w:ascii="Times New Roman" w:eastAsia="Yu Mincho" w:hAnsi="Times New Roman" w:cs="Times New Roman"/>
            <w:sz w:val="24"/>
            <w:szCs w:val="24"/>
            <w:lang w:eastAsia="ja-JP"/>
          </w:rPr>
          <w:delText>give</w:delText>
        </w:r>
        <w:r w:rsidDel="00E23D4C">
          <w:rPr>
            <w:rFonts w:ascii="Times New Roman" w:eastAsia="Yu Mincho" w:hAnsi="Times New Roman" w:cs="Times New Roman"/>
            <w:sz w:val="24"/>
            <w:szCs w:val="24"/>
            <w:lang w:eastAsia="ja-JP"/>
          </w:rPr>
          <w:delText xml:space="preserve"> </w:delText>
        </w:r>
      </w:del>
      <w:r>
        <w:rPr>
          <w:rFonts w:ascii="Times New Roman" w:eastAsia="Yu Mincho" w:hAnsi="Times New Roman" w:cs="Times New Roman"/>
          <w:sz w:val="24"/>
          <w:szCs w:val="24"/>
          <w:lang w:eastAsia="ja-JP"/>
        </w:rPr>
        <w:t xml:space="preserve">the </w:t>
      </w:r>
      <w:del w:id="683" w:author="Author">
        <w:r w:rsidDel="008101AB">
          <w:rPr>
            <w:rFonts w:ascii="Times New Roman" w:eastAsia="Yu Mincho" w:hAnsi="Times New Roman" w:cs="Times New Roman"/>
            <w:sz w:val="24"/>
            <w:szCs w:val="24"/>
            <w:lang w:eastAsia="ja-JP"/>
          </w:rPr>
          <w:delText xml:space="preserve">direct definition of </w:delText>
        </w:r>
      </w:del>
      <w:r>
        <w:rPr>
          <w:rFonts w:ascii="Times New Roman" w:eastAsia="Yu Mincho" w:hAnsi="Times New Roman" w:cs="Times New Roman"/>
          <w:sz w:val="24"/>
          <w:szCs w:val="24"/>
          <w:lang w:eastAsia="ja-JP"/>
        </w:rPr>
        <w:t xml:space="preserve">cliff and </w:t>
      </w:r>
      <w:del w:id="684" w:author="Author">
        <w:r w:rsidDel="00D75BD2">
          <w:rPr>
            <w:rFonts w:ascii="Times New Roman" w:eastAsia="Yu Mincho" w:hAnsi="Times New Roman" w:cs="Times New Roman"/>
            <w:sz w:val="24"/>
            <w:szCs w:val="24"/>
            <w:lang w:eastAsia="ja-JP"/>
          </w:rPr>
          <w:delText>floor</w:delText>
        </w:r>
      </w:del>
      <w:ins w:id="685" w:author="Author">
        <w:r w:rsidR="00D75BD2">
          <w:rPr>
            <w:rFonts w:ascii="Times New Roman" w:eastAsia="Yu Mincho" w:hAnsi="Times New Roman" w:cs="Times New Roman"/>
            <w:sz w:val="24"/>
            <w:szCs w:val="24"/>
            <w:lang w:eastAsia="ja-JP"/>
          </w:rPr>
          <w:t>base</w:t>
        </w:r>
      </w:ins>
      <w:r>
        <w:rPr>
          <w:rFonts w:ascii="Times New Roman" w:eastAsia="Yu Mincho" w:hAnsi="Times New Roman" w:cs="Times New Roman"/>
          <w:sz w:val="24"/>
          <w:szCs w:val="24"/>
          <w:lang w:eastAsia="ja-JP"/>
        </w:rPr>
        <w:t xml:space="preserve"> point</w:t>
      </w:r>
      <w:ins w:id="686" w:author="Author">
        <w:r w:rsidR="008101AB">
          <w:rPr>
            <w:rFonts w:ascii="Times New Roman" w:eastAsia="Yu Mincho" w:hAnsi="Times New Roman" w:cs="Times New Roman"/>
            <w:sz w:val="24"/>
            <w:szCs w:val="24"/>
            <w:lang w:eastAsia="ja-JP"/>
          </w:rPr>
          <w:t>s</w:t>
        </w:r>
        <w:r w:rsidR="00E23D4C">
          <w:rPr>
            <w:rFonts w:ascii="Times New Roman" w:eastAsia="Yu Mincho" w:hAnsi="Times New Roman" w:cs="Times New Roman"/>
            <w:sz w:val="24"/>
            <w:szCs w:val="24"/>
            <w:lang w:eastAsia="ja-JP"/>
          </w:rPr>
          <w:t xml:space="preserve"> are</w:t>
        </w:r>
      </w:ins>
      <w:r>
        <w:rPr>
          <w:rFonts w:ascii="Times New Roman" w:eastAsia="Yu Mincho" w:hAnsi="Times New Roman" w:cs="Times New Roman"/>
          <w:sz w:val="24"/>
          <w:szCs w:val="24"/>
          <w:lang w:eastAsia="ja-JP"/>
        </w:rPr>
        <w:t>:</w:t>
      </w:r>
    </w:p>
    <w:tbl>
      <w:tblPr>
        <w:tblW w:w="5115" w:type="pct"/>
        <w:jc w:val="center"/>
        <w:tblLook w:val="04A0" w:firstRow="1" w:lastRow="0" w:firstColumn="1" w:lastColumn="0" w:noHBand="0" w:noVBand="1"/>
      </w:tblPr>
      <w:tblGrid>
        <w:gridCol w:w="492"/>
        <w:gridCol w:w="8547"/>
        <w:gridCol w:w="536"/>
      </w:tblGrid>
      <w:tr w:rsidR="00077492" w:rsidRPr="00E714F0" w14:paraId="1252DF41" w14:textId="77777777" w:rsidTr="008A333B">
        <w:trPr>
          <w:trHeight w:val="646"/>
          <w:jc w:val="center"/>
        </w:trPr>
        <w:tc>
          <w:tcPr>
            <w:tcW w:w="257" w:type="pct"/>
            <w:vAlign w:val="center"/>
          </w:tcPr>
          <w:p w14:paraId="27F99E4D" w14:textId="77777777" w:rsidR="00077492" w:rsidRPr="00E714F0" w:rsidRDefault="00077492" w:rsidP="00EF007A">
            <w:pPr>
              <w:spacing w:line="480" w:lineRule="auto"/>
              <w:jc w:val="both"/>
              <w:rPr>
                <w:rFonts w:ascii="Times New Roman" w:eastAsia="Yu Mincho" w:hAnsi="Times New Roman" w:cs="Times New Roman"/>
                <w:sz w:val="24"/>
                <w:szCs w:val="24"/>
                <w:lang w:eastAsia="ja-JP"/>
              </w:rPr>
            </w:pPr>
          </w:p>
        </w:tc>
        <w:tc>
          <w:tcPr>
            <w:tcW w:w="4463" w:type="pct"/>
            <w:vAlign w:val="center"/>
            <w:hideMark/>
          </w:tcPr>
          <w:p w14:paraId="2E3AAB9E" w14:textId="77777777" w:rsidR="00077492" w:rsidRPr="00E714F0" w:rsidRDefault="00684E82" w:rsidP="00EF007A">
            <w:pPr>
              <w:spacing w:line="480" w:lineRule="auto"/>
              <w:jc w:val="center"/>
              <w:rPr>
                <w:rFonts w:ascii="Times New Roman" w:eastAsia="Yu Mincho" w:hAnsi="Times New Roman" w:cs="Times New Roman"/>
                <w:sz w:val="24"/>
                <w:szCs w:val="24"/>
                <w:lang w:eastAsia="ja-JP"/>
              </w:rPr>
            </w:pPr>
            <m:oMathPara>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func>
                      <m:funcPr>
                        <m:ctrlPr>
                          <w:rPr>
                            <w:rFonts w:ascii="Cambria Math" w:eastAsia="Yu Mincho" w:hAnsi="Cambria Math" w:cs="Times New Roman"/>
                            <w:sz w:val="24"/>
                            <w:szCs w:val="24"/>
                            <w:lang w:eastAsia="ja-JP"/>
                          </w:rPr>
                        </m:ctrlPr>
                      </m:funcPr>
                      <m:fName>
                        <m:r>
                          <m:rPr>
                            <m:sty m:val="p"/>
                          </m:rPr>
                          <w:rPr>
                            <w:rFonts w:ascii="Cambria Math" w:eastAsia="Yu Mincho" w:hAnsi="Cambria Math" w:cs="Times New Roman"/>
                            <w:sz w:val="24"/>
                            <w:szCs w:val="24"/>
                            <w:lang w:eastAsia="ja-JP"/>
                          </w:rPr>
                          <m:t>ln</m:t>
                        </m:r>
                      </m:fName>
                      <m:e>
                        <m:d>
                          <m:dPr>
                            <m:ctrlPr>
                              <w:rPr>
                                <w:rFonts w:ascii="Cambria Math" w:eastAsia="Yu Mincho" w:hAnsi="Cambria Math" w:cs="Times New Roman"/>
                                <w:i/>
                                <w:sz w:val="24"/>
                                <w:szCs w:val="24"/>
                                <w:lang w:eastAsia="ja-JP"/>
                              </w:rPr>
                            </m:ctrlPr>
                          </m:dPr>
                          <m:e>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e>
                        </m:d>
                      </m:e>
                    </m:func>
                  </m:num>
                  <m:den>
                    <m:r>
                      <w:rPr>
                        <w:rFonts w:ascii="Cambria Math" w:eastAsia="Yu Mincho" w:hAnsi="Cambria Math" w:cs="Times New Roman"/>
                        <w:sz w:val="24"/>
                        <w:szCs w:val="24"/>
                        <w:lang w:eastAsia="ja-JP"/>
                      </w:rPr>
                      <m:t>k</m:t>
                    </m:r>
                  </m:den>
                </m:f>
              </m:oMath>
            </m:oMathPara>
          </w:p>
        </w:tc>
        <w:tc>
          <w:tcPr>
            <w:tcW w:w="280" w:type="pct"/>
            <w:vAlign w:val="center"/>
            <w:hideMark/>
          </w:tcPr>
          <w:p w14:paraId="1BD6965B" w14:textId="5874A3D9" w:rsidR="00077492" w:rsidRPr="00E714F0" w:rsidRDefault="00077492">
            <w:pPr>
              <w:spacing w:line="480" w:lineRule="auto"/>
              <w:jc w:val="both"/>
              <w:rPr>
                <w:rFonts w:ascii="Times New Roman" w:eastAsia="Yu Mincho" w:hAnsi="Times New Roman" w:cs="Times New Roman"/>
                <w:sz w:val="24"/>
                <w:szCs w:val="24"/>
                <w:lang w:eastAsia="ja-JP"/>
              </w:rPr>
              <w:pPrChange w:id="687" w:author="Author">
                <w:pPr>
                  <w:spacing w:line="240" w:lineRule="auto"/>
                  <w:jc w:val="both"/>
                </w:pPr>
              </w:pPrChange>
            </w:pPr>
            <w:bookmarkStart w:id="688" w:name="_Ref40975019"/>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sidR="000F49FB">
              <w:rPr>
                <w:rFonts w:ascii="Times New Roman" w:hAnsi="Times New Roman" w:cs="Times New Roman"/>
                <w:noProof/>
                <w:sz w:val="24"/>
                <w:szCs w:val="24"/>
              </w:rPr>
              <w:t>5</w:t>
            </w:r>
            <w:r w:rsidRPr="00E714F0">
              <w:rPr>
                <w:rFonts w:ascii="Times New Roman" w:hAnsi="Times New Roman" w:cs="Times New Roman"/>
                <w:sz w:val="24"/>
                <w:szCs w:val="24"/>
              </w:rPr>
              <w:fldChar w:fldCharType="end"/>
            </w:r>
            <w:bookmarkEnd w:id="688"/>
            <w:r w:rsidRPr="00E714F0">
              <w:rPr>
                <w:rFonts w:ascii="Times New Roman" w:eastAsia="Yu Mincho" w:hAnsi="Times New Roman" w:cs="Times New Roman"/>
                <w:sz w:val="24"/>
                <w:szCs w:val="24"/>
                <w:lang w:eastAsia="ja-JP"/>
              </w:rPr>
              <w:t>)</w:t>
            </w:r>
          </w:p>
        </w:tc>
      </w:tr>
      <w:tr w:rsidR="00077492" w:rsidRPr="00E714F0" w14:paraId="4AEF3F50" w14:textId="77777777" w:rsidTr="008A333B">
        <w:trPr>
          <w:trHeight w:val="646"/>
          <w:jc w:val="center"/>
        </w:trPr>
        <w:tc>
          <w:tcPr>
            <w:tcW w:w="257" w:type="pct"/>
            <w:vAlign w:val="center"/>
          </w:tcPr>
          <w:p w14:paraId="104B6AF3" w14:textId="77777777" w:rsidR="00077492" w:rsidRPr="00E714F0" w:rsidRDefault="00077492" w:rsidP="00EF007A">
            <w:pPr>
              <w:spacing w:line="480" w:lineRule="auto"/>
              <w:jc w:val="both"/>
              <w:rPr>
                <w:rFonts w:ascii="Times New Roman" w:eastAsia="Yu Mincho" w:hAnsi="Times New Roman" w:cs="Times New Roman"/>
                <w:sz w:val="24"/>
                <w:szCs w:val="24"/>
                <w:lang w:eastAsia="ja-JP"/>
              </w:rPr>
            </w:pPr>
          </w:p>
        </w:tc>
        <w:tc>
          <w:tcPr>
            <w:tcW w:w="4463" w:type="pct"/>
            <w:vAlign w:val="center"/>
            <w:hideMark/>
          </w:tcPr>
          <w:p w14:paraId="3852B7CE" w14:textId="3B1CB8B8" w:rsidR="00077492" w:rsidRPr="00A36F5B" w:rsidRDefault="00684E82" w:rsidP="00EF007A">
            <w:pPr>
              <w:spacing w:line="480" w:lineRule="auto"/>
              <w:jc w:val="center"/>
              <w:rPr>
                <w:rFonts w:ascii="Cambria Math" w:eastAsia="Yu Mincho" w:hAnsi="Cambria Math" w:cs="Times New Roman"/>
                <w:sz w:val="24"/>
                <w:szCs w:val="24"/>
                <w:lang w:eastAsia="ja-JP"/>
                <w:oMath/>
              </w:rPr>
            </w:pPr>
            <m:oMathPara>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ins w:id="689" w:author="Author">
                        <w:rPr>
                          <w:rFonts w:ascii="Cambria Math" w:eastAsia="Yu Mincho" w:hAnsi="Cambria Math" w:cs="Times New Roman"/>
                          <w:sz w:val="24"/>
                          <w:szCs w:val="24"/>
                          <w:lang w:eastAsia="ja-JP"/>
                        </w:rPr>
                        <m:t>b</m:t>
                      </w:ins>
                    </m:r>
                    <m:r>
                      <w:del w:id="690" w:author="Author">
                        <w:rPr>
                          <w:rFonts w:ascii="Cambria Math" w:eastAsia="Yu Mincho" w:hAnsi="Cambria Math" w:cs="Times New Roman"/>
                          <w:sz w:val="24"/>
                          <w:szCs w:val="24"/>
                          <w:lang w:eastAsia="ja-JP"/>
                        </w:rPr>
                        <m:t>f</m:t>
                      </w:del>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ln⁡(</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k</m:t>
                    </m:r>
                  </m:den>
                </m:f>
              </m:oMath>
            </m:oMathPara>
          </w:p>
        </w:tc>
        <w:tc>
          <w:tcPr>
            <w:tcW w:w="280" w:type="pct"/>
            <w:vAlign w:val="center"/>
            <w:hideMark/>
          </w:tcPr>
          <w:p w14:paraId="58623745" w14:textId="77777777" w:rsidR="00077492" w:rsidRPr="00E714F0" w:rsidRDefault="00077492">
            <w:pPr>
              <w:spacing w:line="480" w:lineRule="auto"/>
              <w:jc w:val="both"/>
              <w:rPr>
                <w:rFonts w:ascii="Times New Roman" w:eastAsia="Yu Mincho" w:hAnsi="Times New Roman" w:cs="Times New Roman"/>
                <w:sz w:val="24"/>
                <w:szCs w:val="24"/>
                <w:lang w:eastAsia="ja-JP"/>
              </w:rPr>
            </w:pPr>
            <w:bookmarkStart w:id="691" w:name="_Ref41744631"/>
            <w:r w:rsidRPr="00E714F0">
              <w:rPr>
                <w:rFonts w:ascii="Times New Roman" w:eastAsia="Yu Mincho" w:hAnsi="Times New Roman" w:cs="Times New Roman"/>
                <w:sz w:val="24"/>
                <w:szCs w:val="24"/>
                <w:lang w:eastAsia="ja-JP"/>
              </w:rPr>
              <w:t>(</w:t>
            </w:r>
            <w:r w:rsidRPr="00A36F5B">
              <w:rPr>
                <w:rFonts w:ascii="Times New Roman" w:eastAsia="Yu Mincho" w:hAnsi="Times New Roman" w:cs="Times New Roman"/>
                <w:sz w:val="24"/>
                <w:szCs w:val="24"/>
                <w:lang w:eastAsia="ja-JP"/>
              </w:rPr>
              <w:fldChar w:fldCharType="begin"/>
            </w:r>
            <w:r w:rsidRPr="00A36F5B">
              <w:rPr>
                <w:rFonts w:ascii="Times New Roman" w:eastAsia="Yu Mincho" w:hAnsi="Times New Roman" w:cs="Times New Roman"/>
                <w:sz w:val="24"/>
                <w:szCs w:val="24"/>
                <w:lang w:eastAsia="ja-JP"/>
              </w:rPr>
              <w:instrText xml:space="preserve"> SEQ Equation \* ARABIC </w:instrText>
            </w:r>
            <w:r w:rsidRPr="00A36F5B">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6</w:t>
            </w:r>
            <w:r w:rsidRPr="00A36F5B">
              <w:rPr>
                <w:rFonts w:ascii="Times New Roman" w:eastAsia="Yu Mincho" w:hAnsi="Times New Roman" w:cs="Times New Roman"/>
                <w:sz w:val="24"/>
                <w:szCs w:val="24"/>
                <w:lang w:eastAsia="ja-JP"/>
              </w:rPr>
              <w:fldChar w:fldCharType="end"/>
            </w:r>
            <w:bookmarkEnd w:id="691"/>
            <w:r w:rsidRPr="00E714F0">
              <w:rPr>
                <w:rFonts w:ascii="Times New Roman" w:eastAsia="Yu Mincho" w:hAnsi="Times New Roman" w:cs="Times New Roman"/>
                <w:sz w:val="24"/>
                <w:szCs w:val="24"/>
                <w:lang w:eastAsia="ja-JP"/>
              </w:rPr>
              <w:t>)</w:t>
            </w:r>
          </w:p>
        </w:tc>
      </w:tr>
    </w:tbl>
    <w:p w14:paraId="575CB375" w14:textId="77777777" w:rsidR="00077492" w:rsidRDefault="00077492" w:rsidP="00EF007A">
      <w:pPr>
        <w:spacing w:line="480" w:lineRule="auto"/>
        <w:jc w:val="both"/>
        <w:rPr>
          <w:rFonts w:ascii="Times New Roman" w:hAnsi="Times New Roman" w:cs="Times New Roman"/>
          <w:sz w:val="24"/>
        </w:rPr>
      </w:pPr>
    </w:p>
    <w:p w14:paraId="1A5D6FB7" w14:textId="0D5866FB" w:rsidR="00077492" w:rsidDel="002730D3" w:rsidRDefault="00077492" w:rsidP="00EF007A">
      <w:pPr>
        <w:spacing w:line="480" w:lineRule="auto"/>
        <w:jc w:val="both"/>
        <w:rPr>
          <w:del w:id="692" w:author="Author"/>
          <w:rFonts w:ascii="Times New Roman" w:hAnsi="Times New Roman" w:cs="Times New Roman"/>
          <w:sz w:val="24"/>
        </w:rPr>
      </w:pPr>
      <w:r>
        <w:rPr>
          <w:rFonts w:ascii="Times New Roman" w:hAnsi="Times New Roman" w:cs="Times New Roman"/>
          <w:sz w:val="24"/>
        </w:rPr>
        <w:lastRenderedPageBreak/>
        <w:t xml:space="preserve">The cliff point is the first </w:t>
      </w:r>
      <w:r w:rsidRPr="00B63FF1">
        <w:rPr>
          <w:rFonts w:ascii="Times New Roman" w:hAnsi="Times New Roman" w:cs="Times New Roman"/>
          <w:sz w:val="24"/>
        </w:rPr>
        <w:t>day</w:t>
      </w:r>
      <w:r>
        <w:rPr>
          <w:rFonts w:ascii="Times New Roman" w:hAnsi="Times New Roman" w:cs="Times New Roman"/>
          <w:i/>
          <w:sz w:val="24"/>
        </w:rPr>
        <w:t xml:space="preserve"> </w:t>
      </w:r>
      <w:r>
        <w:rPr>
          <w:rFonts w:ascii="Times New Roman" w:hAnsi="Times New Roman" w:cs="Times New Roman"/>
          <w:sz w:val="24"/>
        </w:rPr>
        <w:t xml:space="preserve">when the demand curve began to diverge from normal—i.e., when transit users start to avoid the transit. The </w:t>
      </w:r>
      <w:del w:id="693" w:author="Author">
        <w:r w:rsidDel="00E71AC6">
          <w:rPr>
            <w:rFonts w:ascii="Times New Roman" w:hAnsi="Times New Roman" w:cs="Times New Roman"/>
            <w:sz w:val="24"/>
          </w:rPr>
          <w:delText>floor</w:delText>
        </w:r>
      </w:del>
      <w:ins w:id="694" w:author="Author">
        <w:r w:rsidR="00E71AC6">
          <w:rPr>
            <w:rFonts w:ascii="Times New Roman" w:hAnsi="Times New Roman" w:cs="Times New Roman"/>
            <w:sz w:val="24"/>
          </w:rPr>
          <w:t>base</w:t>
        </w:r>
      </w:ins>
      <w:r>
        <w:rPr>
          <w:rFonts w:ascii="Times New Roman" w:hAnsi="Times New Roman" w:cs="Times New Roman"/>
          <w:sz w:val="24"/>
        </w:rPr>
        <w:t xml:space="preserve"> point is the day when decline slows and transit demand has re-stabilized. </w:t>
      </w:r>
      <w:ins w:id="695" w:author="Author">
        <w:r w:rsidR="008101AB">
          <w:rPr>
            <w:rFonts w:ascii="Times New Roman" w:hAnsi="Times New Roman" w:cs="Times New Roman"/>
            <w:sz w:val="24"/>
          </w:rPr>
          <w:t xml:space="preserve">We </w:t>
        </w:r>
      </w:ins>
      <w:del w:id="696" w:author="Author">
        <w:r w:rsidDel="008101AB">
          <w:rPr>
            <w:rFonts w:ascii="Times New Roman" w:hAnsi="Times New Roman" w:cs="Times New Roman"/>
            <w:sz w:val="24"/>
          </w:rPr>
          <w:delText xml:space="preserve">Naturally, we can </w:delText>
        </w:r>
      </w:del>
      <w:r>
        <w:rPr>
          <w:rFonts w:ascii="Times New Roman" w:hAnsi="Times New Roman" w:cs="Times New Roman"/>
          <w:sz w:val="24"/>
        </w:rPr>
        <w:t xml:space="preserve">expect the cliff point to be impacted by </w:t>
      </w:r>
      <w:del w:id="697" w:author="Author">
        <w:r w:rsidDel="00E23D4C">
          <w:rPr>
            <w:rFonts w:ascii="Times New Roman" w:hAnsi="Times New Roman" w:cs="Times New Roman"/>
            <w:sz w:val="24"/>
          </w:rPr>
          <w:delText xml:space="preserve">the </w:delText>
        </w:r>
      </w:del>
      <w:r>
        <w:rPr>
          <w:rFonts w:ascii="Times New Roman" w:hAnsi="Times New Roman" w:cs="Times New Roman"/>
          <w:sz w:val="24"/>
        </w:rPr>
        <w:t>polic</w:t>
      </w:r>
      <w:ins w:id="698" w:author="Author">
        <w:r w:rsidR="00E23D4C">
          <w:rPr>
            <w:rFonts w:ascii="Times New Roman" w:hAnsi="Times New Roman" w:cs="Times New Roman"/>
            <w:sz w:val="24"/>
          </w:rPr>
          <w:t>ies and actions</w:t>
        </w:r>
      </w:ins>
      <w:del w:id="699" w:author="Author">
        <w:r w:rsidDel="00E23D4C">
          <w:rPr>
            <w:rFonts w:ascii="Times New Roman" w:hAnsi="Times New Roman" w:cs="Times New Roman"/>
            <w:sz w:val="24"/>
          </w:rPr>
          <w:delText>y</w:delText>
        </w:r>
      </w:del>
      <w:r>
        <w:rPr>
          <w:rFonts w:ascii="Times New Roman" w:hAnsi="Times New Roman" w:cs="Times New Roman"/>
          <w:sz w:val="24"/>
        </w:rPr>
        <w:t xml:space="preserve"> </w:t>
      </w:r>
      <w:ins w:id="700" w:author="Author">
        <w:r w:rsidR="00E23D4C">
          <w:rPr>
            <w:rFonts w:ascii="Times New Roman" w:hAnsi="Times New Roman" w:cs="Times New Roman"/>
            <w:sz w:val="24"/>
          </w:rPr>
          <w:t xml:space="preserve">in </w:t>
        </w:r>
      </w:ins>
      <w:del w:id="701" w:author="Author">
        <w:r w:rsidDel="00E23D4C">
          <w:rPr>
            <w:rFonts w:ascii="Times New Roman" w:hAnsi="Times New Roman" w:cs="Times New Roman"/>
            <w:sz w:val="24"/>
          </w:rPr>
          <w:delText xml:space="preserve">of </w:delText>
        </w:r>
      </w:del>
      <w:r>
        <w:rPr>
          <w:rFonts w:ascii="Times New Roman" w:hAnsi="Times New Roman" w:cs="Times New Roman"/>
          <w:sz w:val="24"/>
        </w:rPr>
        <w:t xml:space="preserve">local </w:t>
      </w:r>
      <w:ins w:id="702" w:author="Author">
        <w:r w:rsidR="00E23D4C">
          <w:rPr>
            <w:rFonts w:ascii="Times New Roman" w:hAnsi="Times New Roman" w:cs="Times New Roman"/>
            <w:sz w:val="24"/>
          </w:rPr>
          <w:t>communities</w:t>
        </w:r>
      </w:ins>
      <w:del w:id="703" w:author="Author">
        <w:r w:rsidDel="00E23D4C">
          <w:rPr>
            <w:rFonts w:ascii="Times New Roman" w:hAnsi="Times New Roman" w:cs="Times New Roman"/>
            <w:sz w:val="24"/>
          </w:rPr>
          <w:delText>government</w:delText>
        </w:r>
      </w:del>
      <w:r>
        <w:rPr>
          <w:rFonts w:ascii="Times New Roman" w:hAnsi="Times New Roman" w:cs="Times New Roman"/>
          <w:sz w:val="24"/>
        </w:rPr>
        <w:t>. We therefore co</w:t>
      </w:r>
      <w:ins w:id="704" w:author="Author">
        <w:r w:rsidR="008101AB">
          <w:rPr>
            <w:rFonts w:ascii="Times New Roman" w:hAnsi="Times New Roman" w:cs="Times New Roman"/>
            <w:sz w:val="24"/>
          </w:rPr>
          <w:t>nsider</w:t>
        </w:r>
      </w:ins>
      <w:del w:id="705" w:author="Author">
        <w:r w:rsidDel="008101AB">
          <w:rPr>
            <w:rFonts w:ascii="Times New Roman" w:hAnsi="Times New Roman" w:cs="Times New Roman"/>
            <w:sz w:val="24"/>
          </w:rPr>
          <w:delText>llect</w:delText>
        </w:r>
      </w:del>
      <w:ins w:id="706" w:author="Author">
        <w:del w:id="707" w:author="Author">
          <w:r w:rsidR="005E7EC6" w:rsidDel="008101AB">
            <w:rPr>
              <w:rFonts w:ascii="Times New Roman" w:hAnsi="Times New Roman" w:cs="Times New Roman"/>
              <w:sz w:val="24"/>
            </w:rPr>
            <w:delText>ed</w:delText>
          </w:r>
        </w:del>
      </w:ins>
      <w:r>
        <w:rPr>
          <w:rFonts w:ascii="Times New Roman" w:hAnsi="Times New Roman" w:cs="Times New Roman"/>
          <w:sz w:val="24"/>
        </w:rPr>
        <w:t xml:space="preserve"> the date when each state declared </w:t>
      </w:r>
      <w:ins w:id="708" w:author="Author">
        <w:r w:rsidR="008101AB">
          <w:rPr>
            <w:rFonts w:ascii="Times New Roman" w:hAnsi="Times New Roman" w:cs="Times New Roman"/>
            <w:sz w:val="24"/>
          </w:rPr>
          <w:t>a</w:t>
        </w:r>
      </w:ins>
      <w:del w:id="709" w:author="Author">
        <w:r w:rsidDel="008101AB">
          <w:rPr>
            <w:rFonts w:ascii="Times New Roman" w:hAnsi="Times New Roman" w:cs="Times New Roman"/>
            <w:sz w:val="24"/>
          </w:rPr>
          <w:delText>the</w:delText>
        </w:r>
      </w:del>
      <w:r>
        <w:rPr>
          <w:rFonts w:ascii="Times New Roman" w:hAnsi="Times New Roman" w:cs="Times New Roman"/>
          <w:sz w:val="24"/>
        </w:rPr>
        <w:t xml:space="preserve"> state of emergency due to COVID-19 and conduct correlation analysis between the emergency </w:t>
      </w:r>
      <w:ins w:id="710" w:author="Author">
        <w:r w:rsidR="00E23D4C">
          <w:rPr>
            <w:rFonts w:ascii="Times New Roman" w:hAnsi="Times New Roman" w:cs="Times New Roman"/>
            <w:sz w:val="24"/>
          </w:rPr>
          <w:t xml:space="preserve">declaration </w:t>
        </w:r>
      </w:ins>
      <w:r>
        <w:rPr>
          <w:rFonts w:ascii="Times New Roman" w:hAnsi="Times New Roman" w:cs="Times New Roman"/>
          <w:sz w:val="24"/>
        </w:rPr>
        <w:t>date and the cliff point.</w:t>
      </w:r>
    </w:p>
    <w:p w14:paraId="2831AB2A" w14:textId="77777777" w:rsidR="007455D1" w:rsidRDefault="00077492">
      <w:pPr>
        <w:spacing w:line="480" w:lineRule="auto"/>
        <w:jc w:val="both"/>
        <w:rPr>
          <w:ins w:id="711" w:author="Author"/>
          <w:rFonts w:ascii="Times New Roman" w:hAnsi="Times New Roman" w:cs="Times New Roman"/>
          <w:sz w:val="24"/>
        </w:rPr>
        <w:pPrChange w:id="712" w:author="Author">
          <w:pPr>
            <w:spacing w:line="480" w:lineRule="auto"/>
          </w:pPr>
        </w:pPrChange>
      </w:pPr>
      <w:r>
        <w:rPr>
          <w:rFonts w:ascii="Times New Roman" w:hAnsi="Times New Roman" w:cs="Times New Roman"/>
          <w:sz w:val="24"/>
        </w:rPr>
        <w:tab/>
      </w:r>
      <w:del w:id="713" w:author="Author">
        <w:r w:rsidDel="002730D3">
          <w:rPr>
            <w:rFonts w:ascii="Times New Roman" w:hAnsi="Times New Roman" w:cs="Times New Roman"/>
            <w:sz w:val="24"/>
          </w:rPr>
          <w:delText xml:space="preserve">Parameter </w:delText>
        </w:r>
        <w:r w:rsidRPr="009457DC" w:rsidDel="002730D3">
          <w:rPr>
            <w:rFonts w:ascii="Times New Roman" w:hAnsi="Times New Roman" w:cs="Times New Roman"/>
            <w:i/>
            <w:sz w:val="24"/>
          </w:rPr>
          <w:delText>k</w:delText>
        </w:r>
        <w:r w:rsidDel="002730D3">
          <w:rPr>
            <w:rFonts w:ascii="Times New Roman" w:hAnsi="Times New Roman" w:cs="Times New Roman"/>
            <w:sz w:val="24"/>
          </w:rPr>
          <w:delText xml:space="preserve"> </w:delText>
        </w:r>
        <w:r w:rsidRPr="0015430B" w:rsidDel="002730D3">
          <w:rPr>
            <w:rFonts w:ascii="Times New Roman" w:hAnsi="Times New Roman" w:cs="Times New Roman"/>
            <w:sz w:val="24"/>
          </w:rPr>
          <w:delText>represent</w:delText>
        </w:r>
        <w:r w:rsidDel="002730D3">
          <w:rPr>
            <w:rFonts w:ascii="Times New Roman" w:hAnsi="Times New Roman" w:cs="Times New Roman"/>
            <w:sz w:val="24"/>
          </w:rPr>
          <w:delText xml:space="preserve">s the rate of transit demand decline; we therefore define it as </w:delText>
        </w:r>
        <w:r w:rsidRPr="00351FFE" w:rsidDel="002730D3">
          <w:rPr>
            <w:rFonts w:ascii="Times New Roman" w:hAnsi="Times New Roman" w:cs="Times New Roman"/>
            <w:i/>
            <w:sz w:val="24"/>
          </w:rPr>
          <w:delText>decay rate</w:delText>
        </w:r>
        <w:r w:rsidDel="002730D3">
          <w:rPr>
            <w:rFonts w:ascii="Times New Roman" w:hAnsi="Times New Roman" w:cs="Times New Roman"/>
            <w:sz w:val="24"/>
          </w:rPr>
          <w:delText>.</w:delText>
        </w:r>
        <w:r w:rsidRPr="0015430B" w:rsidDel="002730D3">
          <w:rPr>
            <w:rFonts w:ascii="Times New Roman" w:hAnsi="Times New Roman" w:cs="Times New Roman"/>
            <w:sz w:val="24"/>
          </w:rPr>
          <w:delText xml:space="preserve"> </w:delText>
        </w:r>
        <w:r w:rsidDel="002730D3">
          <w:rPr>
            <w:rFonts w:ascii="Times New Roman" w:hAnsi="Times New Roman" w:cs="Times New Roman"/>
            <w:sz w:val="24"/>
          </w:rPr>
          <w:delText xml:space="preserve">It </w:delText>
        </w:r>
        <w:r w:rsidRPr="00E54865" w:rsidDel="002730D3">
          <w:rPr>
            <w:rFonts w:ascii="Times New Roman" w:hAnsi="Times New Roman" w:cs="Times New Roman"/>
            <w:sz w:val="24"/>
          </w:rPr>
          <w:delText>indicat</w:delText>
        </w:r>
        <w:r w:rsidDel="002730D3">
          <w:rPr>
            <w:rFonts w:ascii="Times New Roman" w:hAnsi="Times New Roman" w:cs="Times New Roman"/>
            <w:sz w:val="24"/>
          </w:rPr>
          <w:delText xml:space="preserve">es the </w:delText>
        </w:r>
        <w:r w:rsidRPr="00E54865" w:rsidDel="002730D3">
          <w:rPr>
            <w:rFonts w:ascii="Times New Roman" w:hAnsi="Times New Roman" w:cs="Times New Roman"/>
            <w:sz w:val="24"/>
          </w:rPr>
          <w:delText xml:space="preserve">speed of </w:delText>
        </w:r>
        <w:r w:rsidDel="002730D3">
          <w:rPr>
            <w:rFonts w:ascii="Times New Roman" w:hAnsi="Times New Roman" w:cs="Times New Roman"/>
            <w:sz w:val="24"/>
          </w:rPr>
          <w:delText xml:space="preserve">response from </w:delText>
        </w:r>
        <w:r w:rsidRPr="00E54865" w:rsidDel="002730D3">
          <w:rPr>
            <w:rFonts w:ascii="Times New Roman" w:hAnsi="Times New Roman" w:cs="Times New Roman"/>
            <w:sz w:val="24"/>
          </w:rPr>
          <w:delText xml:space="preserve">users </w:delText>
        </w:r>
        <w:r w:rsidDel="002730D3">
          <w:rPr>
            <w:rFonts w:ascii="Times New Roman" w:hAnsi="Times New Roman" w:cs="Times New Roman"/>
            <w:sz w:val="24"/>
          </w:rPr>
          <w:delText>who have the ability to stay at home or not use public transit. We also conduct the correlation analysis between decay rate and cliff/</w:delText>
        </w:r>
        <w:r w:rsidDel="00E71AC6">
          <w:rPr>
            <w:rFonts w:ascii="Times New Roman" w:hAnsi="Times New Roman" w:cs="Times New Roman"/>
            <w:sz w:val="24"/>
          </w:rPr>
          <w:delText>floor</w:delText>
        </w:r>
        <w:r w:rsidDel="002730D3">
          <w:rPr>
            <w:rFonts w:ascii="Times New Roman" w:hAnsi="Times New Roman" w:cs="Times New Roman"/>
            <w:sz w:val="24"/>
          </w:rPr>
          <w:delText xml:space="preserve"> point.</w:delText>
        </w:r>
      </w:del>
    </w:p>
    <w:p w14:paraId="0D937BA7" w14:textId="60EC9879" w:rsidR="00077492" w:rsidDel="00810688" w:rsidRDefault="007455D1">
      <w:pPr>
        <w:spacing w:line="480" w:lineRule="auto"/>
        <w:jc w:val="both"/>
        <w:rPr>
          <w:del w:id="714" w:author="Author"/>
          <w:rFonts w:ascii="Times New Roman" w:hAnsi="Times New Roman" w:cs="Times New Roman"/>
          <w:sz w:val="24"/>
        </w:rPr>
        <w:pPrChange w:id="715" w:author="Author">
          <w:pPr>
            <w:spacing w:line="480" w:lineRule="auto"/>
          </w:pPr>
        </w:pPrChange>
      </w:pPr>
      <w:ins w:id="716" w:author="Author">
        <w:r>
          <w:rPr>
            <w:rFonts w:ascii="Times New Roman" w:hAnsi="Times New Roman" w:cs="Times New Roman"/>
            <w:sz w:val="24"/>
          </w:rPr>
          <w:tab/>
        </w:r>
      </w:ins>
      <w:del w:id="717" w:author="Author">
        <w:r w:rsidR="00077492" w:rsidDel="007455D1">
          <w:rPr>
            <w:rFonts w:ascii="Times New Roman" w:hAnsi="Times New Roman" w:cs="Times New Roman"/>
            <w:sz w:val="24"/>
          </w:rPr>
          <w:delText xml:space="preserve"> </w:delText>
        </w:r>
      </w:del>
    </w:p>
    <w:p w14:paraId="0F57E948" w14:textId="4DD58EA9" w:rsidR="006C64A6" w:rsidRDefault="002730D3">
      <w:pPr>
        <w:spacing w:line="480" w:lineRule="auto"/>
        <w:jc w:val="both"/>
        <w:rPr>
          <w:ins w:id="718" w:author="Author"/>
          <w:rFonts w:ascii="Times New Roman" w:hAnsi="Times New Roman" w:cs="Times New Roman"/>
          <w:sz w:val="24"/>
        </w:rPr>
        <w:pPrChange w:id="719" w:author="Author">
          <w:pPr>
            <w:spacing w:line="480" w:lineRule="auto"/>
          </w:pPr>
        </w:pPrChange>
      </w:pPr>
      <w:ins w:id="720" w:author="Author">
        <w:r>
          <w:rPr>
            <w:rFonts w:ascii="Times New Roman" w:hAnsi="Times New Roman" w:cs="Times New Roman"/>
            <w:sz w:val="24"/>
          </w:rPr>
          <w:t xml:space="preserve">Parameter </w:t>
        </w:r>
        <w:r w:rsidRPr="009457DC">
          <w:rPr>
            <w:rFonts w:ascii="Times New Roman" w:hAnsi="Times New Roman" w:cs="Times New Roman"/>
            <w:i/>
            <w:sz w:val="24"/>
          </w:rPr>
          <w:t>k</w:t>
        </w:r>
        <w:r>
          <w:rPr>
            <w:rFonts w:ascii="Times New Roman" w:hAnsi="Times New Roman" w:cs="Times New Roman"/>
            <w:sz w:val="24"/>
          </w:rPr>
          <w:t xml:space="preserve"> </w:t>
        </w:r>
        <w:r w:rsidR="00401B8E">
          <w:rPr>
            <w:rFonts w:ascii="Times New Roman" w:hAnsi="Times New Roman" w:cs="Times New Roman"/>
            <w:sz w:val="24"/>
          </w:rPr>
          <w:t xml:space="preserve">in equation </w:t>
        </w:r>
        <w:r w:rsidR="00401B8E">
          <w:rPr>
            <w:rFonts w:ascii="Times New Roman" w:hAnsi="Times New Roman" w:cs="Times New Roman"/>
            <w:sz w:val="24"/>
          </w:rPr>
          <w:fldChar w:fldCharType="begin"/>
        </w:r>
        <w:r w:rsidR="00401B8E">
          <w:rPr>
            <w:rFonts w:ascii="Times New Roman" w:hAnsi="Times New Roman" w:cs="Times New Roman"/>
            <w:sz w:val="24"/>
          </w:rPr>
          <w:instrText xml:space="preserve"> REF _Ref47373364 \h </w:instrText>
        </w:r>
      </w:ins>
      <w:r w:rsidR="008101AB">
        <w:rPr>
          <w:rFonts w:ascii="Times New Roman" w:hAnsi="Times New Roman" w:cs="Times New Roman"/>
          <w:sz w:val="24"/>
        </w:rPr>
        <w:instrText xml:space="preserve"> \* MERGEFORMAT </w:instrText>
      </w:r>
      <w:r w:rsidR="00401B8E">
        <w:rPr>
          <w:rFonts w:ascii="Times New Roman" w:hAnsi="Times New Roman" w:cs="Times New Roman"/>
          <w:sz w:val="24"/>
        </w:rPr>
      </w:r>
      <w:ins w:id="721" w:author="Author">
        <w:r w:rsidR="00401B8E">
          <w:rPr>
            <w:rFonts w:ascii="Times New Roman" w:hAnsi="Times New Roman" w:cs="Times New Roman"/>
            <w:sz w:val="24"/>
          </w:rPr>
          <w:fldChar w:fldCharType="separate"/>
        </w:r>
        <w:r w:rsidR="00C1522E" w:rsidRPr="00E714F0">
          <w:rPr>
            <w:rFonts w:ascii="Times New Roman" w:eastAsia="Yu Mincho" w:hAnsi="Times New Roman" w:cs="Times New Roman"/>
            <w:sz w:val="24"/>
            <w:szCs w:val="24"/>
            <w:lang w:eastAsia="ja-JP"/>
          </w:rPr>
          <w:t>(</w:t>
        </w:r>
        <w:r w:rsidR="00C1522E">
          <w:rPr>
            <w:rFonts w:ascii="Times New Roman" w:hAnsi="Times New Roman" w:cs="Times New Roman"/>
            <w:noProof/>
            <w:sz w:val="24"/>
            <w:szCs w:val="24"/>
          </w:rPr>
          <w:t>1</w:t>
        </w:r>
        <w:r w:rsidR="00401B8E">
          <w:rPr>
            <w:rFonts w:ascii="Times New Roman" w:hAnsi="Times New Roman" w:cs="Times New Roman"/>
            <w:sz w:val="24"/>
          </w:rPr>
          <w:fldChar w:fldCharType="end"/>
        </w:r>
        <w:r w:rsidR="00401B8E">
          <w:rPr>
            <w:rFonts w:ascii="Times New Roman" w:hAnsi="Times New Roman" w:cs="Times New Roman"/>
            <w:sz w:val="24"/>
          </w:rPr>
          <w:t xml:space="preserve">) </w:t>
        </w:r>
        <w:r w:rsidRPr="0015430B">
          <w:rPr>
            <w:rFonts w:ascii="Times New Roman" w:hAnsi="Times New Roman" w:cs="Times New Roman"/>
            <w:sz w:val="24"/>
          </w:rPr>
          <w:t>represent</w:t>
        </w:r>
        <w:r>
          <w:rPr>
            <w:rFonts w:ascii="Times New Roman" w:hAnsi="Times New Roman" w:cs="Times New Roman"/>
            <w:sz w:val="24"/>
          </w:rPr>
          <w:t xml:space="preserve">s the rate of transit demand decline; we therefore define it as </w:t>
        </w:r>
        <w:r w:rsidRPr="00351FFE">
          <w:rPr>
            <w:rFonts w:ascii="Times New Roman" w:hAnsi="Times New Roman" w:cs="Times New Roman"/>
            <w:i/>
            <w:sz w:val="24"/>
          </w:rPr>
          <w:t>decay rate</w:t>
        </w:r>
        <w:r>
          <w:rPr>
            <w:rFonts w:ascii="Times New Roman" w:hAnsi="Times New Roman" w:cs="Times New Roman"/>
            <w:sz w:val="24"/>
          </w:rPr>
          <w:t>.</w:t>
        </w:r>
        <w:r w:rsidRPr="0015430B">
          <w:rPr>
            <w:rFonts w:ascii="Times New Roman" w:hAnsi="Times New Roman" w:cs="Times New Roman"/>
            <w:sz w:val="24"/>
          </w:rPr>
          <w:t xml:space="preserve"> </w:t>
        </w:r>
        <w:r>
          <w:rPr>
            <w:rFonts w:ascii="Times New Roman" w:hAnsi="Times New Roman" w:cs="Times New Roman"/>
            <w:sz w:val="24"/>
          </w:rPr>
          <w:t xml:space="preserve">It </w:t>
        </w:r>
        <w:r w:rsidRPr="00E54865">
          <w:rPr>
            <w:rFonts w:ascii="Times New Roman" w:hAnsi="Times New Roman" w:cs="Times New Roman"/>
            <w:sz w:val="24"/>
          </w:rPr>
          <w:t>indicat</w:t>
        </w:r>
        <w:r>
          <w:rPr>
            <w:rFonts w:ascii="Times New Roman" w:hAnsi="Times New Roman" w:cs="Times New Roman"/>
            <w:sz w:val="24"/>
          </w:rPr>
          <w:t xml:space="preserve">es the </w:t>
        </w:r>
        <w:r w:rsidRPr="00E54865">
          <w:rPr>
            <w:rFonts w:ascii="Times New Roman" w:hAnsi="Times New Roman" w:cs="Times New Roman"/>
            <w:sz w:val="24"/>
          </w:rPr>
          <w:t xml:space="preserve">speed of </w:t>
        </w:r>
        <w:r>
          <w:rPr>
            <w:rFonts w:ascii="Times New Roman" w:hAnsi="Times New Roman" w:cs="Times New Roman"/>
            <w:sz w:val="24"/>
          </w:rPr>
          <w:t xml:space="preserve">response from </w:t>
        </w:r>
        <w:r w:rsidRPr="00E54865">
          <w:rPr>
            <w:rFonts w:ascii="Times New Roman" w:hAnsi="Times New Roman" w:cs="Times New Roman"/>
            <w:sz w:val="24"/>
          </w:rPr>
          <w:t xml:space="preserve">users </w:t>
        </w:r>
        <w:r>
          <w:rPr>
            <w:rFonts w:ascii="Times New Roman" w:hAnsi="Times New Roman" w:cs="Times New Roman"/>
            <w:sz w:val="24"/>
          </w:rPr>
          <w:t xml:space="preserve">who have the ability to stay at home or not use public transit. We </w:t>
        </w:r>
        <w:del w:id="722" w:author="Author">
          <w:r w:rsidDel="008101AB">
            <w:rPr>
              <w:rFonts w:ascii="Times New Roman" w:hAnsi="Times New Roman" w:cs="Times New Roman"/>
              <w:sz w:val="24"/>
            </w:rPr>
            <w:delText xml:space="preserve">also </w:delText>
          </w:r>
        </w:del>
        <w:r>
          <w:rPr>
            <w:rFonts w:ascii="Times New Roman" w:hAnsi="Times New Roman" w:cs="Times New Roman"/>
            <w:sz w:val="24"/>
          </w:rPr>
          <w:t>conduct</w:t>
        </w:r>
        <w:del w:id="723" w:author="Author">
          <w:r w:rsidDel="008101AB">
            <w:rPr>
              <w:rFonts w:ascii="Times New Roman" w:hAnsi="Times New Roman" w:cs="Times New Roman"/>
              <w:sz w:val="24"/>
            </w:rPr>
            <w:delText>ed</w:delText>
          </w:r>
        </w:del>
        <w:r>
          <w:rPr>
            <w:rFonts w:ascii="Times New Roman" w:hAnsi="Times New Roman" w:cs="Times New Roman"/>
            <w:sz w:val="24"/>
          </w:rPr>
          <w:t xml:space="preserve"> </w:t>
        </w:r>
        <w:del w:id="724" w:author="Author">
          <w:r w:rsidDel="008101AB">
            <w:rPr>
              <w:rFonts w:ascii="Times New Roman" w:hAnsi="Times New Roman" w:cs="Times New Roman"/>
              <w:sz w:val="24"/>
            </w:rPr>
            <w:delText xml:space="preserve">the </w:delText>
          </w:r>
        </w:del>
        <w:r>
          <w:rPr>
            <w:rFonts w:ascii="Times New Roman" w:hAnsi="Times New Roman" w:cs="Times New Roman"/>
            <w:sz w:val="24"/>
          </w:rPr>
          <w:t>correlation analysis between decay rate and cliff/base point</w:t>
        </w:r>
        <w:r w:rsidR="00E23D4C">
          <w:rPr>
            <w:rFonts w:ascii="Times New Roman" w:hAnsi="Times New Roman" w:cs="Times New Roman"/>
            <w:sz w:val="24"/>
          </w:rPr>
          <w:t>s to examine the relationship between de-stabilization, re-stabilization and the rate of demand decline</w:t>
        </w:r>
        <w:r>
          <w:rPr>
            <w:rFonts w:ascii="Times New Roman" w:hAnsi="Times New Roman" w:cs="Times New Roman"/>
            <w:sz w:val="24"/>
          </w:rPr>
          <w:t>.</w:t>
        </w:r>
      </w:ins>
    </w:p>
    <w:p w14:paraId="55865E09" w14:textId="77777777" w:rsidR="002730D3" w:rsidRDefault="002730D3">
      <w:pPr>
        <w:spacing w:line="480" w:lineRule="auto"/>
        <w:jc w:val="both"/>
        <w:rPr>
          <w:rFonts w:ascii="Times New Roman" w:hAnsi="Times New Roman" w:cs="Times New Roman"/>
          <w:sz w:val="24"/>
        </w:rPr>
        <w:pPrChange w:id="725" w:author="Author">
          <w:pPr>
            <w:spacing w:line="480" w:lineRule="auto"/>
          </w:pPr>
        </w:pPrChange>
      </w:pPr>
    </w:p>
    <w:p w14:paraId="602BAB8D" w14:textId="77777777" w:rsidR="00077492" w:rsidRPr="00914C9B" w:rsidRDefault="00077492">
      <w:pPr>
        <w:spacing w:line="480" w:lineRule="auto"/>
        <w:jc w:val="both"/>
        <w:rPr>
          <w:rStyle w:val="Emphasis"/>
          <w:rPrChange w:id="726" w:author="Author">
            <w:rPr/>
          </w:rPrChange>
        </w:rPr>
        <w:pPrChange w:id="727" w:author="Author">
          <w:pPr>
            <w:pStyle w:val="ListParagraph"/>
            <w:numPr>
              <w:ilvl w:val="2"/>
              <w:numId w:val="2"/>
            </w:numPr>
            <w:spacing w:line="480" w:lineRule="auto"/>
            <w:ind w:hanging="720"/>
            <w:jc w:val="both"/>
          </w:pPr>
        </w:pPrChange>
      </w:pPr>
      <w:r w:rsidRPr="00914C9B">
        <w:rPr>
          <w:rStyle w:val="Emphasis"/>
          <w:rPrChange w:id="728" w:author="Author">
            <w:rPr/>
          </w:rPrChange>
        </w:rPr>
        <w:t>Response intervals with incubation lags</w:t>
      </w:r>
    </w:p>
    <w:p w14:paraId="066139FC" w14:textId="7D0E8D0D" w:rsidR="00077492" w:rsidRDefault="00077492">
      <w:pPr>
        <w:spacing w:line="480" w:lineRule="auto"/>
        <w:ind w:firstLine="720"/>
        <w:jc w:val="both"/>
        <w:rPr>
          <w:rFonts w:ascii="Times New Roman" w:hAnsi="Times New Roman" w:cs="Times New Roman"/>
          <w:sz w:val="24"/>
        </w:rPr>
        <w:pPrChange w:id="729" w:author="Author">
          <w:pPr>
            <w:spacing w:line="480" w:lineRule="auto"/>
            <w:jc w:val="both"/>
          </w:pPr>
        </w:pPrChange>
      </w:pPr>
      <w:r w:rsidRPr="009457DC">
        <w:rPr>
          <w:rFonts w:ascii="Times New Roman" w:hAnsi="Times New Roman" w:cs="Times New Roman"/>
          <w:i/>
          <w:sz w:val="24"/>
        </w:rPr>
        <w:t>Response intervals</w:t>
      </w:r>
      <w:r>
        <w:rPr>
          <w:rFonts w:ascii="Times New Roman" w:hAnsi="Times New Roman" w:cs="Times New Roman"/>
          <w:sz w:val="24"/>
        </w:rPr>
        <w:t xml:space="preserve"> compare the time of community spread with the initiation (cliff point) and conclusion (</w:t>
      </w:r>
      <w:del w:id="730" w:author="Author">
        <w:r w:rsidDel="00E71AC6">
          <w:rPr>
            <w:rFonts w:ascii="Times New Roman" w:hAnsi="Times New Roman" w:cs="Times New Roman"/>
            <w:sz w:val="24"/>
          </w:rPr>
          <w:delText>floor</w:delText>
        </w:r>
      </w:del>
      <w:ins w:id="731" w:author="Author">
        <w:r w:rsidR="00E71AC6">
          <w:rPr>
            <w:rFonts w:ascii="Times New Roman" w:hAnsi="Times New Roman" w:cs="Times New Roman"/>
            <w:sz w:val="24"/>
          </w:rPr>
          <w:t>base</w:t>
        </w:r>
      </w:ins>
      <w:r>
        <w:rPr>
          <w:rFonts w:ascii="Times New Roman" w:hAnsi="Times New Roman" w:cs="Times New Roman"/>
          <w:sz w:val="24"/>
        </w:rPr>
        <w:t xml:space="preserve"> point) of transit demand decline in each system. This measures the responsiveness of transit demand to the pandemic. Although declines in transit demand are not welcome from a revenue perspective, lower demand means fewer people potentially exposed on transit; it also means the remaining dependent riders are less exposed and can practice social distancing more easily. Ideally, a transit system initiates and finishes its demand decline before there is community spread. </w:t>
      </w:r>
    </w:p>
    <w:p w14:paraId="5AFA3264" w14:textId="157176D4"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Meanwhile, the date of first reported community spread is not necessarily the first date of actual spread due to the incubation period for the disease. The median of incubation period is five </w:t>
      </w:r>
      <w:r>
        <w:rPr>
          <w:rFonts w:ascii="Times New Roman" w:hAnsi="Times New Roman" w:cs="Times New Roman"/>
          <w:sz w:val="24"/>
        </w:rPr>
        <w:lastRenderedPageBreak/>
        <w:t xml:space="preserve">days and can be as long as 14 days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medicine","id":"ITEM-1","issued":{"date-parts":[["2020"]]},"title":"The incubation period of coronavirus disease 2019 (COVID-19) from publicly reported confirmed cases: estimation and application","type":"article-journal"},"uris":["http://www.mendeley.com/documents/?uuid=30ebcf23-eb5d-4788-9d6c-30d46cece6a2"]}],"mendeley":{"formattedCitation":"[30]","plainTextFormattedCitation":"[30]","previouslyFormattedCitation":"[30]"},"properties":{"noteIndex":0},"schema":"https://github.com/citation-style-language/schema/raw/master/csl-citation.json"}</w:instrText>
      </w:r>
      <w:r>
        <w:rPr>
          <w:rFonts w:ascii="Times New Roman" w:hAnsi="Times New Roman" w:cs="Times New Roman"/>
          <w:sz w:val="24"/>
        </w:rPr>
        <w:fldChar w:fldCharType="separate"/>
      </w:r>
      <w:r w:rsidR="00122E4C" w:rsidRPr="00122E4C">
        <w:rPr>
          <w:rFonts w:ascii="Times New Roman" w:hAnsi="Times New Roman" w:cs="Times New Roman"/>
          <w:noProof/>
          <w:sz w:val="24"/>
        </w:rPr>
        <w:t>[30]</w:t>
      </w:r>
      <w:r>
        <w:rPr>
          <w:rFonts w:ascii="Times New Roman" w:hAnsi="Times New Roman" w:cs="Times New Roman"/>
          <w:sz w:val="24"/>
        </w:rPr>
        <w:fldChar w:fldCharType="end"/>
      </w:r>
      <w:r>
        <w:rPr>
          <w:rFonts w:ascii="Times New Roman" w:hAnsi="Times New Roman" w:cs="Times New Roman"/>
          <w:sz w:val="24"/>
        </w:rPr>
        <w:t xml:space="preserve">; the virus can also spread asymptomatically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author":[{"dropping-particle":"","family":"Cheng","given":"Hao-Yuan","non-dropping-particle":"","parse-names":false,"suffix":""},{"dropping-particle":"","family":"Jian","given":"Shu-Wan","non-dropping-particle":"","parse-names":false,"suffix":""},{"dropping-particle":"","family":"Liu","given":"Ding-Ping","non-dropping-particle":"","parse-names":false,"suffix":""},{"dropping-particle":"","family":"Ng","given":"Ta-Chou","non-dropping-particle":"","parse-names":false,"suffix":""},{"dropping-particle":"","family":"Huang","given":"Wan-Ting","non-dropping-particle":"","parse-names":false,"suffix":""},{"dropping-particle":"","family":"Lin","given":"Hsien-Ho","non-dropping-particle":"","parse-names":false,"suffix":""}],"container-title":"medRxiv","id":"ITEM-1","issued":{"date-parts":[["2020"]]},"publisher":"Cold Spring Harbor Laboratory Press","title":"High transmissibility of COVID-19 near symptom onset","type":"article-journal"},"uris":["http://www.mendeley.com/documents/?uuid=56b14195-0072-4c62-8a58-b358d5811184"]},{"id":"ITEM-2","itemData":{"ISSN":"1473-3099","author":[{"dropping-particle":"","family":"Pan","given":"Xingfei","non-dropping-particle":"","parse-names":false,"suffix":""},{"dropping-particle":"","family":"Chen","given":"Dexiong","non-dropping-particle":"","parse-names":false,"suffix":""},{"dropping-particle":"","family":"Xia","given":"Yong","non-dropping-particle":"","parse-names":false,"suffix":""},{"dropping-particle":"","family":"Wu","given":"Xinwei","non-dropping-particle":"","parse-names":false,"suffix":""},{"dropping-particle":"","family":"Li","given":"Tangsheng","non-dropping-particle":"","parse-names":false,"suffix":""},{"dropping-particle":"","family":"Ou","given":"Xueting","non-dropping-particle":"","parse-names":false,"suffix":""},{"dropping-particle":"","family":"Zhou","given":"Liyang","non-dropping-particle":"","parse-names":false,"suffix":""},{"dropping-particle":"","family":"Liu","given":"Jing","non-dropping-particle":"","parse-names":false,"suffix":""}],"container-title":"The Lancet Infectious Diseases","id":"ITEM-2","issue":"4","issued":{"date-parts":[["2020"]]},"page":"410-411","publisher":"Elsevier","title":"Asymptomatic cases in a family cluster with SARS-CoV-2 infection","type":"article-journal","volume":"20"},"uris":["http://www.mendeley.com/documents/?uuid=dfa1522b-667c-475b-a599-632dcaa77805"]},{"id":"ITEM-3","itemData":{"ISSN":"0031-4005","author":[{"dropping-particle":"","family":"Dong","given":"Yuanyuan","non-dropping-particle":"","parse-names":false,"suffix":""},{"dropping-particle":"","family":"Mo","given":"Xi","non-dropping-particle":"","parse-names":false,"suffix":""},{"dropping-particle":"","family":"Hu","given":"Yabin","non-dropping-particle":"","parse-names":false,"suffix":""},{"dropping-particle":"","family":"Qi","given":"Xin","non-dropping-particle":"","parse-names":false,"suffix":""},{"dropping-particle":"","family":"Jiang","given":"Fang","non-dropping-particle":"","parse-names":false,"suffix":""},{"dropping-particle":"","family":"Jiang","given":"Zhongyi","non-dropping-particle":"","parse-names":false,"suffix":""},{"dropping-particle":"","family":"Tong","given":"Shilu","non-dropping-particle":"","parse-names":false,"suffix":""}],"container-title":"Pediatrics","id":"ITEM-3","issued":{"date-parts":[["2020"]]},"publisher":"Am Acad Pediatrics","title":"Epidemiological characteristics of 2143 pediatric patients with 2019 coronavirus disease in China","type":"article-journal"},"uris":["http://www.mendeley.com/documents/?uuid=a17d51c0-2bce-4121-9c8f-edbc97751694"]}],"mendeley":{"formattedCitation":"[31–33]","plainTextFormattedCitation":"[31–33]","previouslyFormattedCitation":"[31–33]"},"properties":{"noteIndex":0},"schema":"https://github.com/citation-style-language/schema/raw/master/csl-citation.json"}</w:instrText>
      </w:r>
      <w:r>
        <w:rPr>
          <w:rFonts w:ascii="Times New Roman" w:hAnsi="Times New Roman" w:cs="Times New Roman"/>
          <w:sz w:val="24"/>
        </w:rPr>
        <w:fldChar w:fldCharType="separate"/>
      </w:r>
      <w:r w:rsidR="00122E4C" w:rsidRPr="00122E4C">
        <w:rPr>
          <w:rFonts w:ascii="Times New Roman" w:hAnsi="Times New Roman" w:cs="Times New Roman"/>
          <w:noProof/>
          <w:sz w:val="24"/>
        </w:rPr>
        <w:t>[31–33]</w:t>
      </w:r>
      <w:r>
        <w:rPr>
          <w:rFonts w:ascii="Times New Roman" w:hAnsi="Times New Roman" w:cs="Times New Roman"/>
          <w:sz w:val="24"/>
        </w:rPr>
        <w:fldChar w:fldCharType="end"/>
      </w:r>
      <w:r>
        <w:rPr>
          <w:rFonts w:ascii="Times New Roman" w:hAnsi="Times New Roman" w:cs="Times New Roman"/>
          <w:sz w:val="24"/>
        </w:rPr>
        <w:t xml:space="preserve">. Additionally, the availability of testing kits and response times from local authorities can lead to an underestimation of total cases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www.washingtonpost.com/health/coronavirus-may-have-spread-undetected-for-weeks-in-washington-state/2020/03/01/0f292336-5bcc-11ea-9055-5fa12981bbbf_story.html","accessed":{"date-parts":[["2020","3","4"]]},"author":[{"dropping-particle":"","family":"Achenbach","given":"Joel","non-dropping-particle":"","parse-names":false,"suffix":""},{"dropping-particle":"","family":"Mettler","given":"Katie","non-dropping-particle":"","parse-names":false,"suffix":""},{"dropping-particle":"","family":"Sun","given":"Lena H.","non-dropping-particle":"","parse-names":false,"suffix":""},{"dropping-particle":"","family":"Guarino","given":"Ben","non-dropping-particle":"","parse-names":false,"suffix":""}],"container-title":"Washington Post","id":"ITEM-1","issued":{"date-parts":[["2020"]]},"title":"Coronavirus may have spread undetected for weeks in Washington state, which reported first two deaths in U.S.","type":"webpage"},"uris":["http://www.mendeley.com/documents/?uuid=ec0a0727-27c5-43e0-a655-565847588645"]},{"id":"ITEM-2","itemData":{"URL":"https://www.nytimes.com/interactive/2020/04/01/us/coronavirus-covid-19-symptoms-data.html","accessed":{"date-parts":[["2020","3","4"]]},"author":[{"dropping-particle":"","family":"Popovich","given":"Nadja","non-dropping-particle":"","parse-names":false,"suffix":""}],"id":"ITEM-2","issued":{"date-parts":[["2020"]]},"title":"How U.S. Coronavirus Diagnoses Are Lagging Behind the Outbreak","type":"webpage"},"uris":["http://www.mendeley.com/documents/?uuid=2b4bb5ce-e07c-4ff4-a7f5-346fbf3fa2f9"]}],"mendeley":{"formattedCitation":"[34,35]","plainTextFormattedCitation":"[34,35]","previouslyFormattedCitation":"[34,35]"},"properties":{"noteIndex":0},"schema":"https://github.com/citation-style-language/schema/raw/master/csl-citation.json"}</w:instrText>
      </w:r>
      <w:r>
        <w:rPr>
          <w:rFonts w:ascii="Times New Roman" w:hAnsi="Times New Roman" w:cs="Times New Roman"/>
          <w:sz w:val="24"/>
        </w:rPr>
        <w:fldChar w:fldCharType="separate"/>
      </w:r>
      <w:r w:rsidR="00122E4C" w:rsidRPr="00122E4C">
        <w:rPr>
          <w:rFonts w:ascii="Times New Roman" w:hAnsi="Times New Roman" w:cs="Times New Roman"/>
          <w:noProof/>
          <w:sz w:val="24"/>
        </w:rPr>
        <w:t>[34,35]</w:t>
      </w:r>
      <w:r>
        <w:rPr>
          <w:rFonts w:ascii="Times New Roman" w:hAnsi="Times New Roman" w:cs="Times New Roman"/>
          <w:sz w:val="24"/>
        </w:rPr>
        <w:fldChar w:fldCharType="end"/>
      </w:r>
      <w:r>
        <w:rPr>
          <w:rFonts w:ascii="Times New Roman" w:hAnsi="Times New Roman" w:cs="Times New Roman"/>
          <w:sz w:val="24"/>
        </w:rPr>
        <w:t xml:space="preserve">. Since the incubation period and case load accuracy both vary, we introduce </w:t>
      </w:r>
      <w:r w:rsidRPr="00165C28">
        <w:rPr>
          <w:rFonts w:ascii="Times New Roman" w:hAnsi="Times New Roman" w:cs="Times New Roman"/>
          <w:i/>
          <w:sz w:val="24"/>
        </w:rPr>
        <w:t>incubation lag</w:t>
      </w:r>
      <w:r>
        <w:rPr>
          <w:rFonts w:ascii="Times New Roman" w:hAnsi="Times New Roman" w:cs="Times New Roman"/>
          <w:sz w:val="24"/>
        </w:rPr>
        <w:t xml:space="preserve"> as a parameter </w:t>
      </w:r>
      <w:ins w:id="732" w:author="Author">
        <w:r w:rsidR="008101AB">
          <w:rPr>
            <w:rFonts w:ascii="Times New Roman" w:hAnsi="Times New Roman" w:cs="Times New Roman"/>
            <w:sz w:val="24"/>
          </w:rPr>
          <w:t>of the</w:t>
        </w:r>
      </w:ins>
      <w:del w:id="733" w:author="Author">
        <w:r w:rsidDel="008101AB">
          <w:rPr>
            <w:rFonts w:ascii="Times New Roman" w:hAnsi="Times New Roman" w:cs="Times New Roman"/>
            <w:sz w:val="24"/>
          </w:rPr>
          <w:delText>into</w:delText>
        </w:r>
      </w:del>
      <w:r>
        <w:rPr>
          <w:rFonts w:ascii="Times New Roman" w:hAnsi="Times New Roman" w:cs="Times New Roman"/>
          <w:sz w:val="24"/>
        </w:rPr>
        <w:t xml:space="preserve"> </w:t>
      </w:r>
      <w:r w:rsidRPr="009457DC">
        <w:rPr>
          <w:rFonts w:ascii="Times New Roman" w:hAnsi="Times New Roman" w:cs="Times New Roman"/>
          <w:sz w:val="24"/>
        </w:rPr>
        <w:t xml:space="preserve">response intervals relative to the cliff and </w:t>
      </w:r>
      <w:del w:id="734" w:author="Author">
        <w:r w:rsidRPr="009457DC" w:rsidDel="00E71AC6">
          <w:rPr>
            <w:rFonts w:ascii="Times New Roman" w:hAnsi="Times New Roman" w:cs="Times New Roman"/>
            <w:sz w:val="24"/>
          </w:rPr>
          <w:delText>floor</w:delText>
        </w:r>
      </w:del>
      <w:ins w:id="735" w:author="Author">
        <w:r w:rsidR="00E71AC6">
          <w:rPr>
            <w:rFonts w:ascii="Times New Roman" w:hAnsi="Times New Roman" w:cs="Times New Roman"/>
            <w:sz w:val="24"/>
          </w:rPr>
          <w:t>base</w:t>
        </w:r>
      </w:ins>
      <w:r w:rsidRPr="009457DC">
        <w:rPr>
          <w:rFonts w:ascii="Times New Roman" w:hAnsi="Times New Roman" w:cs="Times New Roman"/>
          <w:sz w:val="24"/>
        </w:rPr>
        <w:t xml:space="preserve"> point</w:t>
      </w:r>
      <w:r>
        <w:rPr>
          <w:rFonts w:ascii="Times New Roman" w:hAnsi="Times New Roman" w:cs="Times New Roman"/>
          <w:sz w:val="24"/>
        </w:rPr>
        <w:t>s:</w:t>
      </w:r>
    </w:p>
    <w:tbl>
      <w:tblPr>
        <w:tblW w:w="5059" w:type="pct"/>
        <w:tblLook w:val="04A0" w:firstRow="1" w:lastRow="0" w:firstColumn="1" w:lastColumn="0" w:noHBand="0" w:noVBand="1"/>
      </w:tblPr>
      <w:tblGrid>
        <w:gridCol w:w="489"/>
        <w:gridCol w:w="8453"/>
        <w:gridCol w:w="528"/>
      </w:tblGrid>
      <w:tr w:rsidR="00077492" w:rsidRPr="00E714F0" w14:paraId="55702BF6" w14:textId="77777777" w:rsidTr="008A333B">
        <w:trPr>
          <w:trHeight w:val="486"/>
        </w:trPr>
        <w:tc>
          <w:tcPr>
            <w:tcW w:w="258" w:type="pct"/>
            <w:vAlign w:val="center"/>
          </w:tcPr>
          <w:p w14:paraId="4B6C08DC"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3" w:type="pct"/>
            <w:vAlign w:val="center"/>
            <w:hideMark/>
          </w:tcPr>
          <w:p w14:paraId="0A9CB44B" w14:textId="77777777" w:rsidR="00077492" w:rsidRPr="0053358D" w:rsidRDefault="00684E82" w:rsidP="00EF007A">
            <w:pPr>
              <w:spacing w:line="480" w:lineRule="auto"/>
              <w:jc w:val="both"/>
              <w:rPr>
                <w:rFonts w:ascii="Times New Roman" w:eastAsia="Yu Mincho" w:hAnsi="Times New Roman" w:cs="Times New Roman"/>
                <w:sz w:val="24"/>
                <w:szCs w:val="24"/>
                <w:lang w:eastAsia="ja-JP"/>
              </w:rPr>
            </w:pPr>
            <m:oMathPara>
              <m:oMath>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r</m:t>
                    </m:r>
                  </m:e>
                  <m:sub>
                    <m:r>
                      <m:rPr>
                        <m:sty m:val="p"/>
                      </m:rP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(l)=</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s</m:t>
                    </m:r>
                  </m:sub>
                </m:sSub>
                <m:r>
                  <w:rPr>
                    <w:rFonts w:ascii="Cambria Math" w:eastAsia="Yu Mincho" w:hAnsi="Cambria Math" w:cs="Times New Roman"/>
                    <w:sz w:val="24"/>
                    <w:szCs w:val="24"/>
                    <w:lang w:eastAsia="ja-JP"/>
                  </w:rPr>
                  <m:t>-l-</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oMath>
            </m:oMathPara>
          </w:p>
        </w:tc>
        <w:tc>
          <w:tcPr>
            <w:tcW w:w="280" w:type="pct"/>
            <w:vAlign w:val="center"/>
            <w:hideMark/>
          </w:tcPr>
          <w:p w14:paraId="38BD68F4" w14:textId="77777777" w:rsidR="00077492" w:rsidRPr="00E714F0" w:rsidRDefault="00077492">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7</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r w:rsidR="00077492" w:rsidRPr="00E714F0" w14:paraId="5973D103" w14:textId="77777777" w:rsidTr="008A333B">
        <w:trPr>
          <w:trHeight w:val="486"/>
        </w:trPr>
        <w:tc>
          <w:tcPr>
            <w:tcW w:w="258" w:type="pct"/>
            <w:vAlign w:val="center"/>
          </w:tcPr>
          <w:p w14:paraId="4B53559B"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3" w:type="pct"/>
            <w:vAlign w:val="center"/>
            <w:hideMark/>
          </w:tcPr>
          <w:p w14:paraId="570801F6" w14:textId="212A35F3" w:rsidR="00077492" w:rsidRPr="007744F3" w:rsidRDefault="00684E82" w:rsidP="00EF007A">
            <w:pPr>
              <w:spacing w:line="480" w:lineRule="auto"/>
              <w:jc w:val="both"/>
              <w:rPr>
                <w:rFonts w:ascii="Cambria Math" w:eastAsia="Yu Mincho" w:hAnsi="Cambria Math" w:cs="Times New Roman"/>
                <w:sz w:val="24"/>
                <w:szCs w:val="24"/>
                <w:lang w:eastAsia="ja-JP"/>
                <w:oMath/>
              </w:rPr>
            </w:pPr>
            <m:oMathPara>
              <m:oMath>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r</m:t>
                    </m:r>
                  </m:e>
                  <m:sub>
                    <m:r>
                      <w:ins w:id="736" w:author="Author">
                        <m:rPr>
                          <m:sty m:val="p"/>
                        </m:rPr>
                        <w:rPr>
                          <w:rFonts w:ascii="Cambria Math" w:eastAsia="Yu Mincho" w:hAnsi="Cambria Math" w:cs="Times New Roman"/>
                          <w:sz w:val="24"/>
                          <w:szCs w:val="24"/>
                          <w:lang w:eastAsia="ja-JP"/>
                        </w:rPr>
                        <m:t>b</m:t>
                      </w:ins>
                    </m:r>
                    <m:r>
                      <w:del w:id="737" w:author="Author">
                        <m:rPr>
                          <m:sty m:val="p"/>
                        </m:rPr>
                        <w:rPr>
                          <w:rFonts w:ascii="Cambria Math" w:eastAsia="Yu Mincho" w:hAnsi="Cambria Math" w:cs="Times New Roman"/>
                          <w:sz w:val="24"/>
                          <w:szCs w:val="24"/>
                          <w:lang w:eastAsia="ja-JP"/>
                        </w:rPr>
                        <m:t>f</m:t>
                      </w:del>
                    </m:r>
                  </m:sub>
                </m:sSub>
                <m:r>
                  <m:rPr>
                    <m:sty m:val="p"/>
                  </m:rP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l</m:t>
                </m:r>
                <m:r>
                  <m:rPr>
                    <m:sty m:val="p"/>
                  </m:rPr>
                  <w:rPr>
                    <w:rFonts w:ascii="Cambria Math" w:eastAsia="Yu Mincho" w:hAnsi="Cambria Math" w:cs="Times New Roman"/>
                    <w:sz w:val="24"/>
                    <w:szCs w:val="24"/>
                    <w:lang w:eastAsia="ja-JP"/>
                  </w:rPr>
                  <m:t>)=</m:t>
                </m:r>
                <m:sSub>
                  <m:sSubPr>
                    <m:ctrlPr>
                      <w:rPr>
                        <w:rFonts w:ascii="Cambria Math" w:eastAsia="Yu Mincho" w:hAnsi="Cambria Math" w:cs="Times New Roman"/>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s</m:t>
                    </m:r>
                  </m:sub>
                </m:sSub>
                <m:r>
                  <m:rPr>
                    <m:sty m:val="p"/>
                  </m:rP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l</m:t>
                </m:r>
                <m:r>
                  <m:rPr>
                    <m:sty m:val="p"/>
                  </m:rPr>
                  <w:rPr>
                    <w:rFonts w:ascii="Cambria Math" w:eastAsia="Yu Mincho" w:hAnsi="Cambria Math" w:cs="Times New Roman"/>
                    <w:sz w:val="24"/>
                    <w:szCs w:val="24"/>
                    <w:lang w:eastAsia="ja-JP"/>
                  </w:rPr>
                  <m:t>-</m:t>
                </m:r>
                <m:sSub>
                  <m:sSubPr>
                    <m:ctrlPr>
                      <w:rPr>
                        <w:rFonts w:ascii="Cambria Math" w:eastAsia="Yu Mincho" w:hAnsi="Cambria Math" w:cs="Times New Roman"/>
                        <w:sz w:val="24"/>
                        <w:szCs w:val="24"/>
                        <w:lang w:eastAsia="ja-JP"/>
                      </w:rPr>
                    </m:ctrlPr>
                  </m:sSubPr>
                  <m:e>
                    <m:r>
                      <w:rPr>
                        <w:rFonts w:ascii="Cambria Math" w:eastAsia="Yu Mincho" w:hAnsi="Cambria Math" w:cs="Times New Roman"/>
                        <w:sz w:val="24"/>
                        <w:szCs w:val="24"/>
                        <w:lang w:eastAsia="ja-JP"/>
                      </w:rPr>
                      <m:t>t</m:t>
                    </m:r>
                  </m:e>
                  <m:sub>
                    <m:r>
                      <w:ins w:id="738" w:author="Author">
                        <w:rPr>
                          <w:rFonts w:ascii="Cambria Math" w:eastAsia="Yu Mincho" w:hAnsi="Cambria Math" w:cs="Times New Roman"/>
                          <w:sz w:val="24"/>
                          <w:szCs w:val="24"/>
                          <w:lang w:eastAsia="ja-JP"/>
                        </w:rPr>
                        <m:t>b</m:t>
                      </w:ins>
                    </m:r>
                    <m:r>
                      <w:del w:id="739" w:author="Author">
                        <w:rPr>
                          <w:rFonts w:ascii="Cambria Math" w:eastAsia="Yu Mincho" w:hAnsi="Cambria Math" w:cs="Times New Roman"/>
                          <w:sz w:val="24"/>
                          <w:szCs w:val="24"/>
                          <w:lang w:eastAsia="ja-JP"/>
                        </w:rPr>
                        <m:t>f</m:t>
                      </w:del>
                    </m:r>
                  </m:sub>
                </m:sSub>
              </m:oMath>
            </m:oMathPara>
          </w:p>
        </w:tc>
        <w:tc>
          <w:tcPr>
            <w:tcW w:w="280" w:type="pct"/>
            <w:vAlign w:val="center"/>
            <w:hideMark/>
          </w:tcPr>
          <w:p w14:paraId="69400E5C" w14:textId="77777777" w:rsidR="00077492" w:rsidRPr="00E714F0" w:rsidRDefault="00077492">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7744F3">
              <w:rPr>
                <w:rFonts w:ascii="Times New Roman" w:eastAsia="Yu Mincho" w:hAnsi="Times New Roman" w:cs="Times New Roman"/>
                <w:sz w:val="24"/>
                <w:szCs w:val="24"/>
                <w:lang w:eastAsia="ja-JP"/>
              </w:rPr>
              <w:fldChar w:fldCharType="begin"/>
            </w:r>
            <w:r w:rsidRPr="007744F3">
              <w:rPr>
                <w:rFonts w:ascii="Times New Roman" w:eastAsia="Yu Mincho" w:hAnsi="Times New Roman" w:cs="Times New Roman"/>
                <w:sz w:val="24"/>
                <w:szCs w:val="24"/>
                <w:lang w:eastAsia="ja-JP"/>
              </w:rPr>
              <w:instrText xml:space="preserve"> SEQ Equation \* ARABIC </w:instrText>
            </w:r>
            <w:r w:rsidRPr="007744F3">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8</w:t>
            </w:r>
            <w:r w:rsidRPr="007744F3">
              <w:rPr>
                <w:rFonts w:ascii="Times New Roman" w:eastAsia="Yu Mincho" w:hAnsi="Times New Roman" w:cs="Times New Roman"/>
                <w:sz w:val="24"/>
                <w:szCs w:val="24"/>
                <w:lang w:eastAsia="ja-JP"/>
              </w:rPr>
              <w:fldChar w:fldCharType="end"/>
            </w:r>
            <w:r w:rsidRPr="00E714F0">
              <w:rPr>
                <w:rFonts w:ascii="Times New Roman" w:eastAsia="Yu Mincho" w:hAnsi="Times New Roman" w:cs="Times New Roman"/>
                <w:sz w:val="24"/>
                <w:szCs w:val="24"/>
                <w:lang w:eastAsia="ja-JP"/>
              </w:rPr>
              <w:t>)</w:t>
            </w:r>
          </w:p>
        </w:tc>
      </w:tr>
    </w:tbl>
    <w:p w14:paraId="4B264804" w14:textId="1FE6029C" w:rsidR="00077492" w:rsidRPr="006B2355" w:rsidRDefault="00077492" w:rsidP="00EF007A">
      <w:pPr>
        <w:spacing w:line="480" w:lineRule="auto"/>
        <w:jc w:val="both"/>
        <w:rPr>
          <w:rFonts w:ascii="Times New Roman" w:hAnsi="Times New Roman" w:cs="Times New Roman"/>
          <w:sz w:val="24"/>
        </w:rPr>
      </w:pPr>
      <w:r>
        <w:rPr>
          <w:rFonts w:ascii="Times New Roman" w:hAnsi="Times New Roman" w:cs="Times New Roman"/>
          <w:sz w:val="24"/>
        </w:rPr>
        <w:t xml:space="preserve">where </w:t>
      </w:r>
      <w:proofErr w:type="spellStart"/>
      <w:ins w:id="740" w:author="Author">
        <w:r w:rsidR="00D66A3F" w:rsidRPr="00914C9B">
          <w:rPr>
            <w:rFonts w:ascii="Times New Roman" w:hAnsi="Times New Roman" w:cs="Times New Roman"/>
            <w:i/>
            <w:sz w:val="24"/>
            <w:rPrChange w:id="741" w:author="Author">
              <w:rPr>
                <w:rFonts w:ascii="Times New Roman" w:hAnsi="Times New Roman" w:cs="Times New Roman"/>
                <w:sz w:val="24"/>
              </w:rPr>
            </w:rPrChange>
          </w:rPr>
          <w:t>t</w:t>
        </w:r>
        <w:r w:rsidR="00D66A3F" w:rsidRPr="00914C9B">
          <w:rPr>
            <w:rFonts w:ascii="Times New Roman" w:hAnsi="Times New Roman" w:cs="Times New Roman"/>
            <w:i/>
            <w:sz w:val="24"/>
            <w:vertAlign w:val="subscript"/>
            <w:rPrChange w:id="742" w:author="Author">
              <w:rPr>
                <w:rFonts w:ascii="Times New Roman" w:hAnsi="Times New Roman" w:cs="Times New Roman"/>
                <w:sz w:val="24"/>
                <w:vertAlign w:val="subscript"/>
              </w:rPr>
            </w:rPrChange>
          </w:rPr>
          <w:t>s</w:t>
        </w:r>
      </w:ins>
      <w:proofErr w:type="spellEnd"/>
      <m:oMath>
        <m:sSub>
          <m:sSubPr>
            <m:ctrlPr>
              <w:del w:id="743" w:author="Author">
                <w:rPr>
                  <w:rFonts w:ascii="Cambria Math" w:hAnsi="Cambria Math" w:cs="Times New Roman"/>
                  <w:i/>
                  <w:sz w:val="24"/>
                </w:rPr>
              </w:del>
            </m:ctrlPr>
          </m:sSubPr>
          <m:e>
            <m:r>
              <w:del w:id="744" w:author="Author">
                <w:rPr>
                  <w:rFonts w:ascii="Cambria Math" w:hAnsi="Cambria Math" w:cs="Times New Roman"/>
                  <w:sz w:val="24"/>
                </w:rPr>
                <m:t>t</m:t>
              </w:del>
            </m:r>
          </m:e>
          <m:sub>
            <m:r>
              <w:del w:id="745" w:author="Author">
                <w:rPr>
                  <w:rFonts w:ascii="Cambria Math" w:hAnsi="Cambria Math" w:cs="Times New Roman"/>
                  <w:sz w:val="24"/>
                </w:rPr>
                <m:t>s</m:t>
              </w:del>
            </m:r>
          </m:sub>
        </m:sSub>
      </m:oMath>
      <w:r>
        <w:rPr>
          <w:rFonts w:ascii="Times New Roman" w:hAnsi="Times New Roman" w:cs="Times New Roman"/>
          <w:sz w:val="24"/>
        </w:rPr>
        <w:t xml:space="preserve"> is the date of first confirmed case in the county of the transit system; </w:t>
      </w:r>
      <w:r w:rsidRPr="009457DC">
        <w:rPr>
          <w:rFonts w:ascii="Times New Roman" w:hAnsi="Times New Roman" w:cs="Times New Roman"/>
          <w:i/>
          <w:sz w:val="24"/>
        </w:rPr>
        <w:t xml:space="preserve">l </w:t>
      </w:r>
      <w:r>
        <w:rPr>
          <w:rFonts w:ascii="Times New Roman" w:hAnsi="Times New Roman" w:cs="Times New Roman"/>
          <w:sz w:val="24"/>
        </w:rPr>
        <w:t xml:space="preserve">is the incubation lag; </w:t>
      </w:r>
      <w:proofErr w:type="spellStart"/>
      <w:ins w:id="746" w:author="Author">
        <w:r w:rsidR="00D66A3F" w:rsidRPr="00914C9B">
          <w:rPr>
            <w:rFonts w:ascii="Times New Roman" w:hAnsi="Times New Roman" w:cs="Times New Roman"/>
            <w:i/>
            <w:sz w:val="24"/>
            <w:rPrChange w:id="747" w:author="Author">
              <w:rPr>
                <w:rFonts w:ascii="Times New Roman" w:hAnsi="Times New Roman" w:cs="Times New Roman"/>
                <w:sz w:val="24"/>
              </w:rPr>
            </w:rPrChange>
          </w:rPr>
          <w:t>t</w:t>
        </w:r>
        <w:r w:rsidR="00D66A3F" w:rsidRPr="00914C9B">
          <w:rPr>
            <w:rFonts w:ascii="Times New Roman" w:hAnsi="Times New Roman" w:cs="Times New Roman"/>
            <w:i/>
            <w:sz w:val="24"/>
            <w:vertAlign w:val="subscript"/>
            <w:rPrChange w:id="748" w:author="Author">
              <w:rPr>
                <w:rFonts w:ascii="Times New Roman" w:hAnsi="Times New Roman" w:cs="Times New Roman"/>
                <w:sz w:val="24"/>
                <w:vertAlign w:val="subscript"/>
              </w:rPr>
            </w:rPrChange>
          </w:rPr>
          <w:t>c</w:t>
        </w:r>
        <w:proofErr w:type="spellEnd"/>
        <w:r w:rsidR="00D66A3F">
          <w:rPr>
            <w:rFonts w:ascii="Times New Roman" w:hAnsi="Times New Roman" w:cs="Times New Roman"/>
            <w:sz w:val="24"/>
          </w:rPr>
          <w:t xml:space="preserve"> </w:t>
        </w:r>
      </w:ins>
      <m:oMath>
        <m:sSub>
          <m:sSubPr>
            <m:ctrlPr>
              <w:del w:id="749" w:author="Author">
                <w:rPr>
                  <w:rFonts w:ascii="Cambria Math" w:hAnsi="Cambria Math" w:cs="Times New Roman"/>
                  <w:i/>
                  <w:sz w:val="24"/>
                </w:rPr>
              </w:del>
            </m:ctrlPr>
          </m:sSubPr>
          <m:e>
            <m:r>
              <w:del w:id="750" w:author="Author">
                <w:rPr>
                  <w:rFonts w:ascii="Cambria Math" w:hAnsi="Cambria Math" w:cs="Times New Roman"/>
                  <w:sz w:val="24"/>
                </w:rPr>
                <m:t>t</m:t>
              </w:del>
            </m:r>
          </m:e>
          <m:sub>
            <m:r>
              <w:del w:id="751" w:author="Author">
                <w:rPr>
                  <w:rFonts w:ascii="Cambria Math" w:hAnsi="Cambria Math" w:cs="Times New Roman"/>
                  <w:sz w:val="24"/>
                </w:rPr>
                <m:t>c</m:t>
              </w:del>
            </m:r>
          </m:sub>
        </m:sSub>
      </m:oMath>
      <w:del w:id="752" w:author="Author">
        <w:r w:rsidDel="00D66A3F">
          <w:rPr>
            <w:rFonts w:ascii="Times New Roman" w:hAnsi="Times New Roman" w:cs="Times New Roman"/>
            <w:sz w:val="24"/>
          </w:rPr>
          <w:delText xml:space="preserve"> </w:delText>
        </w:r>
      </w:del>
      <w:r>
        <w:rPr>
          <w:rFonts w:ascii="Times New Roman" w:hAnsi="Times New Roman" w:cs="Times New Roman"/>
          <w:sz w:val="24"/>
        </w:rPr>
        <w:t>and</w:t>
      </w:r>
      <w:ins w:id="753" w:author="Author">
        <w:r w:rsidR="00D66A3F">
          <w:rPr>
            <w:rFonts w:ascii="Times New Roman" w:hAnsi="Times New Roman" w:cs="Times New Roman"/>
            <w:sz w:val="24"/>
          </w:rPr>
          <w:t xml:space="preserve"> </w:t>
        </w:r>
        <w:proofErr w:type="spellStart"/>
        <w:r w:rsidR="00D66A3F" w:rsidRPr="00914C9B">
          <w:rPr>
            <w:rFonts w:ascii="Times New Roman" w:hAnsi="Times New Roman" w:cs="Times New Roman"/>
            <w:i/>
            <w:sz w:val="24"/>
            <w:rPrChange w:id="754" w:author="Author">
              <w:rPr>
                <w:rFonts w:ascii="Times New Roman" w:hAnsi="Times New Roman" w:cs="Times New Roman"/>
                <w:sz w:val="24"/>
              </w:rPr>
            </w:rPrChange>
          </w:rPr>
          <w:t>t</w:t>
        </w:r>
        <w:r w:rsidR="00D66A3F" w:rsidRPr="00914C9B">
          <w:rPr>
            <w:rFonts w:ascii="Times New Roman" w:hAnsi="Times New Roman" w:cs="Times New Roman"/>
            <w:i/>
            <w:sz w:val="24"/>
            <w:vertAlign w:val="subscript"/>
            <w:rPrChange w:id="755" w:author="Author">
              <w:rPr>
                <w:rFonts w:ascii="Times New Roman" w:hAnsi="Times New Roman" w:cs="Times New Roman"/>
                <w:sz w:val="24"/>
                <w:vertAlign w:val="subscript"/>
              </w:rPr>
            </w:rPrChange>
          </w:rPr>
          <w:t>b</w:t>
        </w:r>
      </w:ins>
      <w:proofErr w:type="spellEnd"/>
      <w:del w:id="756" w:author="Author">
        <w:r w:rsidDel="00D66A3F">
          <w:rPr>
            <w:rFonts w:ascii="Times New Roman" w:hAnsi="Times New Roman" w:cs="Times New Roman"/>
            <w:sz w:val="24"/>
          </w:rPr>
          <w:delText xml:space="preserve"> </w:delTex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m:t>
              </m:r>
            </m:sub>
          </m:sSub>
        </m:oMath>
      </w:del>
      <w:r>
        <w:rPr>
          <w:rFonts w:ascii="Times New Roman" w:hAnsi="Times New Roman" w:cs="Times New Roman"/>
          <w:sz w:val="24"/>
        </w:rPr>
        <w:t xml:space="preserve"> are the cliff and </w:t>
      </w:r>
      <w:del w:id="757" w:author="Author">
        <w:r w:rsidDel="00E71AC6">
          <w:rPr>
            <w:rFonts w:ascii="Times New Roman" w:hAnsi="Times New Roman" w:cs="Times New Roman"/>
            <w:sz w:val="24"/>
          </w:rPr>
          <w:delText>floor</w:delText>
        </w:r>
      </w:del>
      <w:ins w:id="758" w:author="Author">
        <w:r w:rsidR="00E71AC6">
          <w:rPr>
            <w:rFonts w:ascii="Times New Roman" w:hAnsi="Times New Roman" w:cs="Times New Roman"/>
            <w:sz w:val="24"/>
          </w:rPr>
          <w:t>base</w:t>
        </w:r>
      </w:ins>
      <w:r>
        <w:rPr>
          <w:rFonts w:ascii="Times New Roman" w:hAnsi="Times New Roman" w:cs="Times New Roman"/>
          <w:sz w:val="24"/>
        </w:rPr>
        <w:t xml:space="preserve"> point; and </w:t>
      </w:r>
      <w:proofErr w:type="spellStart"/>
      <w:r w:rsidRPr="00914C9B">
        <w:rPr>
          <w:rFonts w:ascii="Times New Roman" w:hAnsi="Times New Roman" w:cs="Times New Roman"/>
          <w:i/>
          <w:iCs/>
          <w:sz w:val="24"/>
          <w:rPrChange w:id="759" w:author="Author">
            <w:rPr>
              <w:rFonts w:ascii="Times New Roman" w:hAnsi="Times New Roman" w:cs="Times New Roman"/>
              <w:sz w:val="24"/>
            </w:rPr>
          </w:rPrChange>
        </w:rPr>
        <w:t>r</w:t>
      </w:r>
      <w:r w:rsidRPr="00914C9B">
        <w:rPr>
          <w:rFonts w:ascii="Times New Roman" w:hAnsi="Times New Roman" w:cs="Times New Roman"/>
          <w:i/>
          <w:iCs/>
          <w:sz w:val="24"/>
          <w:vertAlign w:val="subscript"/>
          <w:rPrChange w:id="760" w:author="Author">
            <w:rPr>
              <w:rFonts w:ascii="Times New Roman" w:hAnsi="Times New Roman" w:cs="Times New Roman"/>
              <w:sz w:val="24"/>
              <w:vertAlign w:val="subscript"/>
            </w:rPr>
          </w:rPrChange>
        </w:rPr>
        <w:t>c</w:t>
      </w:r>
      <w:proofErr w:type="spellEnd"/>
      <w:r w:rsidRPr="00914C9B">
        <w:rPr>
          <w:rFonts w:ascii="Times New Roman" w:hAnsi="Times New Roman" w:cs="Times New Roman"/>
          <w:i/>
          <w:iCs/>
          <w:sz w:val="24"/>
          <w:rPrChange w:id="761" w:author="Author">
            <w:rPr>
              <w:rFonts w:ascii="Times New Roman" w:hAnsi="Times New Roman" w:cs="Times New Roman"/>
              <w:sz w:val="24"/>
            </w:rPr>
          </w:rPrChange>
        </w:rPr>
        <w:t xml:space="preserve"> </w:t>
      </w:r>
      <w:r>
        <w:rPr>
          <w:rFonts w:ascii="Times New Roman" w:hAnsi="Times New Roman" w:cs="Times New Roman"/>
          <w:sz w:val="24"/>
        </w:rPr>
        <w:t xml:space="preserve">and </w:t>
      </w:r>
      <w:proofErr w:type="spellStart"/>
      <w:r w:rsidRPr="00914C9B">
        <w:rPr>
          <w:rFonts w:ascii="Times New Roman" w:hAnsi="Times New Roman" w:cs="Times New Roman"/>
          <w:i/>
          <w:iCs/>
          <w:sz w:val="24"/>
          <w:rPrChange w:id="762" w:author="Author">
            <w:rPr>
              <w:rFonts w:ascii="Times New Roman" w:hAnsi="Times New Roman" w:cs="Times New Roman"/>
              <w:sz w:val="24"/>
            </w:rPr>
          </w:rPrChange>
        </w:rPr>
        <w:t>r</w:t>
      </w:r>
      <w:ins w:id="763" w:author="Author">
        <w:r w:rsidR="00E71AC6" w:rsidRPr="00914C9B">
          <w:rPr>
            <w:rFonts w:ascii="Times New Roman" w:hAnsi="Times New Roman" w:cs="Times New Roman"/>
            <w:i/>
            <w:iCs/>
            <w:sz w:val="24"/>
            <w:vertAlign w:val="subscript"/>
            <w:rPrChange w:id="764" w:author="Author">
              <w:rPr>
                <w:rFonts w:ascii="Times New Roman" w:hAnsi="Times New Roman" w:cs="Times New Roman"/>
                <w:sz w:val="24"/>
                <w:vertAlign w:val="subscript"/>
              </w:rPr>
            </w:rPrChange>
          </w:rPr>
          <w:t>b</w:t>
        </w:r>
      </w:ins>
      <w:proofErr w:type="spellEnd"/>
      <w:del w:id="765" w:author="Author">
        <w:r w:rsidRPr="005E5D01" w:rsidDel="00E71AC6">
          <w:rPr>
            <w:rFonts w:ascii="Times New Roman" w:hAnsi="Times New Roman" w:cs="Times New Roman"/>
            <w:sz w:val="24"/>
            <w:vertAlign w:val="subscript"/>
          </w:rPr>
          <w:delText>f</w:delText>
        </w:r>
      </w:del>
      <w:r>
        <w:rPr>
          <w:rFonts w:ascii="Times New Roman" w:hAnsi="Times New Roman" w:cs="Times New Roman"/>
          <w:sz w:val="24"/>
        </w:rPr>
        <w:t xml:space="preserve"> are the response intervals</w:t>
      </w:r>
      <w:ins w:id="766" w:author="Author">
        <w:r w:rsidR="008101AB">
          <w:rPr>
            <w:rFonts w:ascii="Times New Roman" w:hAnsi="Times New Roman" w:cs="Times New Roman"/>
            <w:sz w:val="24"/>
          </w:rPr>
          <w:t xml:space="preserve"> relative to the base point and cliff point, respectively</w:t>
        </w:r>
      </w:ins>
      <w:r>
        <w:rPr>
          <w:rFonts w:ascii="Times New Roman" w:hAnsi="Times New Roman" w:cs="Times New Roman"/>
          <w:sz w:val="24"/>
        </w:rPr>
        <w:t xml:space="preserve">. A positive response interval means that the transit users responded earlier than the epidemic spread; the larger the value is, the earlier the transit users responded relative to the onset of the spread of the virus. The cliff response interval indicates transit users’ </w:t>
      </w:r>
      <w:r w:rsidRPr="006B2355">
        <w:rPr>
          <w:rFonts w:ascii="Times New Roman" w:hAnsi="Times New Roman" w:cs="Times New Roman"/>
          <w:sz w:val="24"/>
        </w:rPr>
        <w:t xml:space="preserve">awareness while the </w:t>
      </w:r>
      <w:del w:id="767" w:author="Author">
        <w:r w:rsidDel="00E71AC6">
          <w:rPr>
            <w:rFonts w:ascii="Times New Roman" w:hAnsi="Times New Roman" w:cs="Times New Roman"/>
            <w:sz w:val="24"/>
          </w:rPr>
          <w:delText>floor</w:delText>
        </w:r>
      </w:del>
      <w:ins w:id="768" w:author="Author">
        <w:r w:rsidR="00E71AC6">
          <w:rPr>
            <w:rFonts w:ascii="Times New Roman" w:hAnsi="Times New Roman" w:cs="Times New Roman"/>
            <w:sz w:val="24"/>
          </w:rPr>
          <w:t>base</w:t>
        </w:r>
      </w:ins>
      <w:r w:rsidRPr="006B2355">
        <w:rPr>
          <w:rFonts w:ascii="Times New Roman" w:hAnsi="Times New Roman" w:cs="Times New Roman"/>
          <w:sz w:val="24"/>
        </w:rPr>
        <w:t xml:space="preserve"> version </w:t>
      </w:r>
      <w:r>
        <w:rPr>
          <w:rFonts w:ascii="Times New Roman" w:hAnsi="Times New Roman" w:cs="Times New Roman"/>
          <w:sz w:val="24"/>
        </w:rPr>
        <w:t xml:space="preserve">indicates </w:t>
      </w:r>
      <w:r w:rsidRPr="006B2355">
        <w:rPr>
          <w:rFonts w:ascii="Times New Roman" w:hAnsi="Times New Roman" w:cs="Times New Roman"/>
          <w:sz w:val="24"/>
        </w:rPr>
        <w:t xml:space="preserve">the response </w:t>
      </w:r>
      <w:r>
        <w:rPr>
          <w:rFonts w:ascii="Times New Roman" w:hAnsi="Times New Roman" w:cs="Times New Roman"/>
          <w:sz w:val="24"/>
        </w:rPr>
        <w:t>time</w:t>
      </w:r>
      <w:ins w:id="769" w:author="Author">
        <w:r w:rsidR="008101AB">
          <w:rPr>
            <w:rFonts w:ascii="Times New Roman" w:hAnsi="Times New Roman" w:cs="Times New Roman"/>
            <w:sz w:val="24"/>
          </w:rPr>
          <w:t>.</w:t>
        </w:r>
        <w:del w:id="770" w:author="Author">
          <w:r w:rsidR="0022091A" w:rsidDel="00C7303C">
            <w:rPr>
              <w:rFonts w:ascii="Times New Roman" w:hAnsi="Times New Roman" w:cs="Times New Roman"/>
              <w:sz w:val="24"/>
            </w:rPr>
            <w:delText xml:space="preserve"> </w:delText>
          </w:r>
          <w:r w:rsidR="008101AB"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del w:id="771" w:author="Author">
          <w:r w:rsidR="008101AB" w:rsidDel="0022091A">
            <w:rPr>
              <w:rFonts w:ascii="Times New Roman" w:hAnsi="Times New Roman" w:cs="Times New Roman"/>
              <w:sz w:val="24"/>
            </w:rPr>
            <w:delText xml:space="preserve"> </w:delText>
          </w:r>
        </w:del>
        <w:r w:rsidR="008101AB">
          <w:rPr>
            <w:rFonts w:ascii="Times New Roman" w:hAnsi="Times New Roman" w:cs="Times New Roman"/>
            <w:sz w:val="24"/>
          </w:rPr>
          <w:t>For example,</w:t>
        </w:r>
        <w:del w:id="772" w:author="Author">
          <w:r w:rsidR="008101AB" w:rsidDel="00C7303C">
            <w:rPr>
              <w:rFonts w:ascii="Times New Roman" w:hAnsi="Times New Roman" w:cs="Times New Roman"/>
              <w:sz w:val="24"/>
            </w:rPr>
            <w:delText xml:space="preserve"> </w:delText>
          </w:r>
        </w:del>
      </w:ins>
      <w:del w:id="773" w:author="Author">
        <w:r w:rsidDel="00C7303C">
          <w:rPr>
            <w:rFonts w:ascii="Times New Roman" w:hAnsi="Times New Roman" w:cs="Times New Roman"/>
            <w:sz w:val="24"/>
          </w:rPr>
          <w:delText xml:space="preserve"> </w:delText>
        </w:r>
      </w:del>
      <w:ins w:id="774" w:author="Author">
        <w:r w:rsidR="00C7303C">
          <w:rPr>
            <w:rFonts w:ascii="Times New Roman" w:hAnsi="Times New Roman" w:cs="Times New Roman"/>
            <w:sz w:val="24"/>
          </w:rPr>
          <w:t xml:space="preserve"> </w:t>
        </w:r>
      </w:ins>
      <w:del w:id="775" w:author="Author">
        <w:r w:rsidDel="008101AB">
          <w:rPr>
            <w:rFonts w:ascii="Times New Roman" w:hAnsi="Times New Roman" w:cs="Times New Roman"/>
            <w:sz w:val="24"/>
          </w:rPr>
          <w:delText>(</w:delText>
        </w:r>
      </w:del>
      <w:r>
        <w:rPr>
          <w:rFonts w:ascii="Times New Roman" w:hAnsi="Times New Roman" w:cs="Times New Roman"/>
          <w:sz w:val="24"/>
        </w:rPr>
        <w:t xml:space="preserve">a negative </w:t>
      </w:r>
      <w:del w:id="776" w:author="Author">
        <w:r w:rsidDel="00E71AC6">
          <w:rPr>
            <w:rFonts w:ascii="Times New Roman" w:hAnsi="Times New Roman" w:cs="Times New Roman"/>
            <w:sz w:val="24"/>
          </w:rPr>
          <w:delText>floor</w:delText>
        </w:r>
      </w:del>
      <w:ins w:id="777" w:author="Author">
        <w:r w:rsidR="00E71AC6">
          <w:rPr>
            <w:rFonts w:ascii="Times New Roman" w:hAnsi="Times New Roman" w:cs="Times New Roman"/>
            <w:sz w:val="24"/>
          </w:rPr>
          <w:t>base</w:t>
        </w:r>
      </w:ins>
      <w:r>
        <w:rPr>
          <w:rFonts w:ascii="Times New Roman" w:hAnsi="Times New Roman" w:cs="Times New Roman"/>
          <w:sz w:val="24"/>
        </w:rPr>
        <w:t xml:space="preserve"> response interval that is large in magnitude</w:t>
      </w:r>
      <w:del w:id="778" w:author="Author">
        <w:r w:rsidDel="008101AB">
          <w:rPr>
            <w:rFonts w:ascii="Times New Roman" w:hAnsi="Times New Roman" w:cs="Times New Roman"/>
            <w:sz w:val="24"/>
          </w:rPr>
          <w:delText>, for example,</w:delText>
        </w:r>
      </w:del>
      <w:r>
        <w:rPr>
          <w:rFonts w:ascii="Times New Roman" w:hAnsi="Times New Roman" w:cs="Times New Roman"/>
          <w:sz w:val="24"/>
        </w:rPr>
        <w:t xml:space="preserve"> indicates that public transit reached its minimum level long after the first confirmed case in the county</w:t>
      </w:r>
      <w:del w:id="779" w:author="Author">
        <w:r w:rsidDel="008101AB">
          <w:rPr>
            <w:rFonts w:ascii="Times New Roman" w:hAnsi="Times New Roman" w:cs="Times New Roman"/>
            <w:sz w:val="24"/>
          </w:rPr>
          <w:delText>)</w:delText>
        </w:r>
      </w:del>
      <w:r>
        <w:rPr>
          <w:rFonts w:ascii="Times New Roman" w:hAnsi="Times New Roman" w:cs="Times New Roman"/>
          <w:sz w:val="24"/>
        </w:rPr>
        <w:t>.</w:t>
      </w:r>
    </w:p>
    <w:p w14:paraId="16A598D3" w14:textId="77777777" w:rsidR="00077492" w:rsidRPr="006B2355" w:rsidRDefault="00077492" w:rsidP="00EF007A">
      <w:pPr>
        <w:spacing w:line="480" w:lineRule="auto"/>
        <w:rPr>
          <w:rFonts w:ascii="Times New Roman" w:hAnsi="Times New Roman" w:cs="Times New Roman"/>
          <w:sz w:val="24"/>
        </w:rPr>
      </w:pPr>
    </w:p>
    <w:p w14:paraId="69E4822F" w14:textId="77777777" w:rsidR="00077492" w:rsidRPr="00914C9B" w:rsidRDefault="00077492">
      <w:pPr>
        <w:spacing w:line="480" w:lineRule="auto"/>
        <w:rPr>
          <w:rStyle w:val="SubtleEmphasis"/>
          <w:rPrChange w:id="780" w:author="Author">
            <w:rPr/>
          </w:rPrChange>
        </w:rPr>
        <w:pPrChange w:id="781" w:author="Author">
          <w:pPr>
            <w:pStyle w:val="ListParagraph"/>
            <w:numPr>
              <w:ilvl w:val="1"/>
              <w:numId w:val="2"/>
            </w:numPr>
            <w:spacing w:line="480" w:lineRule="auto"/>
            <w:ind w:left="360" w:hanging="360"/>
          </w:pPr>
        </w:pPrChange>
      </w:pPr>
      <w:del w:id="782" w:author="Author">
        <w:r w:rsidRPr="00914C9B" w:rsidDel="00FF2732">
          <w:rPr>
            <w:rStyle w:val="SubtleEmphasis"/>
            <w:rPrChange w:id="783" w:author="Author">
              <w:rPr/>
            </w:rPrChange>
          </w:rPr>
          <w:delText xml:space="preserve"> </w:delText>
        </w:r>
      </w:del>
      <w:r w:rsidRPr="00914C9B">
        <w:rPr>
          <w:rStyle w:val="SubtleEmphasis"/>
          <w:rPrChange w:id="784" w:author="Author">
            <w:rPr/>
          </w:rPrChange>
        </w:rPr>
        <w:t>Change in daily transit demand dynamics</w:t>
      </w:r>
    </w:p>
    <w:p w14:paraId="7E63335D" w14:textId="32276A37" w:rsidR="00077492" w:rsidRDefault="00E821D4">
      <w:pPr>
        <w:spacing w:line="480" w:lineRule="auto"/>
        <w:ind w:firstLine="720"/>
        <w:jc w:val="both"/>
        <w:rPr>
          <w:ins w:id="785" w:author="Author"/>
          <w:rFonts w:ascii="Times New Roman" w:hAnsi="Times New Roman" w:cs="Times New Roman"/>
          <w:sz w:val="24"/>
        </w:rPr>
        <w:pPrChange w:id="786" w:author="Author">
          <w:pPr>
            <w:spacing w:line="240" w:lineRule="auto"/>
            <w:ind w:firstLine="720"/>
            <w:jc w:val="both"/>
          </w:pPr>
        </w:pPrChange>
      </w:pPr>
      <w:ins w:id="787" w:author="Author">
        <w:r>
          <w:rPr>
            <w:rFonts w:ascii="Times New Roman" w:hAnsi="Times New Roman" w:cs="Times New Roman"/>
            <w:sz w:val="24"/>
          </w:rPr>
          <w:t xml:space="preserve"> </w:t>
        </w:r>
      </w:ins>
      <w:r w:rsidR="00077492" w:rsidRPr="006B2355">
        <w:rPr>
          <w:rFonts w:ascii="Times New Roman" w:hAnsi="Times New Roman" w:cs="Times New Roman"/>
          <w:sz w:val="24"/>
        </w:rPr>
        <w:t>The analyses based on the average daily transit demand shows the coarse-grained temporal variation among different transit system</w:t>
      </w:r>
      <w:r w:rsidR="00077492">
        <w:rPr>
          <w:rFonts w:ascii="Times New Roman" w:hAnsi="Times New Roman" w:cs="Times New Roman"/>
          <w:sz w:val="24"/>
        </w:rPr>
        <w:t>s</w:t>
      </w:r>
      <w:r w:rsidR="00077492" w:rsidRPr="006B2355">
        <w:rPr>
          <w:rFonts w:ascii="Times New Roman" w:hAnsi="Times New Roman" w:cs="Times New Roman"/>
          <w:sz w:val="24"/>
        </w:rPr>
        <w:t>.</w:t>
      </w:r>
      <w:r w:rsidR="00077492">
        <w:rPr>
          <w:rFonts w:ascii="Times New Roman" w:hAnsi="Times New Roman" w:cs="Times New Roman"/>
          <w:sz w:val="24"/>
        </w:rPr>
        <w:t xml:space="preserve"> Transit </w:t>
      </w:r>
      <w:r w:rsidR="00077492" w:rsidRPr="006B2355">
        <w:rPr>
          <w:rFonts w:ascii="Times New Roman" w:hAnsi="Times New Roman" w:cs="Times New Roman"/>
          <w:sz w:val="24"/>
        </w:rPr>
        <w:t xml:space="preserve">demand dynamics within each day </w:t>
      </w:r>
      <w:r w:rsidR="00077492">
        <w:rPr>
          <w:rFonts w:ascii="Times New Roman" w:hAnsi="Times New Roman" w:cs="Times New Roman"/>
          <w:sz w:val="24"/>
        </w:rPr>
        <w:t xml:space="preserve">can also </w:t>
      </w:r>
      <w:r w:rsidR="00077492" w:rsidRPr="006B2355">
        <w:rPr>
          <w:rFonts w:ascii="Times New Roman" w:hAnsi="Times New Roman" w:cs="Times New Roman"/>
          <w:sz w:val="24"/>
        </w:rPr>
        <w:t xml:space="preserve">change </w:t>
      </w:r>
      <w:r w:rsidR="00077492">
        <w:rPr>
          <w:rFonts w:ascii="Times New Roman" w:hAnsi="Times New Roman" w:cs="Times New Roman"/>
          <w:sz w:val="24"/>
        </w:rPr>
        <w:t xml:space="preserve">during </w:t>
      </w:r>
      <w:r w:rsidR="00077492" w:rsidRPr="006B2355">
        <w:rPr>
          <w:rFonts w:ascii="Times New Roman" w:hAnsi="Times New Roman" w:cs="Times New Roman"/>
          <w:sz w:val="24"/>
        </w:rPr>
        <w:t>a pandemic</w:t>
      </w:r>
      <w:ins w:id="788" w:author="Author">
        <w:r w:rsidR="008101AB">
          <w:rPr>
            <w:rFonts w:ascii="Times New Roman" w:hAnsi="Times New Roman" w:cs="Times New Roman"/>
            <w:sz w:val="24"/>
          </w:rPr>
          <w:t>.</w:t>
        </w:r>
      </w:ins>
      <w:del w:id="789" w:author="Author">
        <w:r w:rsidR="00077492" w:rsidRPr="006B2355" w:rsidDel="008101AB">
          <w:rPr>
            <w:rFonts w:ascii="Times New Roman" w:hAnsi="Times New Roman" w:cs="Times New Roman"/>
            <w:sz w:val="24"/>
          </w:rPr>
          <w:delText>.</w:delText>
        </w:r>
      </w:del>
      <w:r w:rsidR="00077492">
        <w:rPr>
          <w:rFonts w:ascii="Times New Roman" w:hAnsi="Times New Roman" w:cs="Times New Roman"/>
          <w:sz w:val="24"/>
        </w:rPr>
        <w:t xml:space="preserve"> </w:t>
      </w:r>
      <w:r w:rsidR="00077492" w:rsidRPr="006B2355">
        <w:rPr>
          <w:rFonts w:ascii="Times New Roman" w:hAnsi="Times New Roman" w:cs="Times New Roman"/>
          <w:sz w:val="24"/>
        </w:rPr>
        <w:t xml:space="preserve">For example, </w:t>
      </w:r>
      <w:r w:rsidR="001C2843">
        <w:rPr>
          <w:rFonts w:ascii="Times New Roman" w:hAnsi="Times New Roman" w:cs="Times New Roman"/>
          <w:sz w:val="24"/>
        </w:rPr>
        <w:t>Fig 3</w:t>
      </w:r>
      <w:r w:rsidR="00165C4B">
        <w:rPr>
          <w:rFonts w:ascii="Times New Roman" w:hAnsi="Times New Roman" w:cs="Times New Roman"/>
          <w:sz w:val="24"/>
        </w:rPr>
        <w:t xml:space="preserve"> </w:t>
      </w:r>
      <w:del w:id="790" w:author="Author">
        <w:r w:rsidR="00077492" w:rsidRPr="00703BB3" w:rsidDel="00EA4E55">
          <w:rPr>
            <w:rFonts w:ascii="Times New Roman" w:hAnsi="Times New Roman" w:cs="Times New Roman"/>
            <w:sz w:val="24"/>
          </w:rPr>
          <w:fldChar w:fldCharType="begin"/>
        </w:r>
        <w:r w:rsidR="00077492" w:rsidRPr="006B2355" w:rsidDel="00EA4E55">
          <w:rPr>
            <w:rFonts w:ascii="Times New Roman" w:hAnsi="Times New Roman" w:cs="Times New Roman"/>
            <w:sz w:val="24"/>
          </w:rPr>
          <w:delInstrText xml:space="preserve"> REF _Ref40969774 \h </w:delInstrText>
        </w:r>
        <w:r w:rsidR="00077492" w:rsidDel="00EA4E55">
          <w:rPr>
            <w:rFonts w:ascii="Times New Roman" w:hAnsi="Times New Roman" w:cs="Times New Roman"/>
            <w:sz w:val="24"/>
          </w:rPr>
          <w:delInstrText xml:space="preserve"> \* MERGEFORMAT </w:delInstrText>
        </w:r>
        <w:r w:rsidR="00077492" w:rsidRPr="00703BB3" w:rsidDel="00EA4E55">
          <w:rPr>
            <w:rFonts w:ascii="Times New Roman" w:hAnsi="Times New Roman" w:cs="Times New Roman"/>
            <w:sz w:val="24"/>
          </w:rPr>
        </w:r>
        <w:r w:rsidR="00077492" w:rsidRPr="00703BB3" w:rsidDel="00EA4E55">
          <w:rPr>
            <w:rFonts w:ascii="Times New Roman" w:hAnsi="Times New Roman" w:cs="Times New Roman"/>
            <w:sz w:val="24"/>
          </w:rPr>
          <w:fldChar w:fldCharType="end"/>
        </w:r>
        <w:r w:rsidR="00077492" w:rsidRPr="006B2355" w:rsidDel="00EA4E55">
          <w:rPr>
            <w:rFonts w:ascii="Times New Roman" w:hAnsi="Times New Roman" w:cs="Times New Roman"/>
            <w:sz w:val="24"/>
          </w:rPr>
          <w:delText xml:space="preserve"> below </w:delText>
        </w:r>
      </w:del>
      <w:r w:rsidR="00077492" w:rsidRPr="006B2355">
        <w:rPr>
          <w:rFonts w:ascii="Times New Roman" w:hAnsi="Times New Roman" w:cs="Times New Roman"/>
          <w:sz w:val="24"/>
        </w:rPr>
        <w:t>shows changes in transit demand by hour before (</w:t>
      </w:r>
      <w:del w:id="791" w:author="Author">
        <w:r w:rsidR="00077492" w:rsidRPr="006B2355" w:rsidDel="001A2D51">
          <w:rPr>
            <w:rFonts w:ascii="Times New Roman" w:hAnsi="Times New Roman" w:cs="Times New Roman"/>
            <w:sz w:val="24"/>
          </w:rPr>
          <w:delText>blue</w:delText>
        </w:r>
      </w:del>
      <w:ins w:id="792" w:author="Author">
        <w:r w:rsidR="001A2D51">
          <w:rPr>
            <w:rFonts w:ascii="Times New Roman" w:hAnsi="Times New Roman" w:cs="Times New Roman"/>
            <w:sz w:val="24"/>
          </w:rPr>
          <w:t>orange</w:t>
        </w:r>
      </w:ins>
      <w:r w:rsidR="00077492" w:rsidRPr="006B2355">
        <w:rPr>
          <w:rFonts w:ascii="Times New Roman" w:hAnsi="Times New Roman" w:cs="Times New Roman"/>
          <w:sz w:val="24"/>
        </w:rPr>
        <w:t>) and during COVID (</w:t>
      </w:r>
      <w:del w:id="793" w:author="Author">
        <w:r w:rsidR="00077492" w:rsidDel="001A2D51">
          <w:rPr>
            <w:rFonts w:ascii="Times New Roman" w:hAnsi="Times New Roman" w:cs="Times New Roman"/>
            <w:sz w:val="24"/>
          </w:rPr>
          <w:delText>orange</w:delText>
        </w:r>
      </w:del>
      <w:ins w:id="794" w:author="Author">
        <w:r w:rsidR="001A2D51">
          <w:rPr>
            <w:rFonts w:ascii="Times New Roman" w:hAnsi="Times New Roman" w:cs="Times New Roman"/>
            <w:sz w:val="24"/>
          </w:rPr>
          <w:t>blue</w:t>
        </w:r>
      </w:ins>
      <w:r w:rsidR="00077492">
        <w:rPr>
          <w:rFonts w:ascii="Times New Roman" w:hAnsi="Times New Roman" w:cs="Times New Roman"/>
          <w:sz w:val="24"/>
        </w:rPr>
        <w:t xml:space="preserve">) for the New York City subway. The higher and peaky curve is </w:t>
      </w:r>
      <w:r w:rsidR="00077492">
        <w:rPr>
          <w:rFonts w:ascii="Times New Roman" w:hAnsi="Times New Roman" w:cs="Times New Roman"/>
          <w:sz w:val="24"/>
        </w:rPr>
        <w:lastRenderedPageBreak/>
        <w:t>a typical US daily travel demand pattern, with morning and afternoon peak demand periods corresponding to commuting to and from work (for the “standard”, nine-to-five work day), respectively. In contrast, the COVID demand curve indicates not only lower demand, but less pronounced peak demand periods.</w:t>
      </w:r>
      <w:ins w:id="795" w:author="Author">
        <w:del w:id="796" w:author="Author">
          <w:r w:rsidR="008101AB"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p>
    <w:p w14:paraId="19CBA32E" w14:textId="77777777" w:rsidR="008101AB" w:rsidRDefault="008101AB">
      <w:pPr>
        <w:spacing w:line="480" w:lineRule="auto"/>
        <w:ind w:firstLine="720"/>
        <w:jc w:val="both"/>
        <w:rPr>
          <w:rFonts w:ascii="Times New Roman" w:hAnsi="Times New Roman" w:cs="Times New Roman"/>
          <w:sz w:val="24"/>
        </w:rPr>
        <w:pPrChange w:id="797" w:author="Author">
          <w:pPr>
            <w:spacing w:line="480" w:lineRule="auto"/>
            <w:jc w:val="both"/>
          </w:pPr>
        </w:pPrChange>
      </w:pPr>
    </w:p>
    <w:p w14:paraId="3EB68560" w14:textId="78710B3F" w:rsidR="00077492" w:rsidRPr="00914C9B" w:rsidDel="00166595" w:rsidRDefault="00077492" w:rsidP="00EF007A">
      <w:pPr>
        <w:spacing w:line="480" w:lineRule="auto"/>
        <w:jc w:val="both"/>
        <w:rPr>
          <w:del w:id="798" w:author="Author"/>
          <w:rFonts w:ascii="Times New Roman" w:hAnsi="Times New Roman" w:cs="Times New Roman"/>
          <w:b/>
          <w:sz w:val="24"/>
          <w:rPrChange w:id="799" w:author="Author">
            <w:rPr>
              <w:del w:id="800" w:author="Author"/>
              <w:rFonts w:ascii="Times New Roman" w:hAnsi="Times New Roman" w:cs="Times New Roman"/>
              <w:sz w:val="24"/>
            </w:rPr>
          </w:rPrChange>
        </w:rPr>
      </w:pPr>
    </w:p>
    <w:p w14:paraId="7B2780D3" w14:textId="1FE2A054" w:rsidR="00077492" w:rsidRPr="00914C9B" w:rsidDel="00166595" w:rsidRDefault="00077492">
      <w:pPr>
        <w:keepNext/>
        <w:spacing w:line="480" w:lineRule="auto"/>
        <w:rPr>
          <w:del w:id="801" w:author="Author"/>
          <w:b/>
          <w:rPrChange w:id="802" w:author="Author">
            <w:rPr>
              <w:del w:id="803" w:author="Author"/>
            </w:rPr>
          </w:rPrChange>
        </w:rPr>
        <w:pPrChange w:id="804" w:author="Author">
          <w:pPr>
            <w:keepNext/>
            <w:spacing w:line="480" w:lineRule="auto"/>
            <w:jc w:val="center"/>
          </w:pPr>
        </w:pPrChange>
      </w:pPr>
    </w:p>
    <w:p w14:paraId="35860D66" w14:textId="693B0007" w:rsidR="00077492" w:rsidRPr="00914C9B" w:rsidRDefault="00077492">
      <w:pPr>
        <w:spacing w:line="480" w:lineRule="auto"/>
        <w:rPr>
          <w:rFonts w:ascii="Times New Roman" w:hAnsi="Times New Roman" w:cs="Times New Roman"/>
          <w:b/>
          <w:sz w:val="24"/>
          <w:rPrChange w:id="805" w:author="Author">
            <w:rPr>
              <w:rFonts w:ascii="Times New Roman" w:hAnsi="Times New Roman" w:cs="Times New Roman"/>
              <w:sz w:val="24"/>
            </w:rPr>
          </w:rPrChange>
        </w:rPr>
        <w:pPrChange w:id="806" w:author="Author">
          <w:pPr>
            <w:spacing w:line="480" w:lineRule="auto"/>
            <w:jc w:val="center"/>
          </w:pPr>
        </w:pPrChange>
      </w:pPr>
      <w:bookmarkStart w:id="807" w:name="_Ref41950150"/>
      <w:bookmarkStart w:id="808" w:name="_Ref40969774"/>
      <w:r w:rsidRPr="00914C9B">
        <w:rPr>
          <w:rFonts w:ascii="Times New Roman" w:hAnsi="Times New Roman" w:cs="Times New Roman"/>
          <w:b/>
          <w:sz w:val="24"/>
          <w:rPrChange w:id="809" w:author="Author">
            <w:rPr>
              <w:rFonts w:ascii="Times New Roman" w:hAnsi="Times New Roman" w:cs="Times New Roman"/>
              <w:sz w:val="24"/>
            </w:rPr>
          </w:rPrChange>
        </w:rPr>
        <w:t xml:space="preserve">Fig </w:t>
      </w:r>
      <w:r w:rsidRPr="00914C9B">
        <w:rPr>
          <w:rFonts w:ascii="Times New Roman" w:hAnsi="Times New Roman" w:cs="Times New Roman"/>
          <w:b/>
          <w:sz w:val="24"/>
          <w:rPrChange w:id="810" w:author="Author">
            <w:rPr>
              <w:rFonts w:ascii="Times New Roman" w:hAnsi="Times New Roman" w:cs="Times New Roman"/>
              <w:sz w:val="24"/>
            </w:rPr>
          </w:rPrChange>
        </w:rPr>
        <w:fldChar w:fldCharType="begin"/>
      </w:r>
      <w:r w:rsidRPr="00914C9B">
        <w:rPr>
          <w:rFonts w:ascii="Times New Roman" w:hAnsi="Times New Roman" w:cs="Times New Roman"/>
          <w:b/>
          <w:sz w:val="24"/>
          <w:rPrChange w:id="811"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812" w:author="Author">
            <w:rPr>
              <w:rFonts w:ascii="Times New Roman" w:hAnsi="Times New Roman" w:cs="Times New Roman"/>
              <w:sz w:val="24"/>
            </w:rPr>
          </w:rPrChange>
        </w:rPr>
        <w:fldChar w:fldCharType="separate"/>
      </w:r>
      <w:ins w:id="813" w:author="Author">
        <w:r w:rsidR="000F49FB" w:rsidRPr="00914C9B">
          <w:rPr>
            <w:rFonts w:ascii="Times New Roman" w:hAnsi="Times New Roman" w:cs="Times New Roman"/>
            <w:b/>
            <w:noProof/>
            <w:sz w:val="24"/>
            <w:rPrChange w:id="814" w:author="Author">
              <w:rPr>
                <w:rFonts w:ascii="Times New Roman" w:hAnsi="Times New Roman" w:cs="Times New Roman"/>
                <w:noProof/>
                <w:sz w:val="24"/>
              </w:rPr>
            </w:rPrChange>
          </w:rPr>
          <w:t>3</w:t>
        </w:r>
      </w:ins>
      <w:del w:id="815" w:author="Author">
        <w:r w:rsidRPr="00914C9B" w:rsidDel="006C64A6">
          <w:rPr>
            <w:rFonts w:ascii="Times New Roman" w:hAnsi="Times New Roman" w:cs="Times New Roman"/>
            <w:b/>
            <w:noProof/>
            <w:sz w:val="24"/>
            <w:rPrChange w:id="816" w:author="Author">
              <w:rPr>
                <w:rFonts w:ascii="Times New Roman" w:hAnsi="Times New Roman" w:cs="Times New Roman"/>
                <w:noProof/>
                <w:sz w:val="24"/>
              </w:rPr>
            </w:rPrChange>
          </w:rPr>
          <w:delText>1</w:delText>
        </w:r>
      </w:del>
      <w:r w:rsidRPr="00914C9B">
        <w:rPr>
          <w:rFonts w:ascii="Times New Roman" w:hAnsi="Times New Roman" w:cs="Times New Roman"/>
          <w:b/>
          <w:sz w:val="24"/>
          <w:rPrChange w:id="817" w:author="Author">
            <w:rPr>
              <w:rFonts w:ascii="Times New Roman" w:hAnsi="Times New Roman" w:cs="Times New Roman"/>
              <w:sz w:val="24"/>
            </w:rPr>
          </w:rPrChange>
        </w:rPr>
        <w:fldChar w:fldCharType="end"/>
      </w:r>
      <w:bookmarkEnd w:id="807"/>
      <w:r w:rsidRPr="00914C9B">
        <w:rPr>
          <w:rFonts w:ascii="Times New Roman" w:hAnsi="Times New Roman" w:cs="Times New Roman"/>
          <w:b/>
          <w:sz w:val="24"/>
          <w:rPrChange w:id="818" w:author="Author">
            <w:rPr>
              <w:rFonts w:ascii="Times New Roman" w:hAnsi="Times New Roman" w:cs="Times New Roman"/>
              <w:sz w:val="24"/>
            </w:rPr>
          </w:rPrChange>
        </w:rPr>
        <w:t xml:space="preserve">. MTA New York City Subway hourly transit demand curves (blue: </w:t>
      </w:r>
      <w:del w:id="819" w:author="Author">
        <w:r w:rsidRPr="00914C9B" w:rsidDel="003B5A72">
          <w:rPr>
            <w:rFonts w:ascii="Times New Roman" w:hAnsi="Times New Roman" w:cs="Times New Roman"/>
            <w:b/>
            <w:sz w:val="24"/>
            <w:rPrChange w:id="820" w:author="Author">
              <w:rPr>
                <w:rFonts w:ascii="Times New Roman" w:hAnsi="Times New Roman" w:cs="Times New Roman"/>
                <w:sz w:val="24"/>
              </w:rPr>
            </w:rPrChange>
          </w:rPr>
          <w:delText xml:space="preserve">typical </w:delText>
        </w:r>
      </w:del>
      <w:ins w:id="821" w:author="Author">
        <w:r w:rsidR="003B5A72" w:rsidRPr="00914C9B">
          <w:rPr>
            <w:rFonts w:ascii="Times New Roman" w:hAnsi="Times New Roman" w:cs="Times New Roman"/>
            <w:b/>
            <w:sz w:val="24"/>
            <w:rPrChange w:id="822" w:author="Author">
              <w:rPr>
                <w:rFonts w:ascii="Times New Roman" w:hAnsi="Times New Roman" w:cs="Times New Roman"/>
                <w:sz w:val="24"/>
              </w:rPr>
            </w:rPrChange>
          </w:rPr>
          <w:t xml:space="preserve">COVID </w:t>
        </w:r>
      </w:ins>
      <w:r w:rsidRPr="00914C9B">
        <w:rPr>
          <w:rFonts w:ascii="Times New Roman" w:hAnsi="Times New Roman" w:cs="Times New Roman"/>
          <w:b/>
          <w:sz w:val="24"/>
          <w:rPrChange w:id="823" w:author="Author">
            <w:rPr>
              <w:rFonts w:ascii="Times New Roman" w:hAnsi="Times New Roman" w:cs="Times New Roman"/>
              <w:sz w:val="24"/>
            </w:rPr>
          </w:rPrChange>
        </w:rPr>
        <w:t xml:space="preserve">curve; orange: </w:t>
      </w:r>
      <w:ins w:id="824" w:author="Author">
        <w:r w:rsidR="003B5A72" w:rsidRPr="00914C9B">
          <w:rPr>
            <w:rFonts w:ascii="Times New Roman" w:hAnsi="Times New Roman" w:cs="Times New Roman"/>
            <w:b/>
            <w:sz w:val="24"/>
            <w:rPrChange w:id="825" w:author="Author">
              <w:rPr>
                <w:rFonts w:ascii="Times New Roman" w:hAnsi="Times New Roman" w:cs="Times New Roman"/>
                <w:sz w:val="24"/>
              </w:rPr>
            </w:rPrChange>
          </w:rPr>
          <w:t xml:space="preserve">typical </w:t>
        </w:r>
      </w:ins>
      <w:del w:id="826" w:author="Author">
        <w:r w:rsidRPr="00914C9B" w:rsidDel="003B5A72">
          <w:rPr>
            <w:rFonts w:ascii="Times New Roman" w:hAnsi="Times New Roman" w:cs="Times New Roman"/>
            <w:b/>
            <w:sz w:val="24"/>
            <w:rPrChange w:id="827" w:author="Author">
              <w:rPr>
                <w:rFonts w:ascii="Times New Roman" w:hAnsi="Times New Roman" w:cs="Times New Roman"/>
                <w:sz w:val="24"/>
              </w:rPr>
            </w:rPrChange>
          </w:rPr>
          <w:delText xml:space="preserve">COVID </w:delText>
        </w:r>
      </w:del>
      <w:r w:rsidRPr="00914C9B">
        <w:rPr>
          <w:rFonts w:ascii="Times New Roman" w:hAnsi="Times New Roman" w:cs="Times New Roman"/>
          <w:b/>
          <w:sz w:val="24"/>
          <w:rPrChange w:id="828" w:author="Author">
            <w:rPr>
              <w:rFonts w:ascii="Times New Roman" w:hAnsi="Times New Roman" w:cs="Times New Roman"/>
              <w:sz w:val="24"/>
            </w:rPr>
          </w:rPrChange>
        </w:rPr>
        <w:t>curve)</w:t>
      </w:r>
    </w:p>
    <w:bookmarkEnd w:id="808"/>
    <w:p w14:paraId="677EEF81" w14:textId="77777777" w:rsidR="008101AB" w:rsidRDefault="00077492">
      <w:pPr>
        <w:spacing w:line="480" w:lineRule="auto"/>
        <w:jc w:val="both"/>
        <w:rPr>
          <w:ins w:id="829" w:author="Author"/>
          <w:rFonts w:ascii="Times New Roman" w:hAnsi="Times New Roman" w:cs="Times New Roman"/>
          <w:b/>
          <w:sz w:val="24"/>
        </w:rPr>
        <w:pPrChange w:id="830" w:author="Author">
          <w:pPr>
            <w:spacing w:line="240" w:lineRule="auto"/>
            <w:jc w:val="both"/>
          </w:pPr>
        </w:pPrChange>
      </w:pPr>
      <w:r>
        <w:rPr>
          <w:rFonts w:ascii="Times New Roman" w:hAnsi="Times New Roman" w:cs="Times New Roman"/>
          <w:b/>
          <w:sz w:val="24"/>
        </w:rPr>
        <w:tab/>
      </w:r>
    </w:p>
    <w:p w14:paraId="72BCC783" w14:textId="678660AE" w:rsidR="00077492" w:rsidRDefault="00077492" w:rsidP="00EF007A">
      <w:pPr>
        <w:spacing w:line="480" w:lineRule="auto"/>
        <w:jc w:val="both"/>
        <w:rPr>
          <w:rFonts w:ascii="Times New Roman" w:hAnsi="Times New Roman" w:cs="Times New Roman"/>
          <w:sz w:val="24"/>
        </w:rPr>
      </w:pPr>
      <w:r>
        <w:rPr>
          <w:rFonts w:ascii="Times New Roman" w:hAnsi="Times New Roman" w:cs="Times New Roman"/>
          <w:sz w:val="24"/>
        </w:rPr>
        <w:t>We u</w:t>
      </w:r>
      <w:ins w:id="831" w:author="Author">
        <w:r w:rsidR="008101AB">
          <w:rPr>
            <w:rFonts w:ascii="Times New Roman" w:hAnsi="Times New Roman" w:cs="Times New Roman"/>
            <w:sz w:val="24"/>
          </w:rPr>
          <w:t>se</w:t>
        </w:r>
      </w:ins>
      <w:del w:id="832" w:author="Author">
        <w:r w:rsidDel="008101AB">
          <w:rPr>
            <w:rFonts w:ascii="Times New Roman" w:hAnsi="Times New Roman" w:cs="Times New Roman"/>
            <w:sz w:val="24"/>
          </w:rPr>
          <w:delText>tilize</w:delText>
        </w:r>
      </w:del>
      <w:ins w:id="833" w:author="Author">
        <w:del w:id="834" w:author="Author">
          <w:r w:rsidR="00210E64" w:rsidDel="008101AB">
            <w:rPr>
              <w:rFonts w:ascii="Times New Roman" w:hAnsi="Times New Roman" w:cs="Times New Roman"/>
              <w:sz w:val="24"/>
            </w:rPr>
            <w:delText>d</w:delText>
          </w:r>
        </w:del>
      </w:ins>
      <w:r>
        <w:rPr>
          <w:rFonts w:ascii="Times New Roman" w:hAnsi="Times New Roman" w:cs="Times New Roman"/>
          <w:sz w:val="24"/>
        </w:rPr>
        <w:t xml:space="preserve"> the shape analysis technique of </w:t>
      </w:r>
      <w:r w:rsidRPr="006739B6">
        <w:rPr>
          <w:rFonts w:ascii="Times New Roman" w:hAnsi="Times New Roman" w:cs="Times New Roman"/>
          <w:i/>
          <w:sz w:val="24"/>
        </w:rPr>
        <w:t>ordinary P</w:t>
      </w:r>
      <w:r w:rsidRPr="0091399D">
        <w:rPr>
          <w:rFonts w:ascii="Times New Roman" w:hAnsi="Times New Roman" w:cs="Times New Roman"/>
          <w:i/>
          <w:sz w:val="24"/>
        </w:rPr>
        <w:t xml:space="preserve">rocrustes </w:t>
      </w:r>
      <w:r>
        <w:rPr>
          <w:rFonts w:ascii="Times New Roman" w:hAnsi="Times New Roman" w:cs="Times New Roman"/>
          <w:i/>
          <w:sz w:val="24"/>
        </w:rPr>
        <w:t>a</w:t>
      </w:r>
      <w:r w:rsidRPr="0091399D">
        <w:rPr>
          <w:rFonts w:ascii="Times New Roman" w:hAnsi="Times New Roman" w:cs="Times New Roman"/>
          <w:i/>
          <w:sz w:val="24"/>
        </w:rPr>
        <w:t>nalysis</w:t>
      </w:r>
      <w:r>
        <w:rPr>
          <w:rFonts w:ascii="Times New Roman" w:hAnsi="Times New Roman" w:cs="Times New Roman"/>
          <w:sz w:val="24"/>
        </w:rPr>
        <w:t xml:space="preserve"> to measure differences between hourly travel demand during and before the COVID pandemic, and </w:t>
      </w:r>
      <w:ins w:id="835" w:author="Author">
        <w:r w:rsidR="008101AB">
          <w:rPr>
            <w:rFonts w:ascii="Times New Roman" w:hAnsi="Times New Roman" w:cs="Times New Roman"/>
            <w:sz w:val="24"/>
          </w:rPr>
          <w:t xml:space="preserve">also </w:t>
        </w:r>
      </w:ins>
      <w:r>
        <w:rPr>
          <w:rFonts w:ascii="Times New Roman" w:hAnsi="Times New Roman" w:cs="Times New Roman"/>
          <w:sz w:val="24"/>
        </w:rPr>
        <w:t>weekday versus weekend demand during the pandemic. This involves measuring the transformations required to superimpos</w:t>
      </w:r>
      <w:ins w:id="836" w:author="Author">
        <w:r w:rsidR="00B55650">
          <w:rPr>
            <w:rFonts w:ascii="Times New Roman" w:hAnsi="Times New Roman" w:cs="Times New Roman"/>
            <w:sz w:val="24"/>
          </w:rPr>
          <w:t>e</w:t>
        </w:r>
      </w:ins>
      <w:del w:id="837" w:author="Author">
        <w:r w:rsidDel="00B55650">
          <w:rPr>
            <w:rFonts w:ascii="Times New Roman" w:hAnsi="Times New Roman" w:cs="Times New Roman"/>
            <w:sz w:val="24"/>
          </w:rPr>
          <w:delText>ing</w:delText>
        </w:r>
      </w:del>
      <w:r>
        <w:rPr>
          <w:rFonts w:ascii="Times New Roman" w:hAnsi="Times New Roman" w:cs="Times New Roman"/>
          <w:sz w:val="24"/>
        </w:rPr>
        <w:t xml:space="preserve"> the two curves. In traditional Procrustes analysis for arbitrary shapes, these transformations are panning, scaling, and rotating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ISSN":"1825-5272","author":[{"dropping-particle":"","family":"Mitteroecker","given":"Philipp","non-dropping-particle":"","parse-names":false,"suffix":""},{"dropping-particle":"","family":"Gunz","given":"Philipp","non-dropping-particle":"","parse-names":false,"suffix":""},{"dropping-particle":"","family":"Windhager","given":"Sonja","non-dropping-particle":"","parse-names":false,"suffix":""},{"dropping-particle":"","family":"Schaefer","given":"Katrin","non-dropping-particle":"","parse-names":false,"suffix":""}],"container-title":"Hystrix, the Italian Journal of Mammalogy","id":"ITEM-1","issue":"1","issued":{"date-parts":[["2013"]]},"page":"59-66","title":"A brief review of shape, form, and allometry in geometric morphometrics, with applications to human facial morphology","type":"article-journal","volume":"24"},"uris":["http://www.mendeley.com/documents/?uuid=4978edce-8ef4-41d5-98eb-25612507012e"]}],"mendeley":{"formattedCitation":"[36]","plainTextFormattedCitation":"[36]","previouslyFormattedCitation":"[36]"},"properties":{"noteIndex":0},"schema":"https://github.com/citation-style-language/schema/raw/master/csl-citation.json"}</w:instrText>
      </w:r>
      <w:r>
        <w:rPr>
          <w:rFonts w:ascii="Times New Roman" w:hAnsi="Times New Roman" w:cs="Times New Roman"/>
          <w:sz w:val="24"/>
        </w:rPr>
        <w:fldChar w:fldCharType="separate"/>
      </w:r>
      <w:r w:rsidR="00122E4C" w:rsidRPr="00122E4C">
        <w:rPr>
          <w:rFonts w:ascii="Times New Roman" w:hAnsi="Times New Roman" w:cs="Times New Roman"/>
          <w:noProof/>
          <w:sz w:val="24"/>
        </w:rPr>
        <w:t>[36]</w:t>
      </w:r>
      <w:r>
        <w:rPr>
          <w:rFonts w:ascii="Times New Roman" w:hAnsi="Times New Roman" w:cs="Times New Roman"/>
          <w:sz w:val="24"/>
        </w:rPr>
        <w:fldChar w:fldCharType="end"/>
      </w:r>
      <w:r>
        <w:rPr>
          <w:rFonts w:ascii="Times New Roman" w:hAnsi="Times New Roman" w:cs="Times New Roman"/>
          <w:sz w:val="24"/>
        </w:rPr>
        <w:t>. In the case of one-dimensional curves, only scaling is appropriate. We</w:t>
      </w:r>
      <w:ins w:id="838" w:author="Author">
        <w:r w:rsidR="00D119F5">
          <w:rPr>
            <w:rFonts w:ascii="Times New Roman" w:hAnsi="Times New Roman" w:cs="Times New Roman"/>
            <w:sz w:val="24"/>
          </w:rPr>
          <w:t xml:space="preserve"> introduce</w:t>
        </w:r>
      </w:ins>
      <w:del w:id="839" w:author="Author">
        <w:r w:rsidDel="00D119F5">
          <w:rPr>
            <w:rFonts w:ascii="Times New Roman" w:hAnsi="Times New Roman" w:cs="Times New Roman"/>
            <w:sz w:val="24"/>
          </w:rPr>
          <w:delText xml:space="preserve"> use</w:delText>
        </w:r>
      </w:del>
      <w:r>
        <w:rPr>
          <w:rFonts w:ascii="Times New Roman" w:hAnsi="Times New Roman" w:cs="Times New Roman"/>
          <w:sz w:val="24"/>
        </w:rPr>
        <w:t xml:space="preserve"> a stretch factor </w:t>
      </w:r>
      <w:r w:rsidRPr="00387B55">
        <w:rPr>
          <w:rFonts w:ascii="Times New Roman" w:hAnsi="Times New Roman" w:cs="Times New Roman"/>
          <w:i/>
          <w:sz w:val="24"/>
        </w:rPr>
        <w:t>p</w:t>
      </w:r>
      <w:r>
        <w:rPr>
          <w:rFonts w:ascii="Times New Roman" w:hAnsi="Times New Roman" w:cs="Times New Roman"/>
          <w:sz w:val="24"/>
        </w:rPr>
        <w:t xml:space="preserve"> as a multiplier to fit two curves so that their Procrustes distance is minimized: </w:t>
      </w:r>
    </w:p>
    <w:tbl>
      <w:tblPr>
        <w:tblW w:w="5100" w:type="pct"/>
        <w:jc w:val="center"/>
        <w:tblLook w:val="04A0" w:firstRow="1" w:lastRow="0" w:firstColumn="1" w:lastColumn="0" w:noHBand="0" w:noVBand="1"/>
      </w:tblPr>
      <w:tblGrid>
        <w:gridCol w:w="492"/>
        <w:gridCol w:w="8520"/>
        <w:gridCol w:w="535"/>
      </w:tblGrid>
      <w:tr w:rsidR="00077492" w:rsidRPr="00E714F0" w14:paraId="7C473DDC" w14:textId="77777777" w:rsidTr="008A333B">
        <w:trPr>
          <w:trHeight w:val="820"/>
          <w:jc w:val="center"/>
        </w:trPr>
        <w:tc>
          <w:tcPr>
            <w:tcW w:w="258" w:type="pct"/>
            <w:vAlign w:val="center"/>
          </w:tcPr>
          <w:p w14:paraId="4F3ED50A"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2" w:type="pct"/>
            <w:vAlign w:val="center"/>
            <w:hideMark/>
          </w:tcPr>
          <w:p w14:paraId="387FC291" w14:textId="77777777" w:rsidR="00077492" w:rsidRDefault="00077492" w:rsidP="00EF007A">
            <w:pPr>
              <w:spacing w:line="480" w:lineRule="auto"/>
              <w:jc w:val="both"/>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Minimize:</w:t>
            </w:r>
          </w:p>
          <w:p w14:paraId="1857F7AA" w14:textId="77777777" w:rsidR="00077492" w:rsidRPr="0053358D" w:rsidRDefault="00077492" w:rsidP="00EF007A">
            <w:pPr>
              <w:spacing w:line="480" w:lineRule="auto"/>
              <w:jc w:val="both"/>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S(p)=</m:t>
                </m:r>
                <m:rad>
                  <m:radPr>
                    <m:degHide m:val="1"/>
                    <m:ctrlPr>
                      <w:rPr>
                        <w:rFonts w:ascii="Cambria Math" w:eastAsia="Yu Mincho" w:hAnsi="Cambria Math" w:cs="Times New Roman"/>
                        <w:i/>
                        <w:sz w:val="24"/>
                        <w:szCs w:val="24"/>
                        <w:lang w:eastAsia="ja-JP"/>
                      </w:rPr>
                    </m:ctrlPr>
                  </m:radPr>
                  <m:deg/>
                  <m:e>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t=1</m:t>
                        </m:r>
                      </m:sub>
                      <m:sup>
                        <m:r>
                          <w:rPr>
                            <w:rFonts w:ascii="Cambria Math" w:eastAsia="Yu Mincho" w:hAnsi="Cambria Math" w:cs="Times New Roman"/>
                            <w:sz w:val="24"/>
                            <w:szCs w:val="24"/>
                            <w:lang w:eastAsia="ja-JP"/>
                          </w:rPr>
                          <m:t>h</m:t>
                        </m:r>
                      </m:sup>
                      <m:e>
                        <m:sSup>
                          <m:sSupPr>
                            <m:ctrlPr>
                              <w:rPr>
                                <w:rFonts w:ascii="Cambria Math" w:eastAsia="Yu Mincho" w:hAnsi="Cambria Math" w:cs="Times New Roman"/>
                                <w:i/>
                                <w:sz w:val="24"/>
                                <w:szCs w:val="24"/>
                                <w:lang w:eastAsia="ja-JP"/>
                              </w:rPr>
                            </m:ctrlPr>
                          </m:sSupPr>
                          <m:e>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p⋅f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-g</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e>
                            </m:d>
                          </m:e>
                          <m:sup>
                            <m:r>
                              <w:rPr>
                                <w:rFonts w:ascii="Cambria Math" w:eastAsia="Yu Mincho" w:hAnsi="Cambria Math" w:cs="Times New Roman"/>
                                <w:sz w:val="24"/>
                                <w:szCs w:val="24"/>
                                <w:lang w:eastAsia="ja-JP"/>
                              </w:rPr>
                              <m:t>2</m:t>
                            </m:r>
                          </m:sup>
                        </m:sSup>
                      </m:e>
                    </m:nary>
                  </m:e>
                </m:rad>
              </m:oMath>
            </m:oMathPara>
          </w:p>
        </w:tc>
        <w:tc>
          <w:tcPr>
            <w:tcW w:w="280" w:type="pct"/>
            <w:vAlign w:val="center"/>
            <w:hideMark/>
          </w:tcPr>
          <w:p w14:paraId="01C4F713" w14:textId="77777777" w:rsidR="00077492" w:rsidRPr="00E714F0" w:rsidRDefault="00077492">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9</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14:paraId="541D1656" w14:textId="13BADB9C" w:rsidR="00077492" w:rsidRDefault="00860697" w:rsidP="00EF007A">
      <w:pPr>
        <w:spacing w:line="480" w:lineRule="auto"/>
        <w:jc w:val="both"/>
        <w:rPr>
          <w:rFonts w:ascii="Times New Roman" w:hAnsi="Times New Roman" w:cs="Times New Roman"/>
          <w:sz w:val="24"/>
        </w:rPr>
      </w:pPr>
      <w:ins w:id="840" w:author="Author">
        <w:r>
          <w:rPr>
            <w:rFonts w:ascii="Times New Roman" w:hAnsi="Times New Roman" w:cs="Times New Roman"/>
            <w:sz w:val="24"/>
          </w:rPr>
          <w:t>w</w:t>
        </w:r>
      </w:ins>
      <w:del w:id="841" w:author="Author">
        <w:r w:rsidR="00077492" w:rsidDel="00860697">
          <w:rPr>
            <w:rFonts w:ascii="Times New Roman" w:hAnsi="Times New Roman" w:cs="Times New Roman"/>
            <w:sz w:val="24"/>
          </w:rPr>
          <w:delText>W</w:delText>
        </w:r>
      </w:del>
      <w:r w:rsidR="00077492">
        <w:rPr>
          <w:rFonts w:ascii="Times New Roman" w:hAnsi="Times New Roman" w:cs="Times New Roman"/>
          <w:sz w:val="24"/>
        </w:rPr>
        <w:t xml:space="preserve">here </w:t>
      </w:r>
      <w:r w:rsidR="00077492" w:rsidRPr="004B68F2">
        <w:rPr>
          <w:rFonts w:ascii="Times New Roman" w:hAnsi="Times New Roman" w:cs="Times New Roman"/>
          <w:i/>
          <w:sz w:val="24"/>
        </w:rPr>
        <w:t>S(p)</w:t>
      </w:r>
      <w:r w:rsidR="00077492">
        <w:rPr>
          <w:rFonts w:ascii="Times New Roman" w:hAnsi="Times New Roman" w:cs="Times New Roman"/>
          <w:sz w:val="24"/>
        </w:rPr>
        <w:t xml:space="preserve"> is the </w:t>
      </w:r>
      <w:r w:rsidR="00077492" w:rsidRPr="009C44A2">
        <w:rPr>
          <w:rFonts w:ascii="Times New Roman" w:hAnsi="Times New Roman" w:cs="Times New Roman"/>
          <w:sz w:val="24"/>
        </w:rPr>
        <w:t>Procrustes distance</w:t>
      </w:r>
      <w:r w:rsidR="00077492">
        <w:rPr>
          <w:rFonts w:ascii="Times New Roman" w:hAnsi="Times New Roman" w:cs="Times New Roman"/>
          <w:sz w:val="24"/>
        </w:rPr>
        <w:t xml:space="preserve"> between the two curves, </w:t>
      </w:r>
      <w:r w:rsidR="00077492" w:rsidRPr="002F4605">
        <w:rPr>
          <w:rFonts w:ascii="Times New Roman" w:hAnsi="Times New Roman" w:cs="Times New Roman"/>
          <w:i/>
          <w:sz w:val="24"/>
        </w:rPr>
        <w:t>p</w:t>
      </w:r>
      <w:r w:rsidR="00077492">
        <w:rPr>
          <w:rFonts w:ascii="Times New Roman" w:hAnsi="Times New Roman" w:cs="Times New Roman"/>
          <w:sz w:val="24"/>
        </w:rPr>
        <w:t xml:space="preserve"> is the </w:t>
      </w:r>
      <w:r w:rsidR="00077492" w:rsidRPr="009457DC">
        <w:rPr>
          <w:rFonts w:ascii="Times New Roman" w:hAnsi="Times New Roman" w:cs="Times New Roman"/>
          <w:sz w:val="24"/>
        </w:rPr>
        <w:t>stretch factor</w:t>
      </w:r>
      <w:r w:rsidR="00077492" w:rsidRPr="006B2355">
        <w:rPr>
          <w:rFonts w:ascii="Times New Roman" w:hAnsi="Times New Roman" w:cs="Times New Roman"/>
          <w:sz w:val="24"/>
        </w:rPr>
        <w:t>,</w:t>
      </w:r>
      <w:r w:rsidR="00077492">
        <w:rPr>
          <w:rFonts w:ascii="Times New Roman" w:hAnsi="Times New Roman" w:cs="Times New Roman"/>
          <w:sz w:val="24"/>
        </w:rPr>
        <w:t xml:space="preserve"> </w:t>
      </w:r>
      <w:r w:rsidR="00077492" w:rsidRPr="000966A0">
        <w:rPr>
          <w:rFonts w:ascii="Times New Roman" w:hAnsi="Times New Roman" w:cs="Times New Roman"/>
          <w:i/>
          <w:sz w:val="24"/>
        </w:rPr>
        <w:t>h</w:t>
      </w:r>
      <w:r w:rsidR="00077492">
        <w:rPr>
          <w:rFonts w:ascii="Times New Roman" w:hAnsi="Times New Roman" w:cs="Times New Roman"/>
          <w:sz w:val="24"/>
        </w:rPr>
        <w:t xml:space="preserve"> is the number of data points in the dataset, </w:t>
      </w:r>
      <w:r w:rsidR="00077492" w:rsidRPr="000966A0">
        <w:rPr>
          <w:rFonts w:ascii="Times New Roman" w:hAnsi="Times New Roman" w:cs="Times New Roman"/>
          <w:i/>
          <w:sz w:val="24"/>
        </w:rPr>
        <w:t>f(t)</w:t>
      </w:r>
      <w:r w:rsidR="00077492">
        <w:rPr>
          <w:rFonts w:ascii="Times New Roman" w:hAnsi="Times New Roman" w:cs="Times New Roman"/>
          <w:sz w:val="24"/>
        </w:rPr>
        <w:t xml:space="preserve"> and </w:t>
      </w:r>
      <w:r w:rsidR="00077492" w:rsidRPr="000966A0">
        <w:rPr>
          <w:rFonts w:ascii="Times New Roman" w:hAnsi="Times New Roman" w:cs="Times New Roman"/>
          <w:i/>
          <w:sz w:val="24"/>
        </w:rPr>
        <w:t>g(t)</w:t>
      </w:r>
      <w:r w:rsidR="00077492">
        <w:rPr>
          <w:rFonts w:ascii="Times New Roman" w:hAnsi="Times New Roman" w:cs="Times New Roman"/>
          <w:sz w:val="24"/>
        </w:rPr>
        <w:t xml:space="preserve"> are the two curves’ value at time </w:t>
      </w:r>
      <w:r w:rsidR="00077492" w:rsidRPr="00430E62">
        <w:rPr>
          <w:rFonts w:ascii="Times New Roman" w:hAnsi="Times New Roman" w:cs="Times New Roman"/>
          <w:i/>
          <w:sz w:val="24"/>
        </w:rPr>
        <w:t>t</w:t>
      </w:r>
      <w:r w:rsidR="00077492">
        <w:rPr>
          <w:rFonts w:ascii="Times New Roman" w:hAnsi="Times New Roman" w:cs="Times New Roman"/>
          <w:sz w:val="24"/>
        </w:rPr>
        <w:t>. The solution to this optimization problem is:</w:t>
      </w:r>
    </w:p>
    <w:tbl>
      <w:tblPr>
        <w:tblW w:w="5100" w:type="pct"/>
        <w:jc w:val="center"/>
        <w:tblLook w:val="04A0" w:firstRow="1" w:lastRow="0" w:firstColumn="1" w:lastColumn="0" w:noHBand="0" w:noVBand="1"/>
      </w:tblPr>
      <w:tblGrid>
        <w:gridCol w:w="452"/>
        <w:gridCol w:w="8479"/>
        <w:gridCol w:w="616"/>
      </w:tblGrid>
      <w:tr w:rsidR="00077492" w:rsidRPr="00E714F0" w14:paraId="727B42EF" w14:textId="77777777" w:rsidTr="008A333B">
        <w:trPr>
          <w:trHeight w:val="820"/>
          <w:jc w:val="center"/>
        </w:trPr>
        <w:tc>
          <w:tcPr>
            <w:tcW w:w="258" w:type="pct"/>
            <w:vAlign w:val="center"/>
          </w:tcPr>
          <w:p w14:paraId="7AEEC3EB" w14:textId="77777777" w:rsidR="00077492" w:rsidRPr="00E714F0" w:rsidRDefault="00077492" w:rsidP="00EF007A">
            <w:pPr>
              <w:spacing w:line="480" w:lineRule="auto"/>
              <w:jc w:val="center"/>
              <w:rPr>
                <w:rFonts w:ascii="Times New Roman" w:eastAsia="Yu Mincho" w:hAnsi="Times New Roman" w:cs="Times New Roman"/>
                <w:sz w:val="24"/>
                <w:szCs w:val="24"/>
                <w:lang w:eastAsia="ja-JP"/>
              </w:rPr>
            </w:pPr>
          </w:p>
        </w:tc>
        <w:tc>
          <w:tcPr>
            <w:tcW w:w="4462" w:type="pct"/>
            <w:vAlign w:val="center"/>
            <w:hideMark/>
          </w:tcPr>
          <w:p w14:paraId="34DF170B" w14:textId="77777777" w:rsidR="00077492" w:rsidRPr="00EC7615" w:rsidRDefault="00077492" w:rsidP="00EF007A">
            <w:pPr>
              <w:spacing w:line="480" w:lineRule="auto"/>
              <w:rPr>
                <w:rFonts w:ascii="Times New Roman" w:hAnsi="Times New Roman" w:cs="Times New Roman"/>
                <w:sz w:val="24"/>
              </w:rPr>
            </w:pPr>
            <m:oMathPara>
              <m:oMath>
                <m:r>
                  <w:rPr>
                    <w:rFonts w:ascii="Cambria Math" w:hAnsi="Cambria Math" w:cs="Times New Roman"/>
                    <w:sz w:val="24"/>
                  </w:rPr>
                  <m:t>S(</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t>
                    </m:r>
                  </m:sup>
                </m:sSup>
                <m:r>
                  <w:rPr>
                    <w:rFonts w:ascii="Cambria Math" w:hAnsi="Cambria Math" w:cs="Times New Roman"/>
                    <w:sz w:val="24"/>
                  </w:rPr>
                  <m:t>)=</m:t>
                </m:r>
                <m:rad>
                  <m:radPr>
                    <m:degHide m:val="1"/>
                    <m:ctrlPr>
                      <w:rPr>
                        <w:rFonts w:ascii="Cambria Math" w:eastAsia="Yu Mincho" w:hAnsi="Cambria Math" w:cs="Times New Roman"/>
                        <w:i/>
                        <w:sz w:val="24"/>
                        <w:szCs w:val="24"/>
                        <w:lang w:eastAsia="ja-JP"/>
                      </w:rPr>
                    </m:ctrlPr>
                  </m:radPr>
                  <m:deg/>
                  <m:e>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t=1</m:t>
                        </m:r>
                      </m:sub>
                      <m:sup>
                        <m:r>
                          <w:rPr>
                            <w:rFonts w:ascii="Cambria Math" w:eastAsia="Yu Mincho" w:hAnsi="Cambria Math" w:cs="Times New Roman"/>
                            <w:sz w:val="24"/>
                            <w:szCs w:val="24"/>
                            <w:lang w:eastAsia="ja-JP"/>
                          </w:rPr>
                          <m:t>h</m:t>
                        </m:r>
                      </m:sup>
                      <m:e>
                        <m:sSup>
                          <m:sSupPr>
                            <m:ctrlPr>
                              <w:rPr>
                                <w:rFonts w:ascii="Cambria Math" w:eastAsia="Yu Mincho" w:hAnsi="Cambria Math" w:cs="Times New Roman"/>
                                <w:i/>
                                <w:sz w:val="24"/>
                                <w:szCs w:val="24"/>
                                <w:lang w:eastAsia="ja-JP"/>
                              </w:rPr>
                            </m:ctrlPr>
                          </m:sSupPr>
                          <m:e>
                            <m:d>
                              <m:dPr>
                                <m:ctrlPr>
                                  <w:rPr>
                                    <w:rFonts w:ascii="Cambria Math" w:eastAsia="Yu Mincho" w:hAnsi="Cambria Math" w:cs="Times New Roman"/>
                                    <w:i/>
                                    <w:sz w:val="24"/>
                                    <w:szCs w:val="24"/>
                                    <w:lang w:eastAsia="ja-JP"/>
                                  </w:rPr>
                                </m:ctrlPr>
                              </m:dPr>
                              <m:e>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t=1</m:t>
                                        </m:r>
                                      </m:sub>
                                      <m:sup>
                                        <m:r>
                                          <w:rPr>
                                            <w:rFonts w:ascii="Cambria Math" w:hAnsi="Cambria Math" w:cs="Times New Roman"/>
                                            <w:sz w:val="24"/>
                                          </w:rPr>
                                          <m:t>h</m:t>
                                        </m:r>
                                      </m:sup>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⋅g(t)</m:t>
                                        </m:r>
                                      </m:e>
                                    </m:nary>
                                  </m:num>
                                  <m:den>
                                    <m:nary>
                                      <m:naryPr>
                                        <m:chr m:val="∑"/>
                                        <m:limLoc m:val="undOvr"/>
                                        <m:ctrlPr>
                                          <w:rPr>
                                            <w:rFonts w:ascii="Cambria Math" w:hAnsi="Cambria Math" w:cs="Times New Roman"/>
                                            <w:i/>
                                            <w:sz w:val="24"/>
                                          </w:rPr>
                                        </m:ctrlPr>
                                      </m:naryPr>
                                      <m:sub>
                                        <m:r>
                                          <w:rPr>
                                            <w:rFonts w:ascii="Cambria Math" w:hAnsi="Cambria Math" w:cs="Times New Roman"/>
                                            <w:sz w:val="24"/>
                                          </w:rPr>
                                          <m:t>t=1</m:t>
                                        </m:r>
                                      </m:sub>
                                      <m:sup>
                                        <m:r>
                                          <w:rPr>
                                            <w:rFonts w:ascii="Cambria Math" w:hAnsi="Cambria Math" w:cs="Times New Roman"/>
                                            <w:sz w:val="24"/>
                                          </w:rPr>
                                          <m:t>h</m:t>
                                        </m:r>
                                      </m:sup>
                                      <m:e>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t</m:t>
                                            </m:r>
                                          </m:e>
                                        </m:d>
                                      </m:e>
                                    </m:nary>
                                  </m:den>
                                </m:f>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-g</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e>
                            </m:d>
                          </m:e>
                          <m:sup>
                            <m:r>
                              <w:rPr>
                                <w:rFonts w:ascii="Cambria Math" w:eastAsia="Yu Mincho" w:hAnsi="Cambria Math" w:cs="Times New Roman"/>
                                <w:sz w:val="24"/>
                                <w:szCs w:val="24"/>
                                <w:lang w:eastAsia="ja-JP"/>
                              </w:rPr>
                              <m:t>2</m:t>
                            </m:r>
                          </m:sup>
                        </m:sSup>
                      </m:e>
                    </m:nary>
                  </m:e>
                </m:rad>
              </m:oMath>
            </m:oMathPara>
          </w:p>
        </w:tc>
        <w:tc>
          <w:tcPr>
            <w:tcW w:w="280" w:type="pct"/>
            <w:vAlign w:val="center"/>
            <w:hideMark/>
          </w:tcPr>
          <w:p w14:paraId="6D83C075" w14:textId="77777777" w:rsidR="00077492" w:rsidRPr="00E714F0" w:rsidRDefault="00077492">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10</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14:paraId="7DC3C388" w14:textId="4193FD87" w:rsidR="00077492" w:rsidRDefault="00077492" w:rsidP="00EF007A">
      <w:pPr>
        <w:spacing w:line="480" w:lineRule="auto"/>
        <w:jc w:val="both"/>
        <w:rPr>
          <w:rFonts w:ascii="Times New Roman" w:hAnsi="Times New Roman" w:cs="Times New Roman"/>
          <w:sz w:val="24"/>
        </w:rPr>
      </w:pPr>
      <w:r>
        <w:rPr>
          <w:rFonts w:ascii="Times New Roman" w:hAnsi="Times New Roman" w:cs="Times New Roman"/>
          <w:sz w:val="24"/>
        </w:rPr>
        <w:t xml:space="preserve">The optimal Procrustes distance </w:t>
      </w:r>
      <w:proofErr w:type="gramStart"/>
      <w:r w:rsidRPr="00C71801">
        <w:rPr>
          <w:rFonts w:ascii="Times New Roman" w:hAnsi="Times New Roman" w:cs="Times New Roman"/>
          <w:i/>
          <w:sz w:val="24"/>
        </w:rPr>
        <w:t>S(</w:t>
      </w:r>
      <w:proofErr w:type="gramEnd"/>
      <w:r w:rsidRPr="00C71801">
        <w:rPr>
          <w:rFonts w:ascii="Times New Roman" w:hAnsi="Times New Roman" w:cs="Times New Roman"/>
          <w:i/>
          <w:sz w:val="24"/>
        </w:rPr>
        <w:t>p</w:t>
      </w:r>
      <w:r w:rsidRPr="00C71801">
        <w:rPr>
          <w:rFonts w:ascii="Times New Roman" w:hAnsi="Times New Roman" w:cs="Times New Roman"/>
          <w:i/>
          <w:sz w:val="24"/>
          <w:vertAlign w:val="superscript"/>
        </w:rPr>
        <w:t>*</w:t>
      </w:r>
      <w:r w:rsidRPr="00C71801">
        <w:rPr>
          <w:rFonts w:ascii="Times New Roman" w:hAnsi="Times New Roman" w:cs="Times New Roman"/>
          <w:i/>
          <w:sz w:val="24"/>
        </w:rPr>
        <w:t>)</w:t>
      </w:r>
      <w:r>
        <w:rPr>
          <w:rFonts w:ascii="Times New Roman" w:hAnsi="Times New Roman" w:cs="Times New Roman"/>
          <w:sz w:val="24"/>
        </w:rPr>
        <w:t xml:space="preserve"> is a measure of the difference in the shapes of the curves: a larger Procrustes distance means bigger differences in the shape </w:t>
      </w:r>
      <w:ins w:id="842" w:author="Author">
        <w:r w:rsidR="00B55650">
          <w:rPr>
            <w:rFonts w:ascii="Times New Roman" w:hAnsi="Times New Roman" w:cs="Times New Roman"/>
            <w:sz w:val="24"/>
          </w:rPr>
          <w:t xml:space="preserve">of </w:t>
        </w:r>
      </w:ins>
      <w:del w:id="843" w:author="Author">
        <w:r w:rsidDel="00B55650">
          <w:rPr>
            <w:rFonts w:ascii="Times New Roman" w:hAnsi="Times New Roman" w:cs="Times New Roman"/>
            <w:sz w:val="24"/>
          </w:rPr>
          <w:delText xml:space="preserve">of analysis between </w:delText>
        </w:r>
      </w:del>
      <w:r>
        <w:rPr>
          <w:rFonts w:ascii="Times New Roman" w:hAnsi="Times New Roman" w:cs="Times New Roman"/>
          <w:sz w:val="24"/>
        </w:rPr>
        <w:t>the two curves.</w:t>
      </w:r>
    </w:p>
    <w:p w14:paraId="5A312A39" w14:textId="585D4282" w:rsidR="00077492" w:rsidRDefault="00077492" w:rsidP="00EF007A">
      <w:pPr>
        <w:spacing w:line="480" w:lineRule="auto"/>
        <w:ind w:firstLine="720"/>
        <w:jc w:val="both"/>
        <w:rPr>
          <w:rFonts w:ascii="Times New Roman" w:hAnsi="Times New Roman" w:cs="Times New Roman"/>
          <w:sz w:val="24"/>
        </w:rPr>
      </w:pPr>
      <w:r w:rsidRPr="00703BB3">
        <w:rPr>
          <w:rFonts w:ascii="Times New Roman" w:hAnsi="Times New Roman" w:cs="Times New Roman"/>
          <w:sz w:val="24"/>
          <w:szCs w:val="24"/>
        </w:rPr>
        <w:t>W</w:t>
      </w:r>
      <w:r w:rsidRPr="009457DC">
        <w:rPr>
          <w:rFonts w:ascii="Times New Roman" w:hAnsi="Times New Roman" w:cs="Times New Roman"/>
          <w:sz w:val="24"/>
          <w:szCs w:val="24"/>
        </w:rPr>
        <w:t>e measure</w:t>
      </w:r>
      <w:ins w:id="844" w:author="Author">
        <w:r w:rsidR="00860697">
          <w:rPr>
            <w:rFonts w:ascii="Times New Roman" w:hAnsi="Times New Roman" w:cs="Times New Roman"/>
            <w:sz w:val="24"/>
            <w:szCs w:val="24"/>
          </w:rPr>
          <w:t>d</w:t>
        </w:r>
        <w:del w:id="845" w:author="Author">
          <w:r w:rsidR="00D73FC1" w:rsidDel="00B55650">
            <w:rPr>
              <w:rFonts w:ascii="Times New Roman" w:hAnsi="Times New Roman" w:cs="Times New Roman"/>
              <w:sz w:val="24"/>
              <w:szCs w:val="24"/>
            </w:rPr>
            <w:delText>d</w:delText>
          </w:r>
        </w:del>
      </w:ins>
      <w:r w:rsidRPr="009457D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03BB3">
        <w:rPr>
          <w:rFonts w:ascii="Times New Roman" w:hAnsi="Times New Roman" w:cs="Times New Roman"/>
          <w:sz w:val="24"/>
          <w:szCs w:val="24"/>
        </w:rPr>
        <w:t>Procrustes</w:t>
      </w:r>
      <w:r w:rsidRPr="006B2355">
        <w:rPr>
          <w:rFonts w:ascii="Times New Roman" w:hAnsi="Times New Roman" w:cs="Times New Roman"/>
          <w:sz w:val="24"/>
        </w:rPr>
        <w:t xml:space="preserve"> distance</w:t>
      </w:r>
      <w:r>
        <w:rPr>
          <w:rFonts w:ascii="Times New Roman" w:hAnsi="Times New Roman" w:cs="Times New Roman"/>
          <w:sz w:val="24"/>
        </w:rPr>
        <w:t>s</w:t>
      </w:r>
      <w:r w:rsidRPr="006B2355">
        <w:rPr>
          <w:rFonts w:ascii="Times New Roman" w:hAnsi="Times New Roman" w:cs="Times New Roman"/>
          <w:sz w:val="24"/>
        </w:rPr>
        <w:t xml:space="preserve"> </w:t>
      </w:r>
      <w:r>
        <w:rPr>
          <w:rFonts w:ascii="Times New Roman" w:hAnsi="Times New Roman" w:cs="Times New Roman"/>
          <w:sz w:val="24"/>
        </w:rPr>
        <w:t>between the normal hourly demand curve and</w:t>
      </w:r>
      <w:r w:rsidRPr="00331257">
        <w:rPr>
          <w:rFonts w:ascii="Times New Roman" w:hAnsi="Times New Roman" w:cs="Times New Roman"/>
          <w:sz w:val="24"/>
        </w:rPr>
        <w:t xml:space="preserve"> COVID </w:t>
      </w:r>
      <w:r>
        <w:rPr>
          <w:rFonts w:ascii="Times New Roman" w:hAnsi="Times New Roman" w:cs="Times New Roman"/>
          <w:sz w:val="24"/>
        </w:rPr>
        <w:t xml:space="preserve">curve for each day </w:t>
      </w:r>
      <w:proofErr w:type="gramStart"/>
      <w:r>
        <w:rPr>
          <w:rFonts w:ascii="Times New Roman" w:hAnsi="Times New Roman" w:cs="Times New Roman"/>
          <w:sz w:val="24"/>
        </w:rPr>
        <w:t>between</w:t>
      </w:r>
      <w:r w:rsidRPr="000314F1">
        <w:t xml:space="preserve"> </w:t>
      </w:r>
      <w:r>
        <w:rPr>
          <w:rFonts w:ascii="Times New Roman" w:hAnsi="Times New Roman" w:cs="Times New Roman"/>
          <w:sz w:val="24"/>
        </w:rPr>
        <w:t>March 16th to May 10</w:t>
      </w:r>
      <w:r w:rsidRPr="000314F1">
        <w:rPr>
          <w:rFonts w:ascii="Times New Roman" w:hAnsi="Times New Roman" w:cs="Times New Roman"/>
          <w:sz w:val="24"/>
        </w:rPr>
        <w:t>th</w:t>
      </w:r>
      <w:proofErr w:type="gramEnd"/>
      <w:r>
        <w:rPr>
          <w:rFonts w:ascii="Times New Roman" w:hAnsi="Times New Roman" w:cs="Times New Roman"/>
          <w:sz w:val="24"/>
        </w:rPr>
        <w:t xml:space="preserve"> and calculate</w:t>
      </w:r>
      <w:ins w:id="846" w:author="Author">
        <w:r w:rsidR="00860697">
          <w:rPr>
            <w:rFonts w:ascii="Times New Roman" w:hAnsi="Times New Roman" w:cs="Times New Roman"/>
            <w:sz w:val="24"/>
          </w:rPr>
          <w:t>d</w:t>
        </w:r>
      </w:ins>
      <w:r>
        <w:rPr>
          <w:rFonts w:ascii="Times New Roman" w:hAnsi="Times New Roman" w:cs="Times New Roman"/>
          <w:sz w:val="24"/>
        </w:rPr>
        <w:t xml:space="preserve"> the average</w:t>
      </w:r>
      <w:r w:rsidRPr="00331257">
        <w:rPr>
          <w:rFonts w:ascii="Times New Roman" w:hAnsi="Times New Roman" w:cs="Times New Roman"/>
          <w:sz w:val="24"/>
        </w:rPr>
        <w:t>.</w:t>
      </w:r>
      <w:r>
        <w:rPr>
          <w:rFonts w:ascii="Times New Roman" w:hAnsi="Times New Roman" w:cs="Times New Roman"/>
          <w:sz w:val="24"/>
        </w:rPr>
        <w:t xml:space="preserve"> </w:t>
      </w:r>
      <w:r w:rsidRPr="00331257">
        <w:rPr>
          <w:rFonts w:ascii="Times New Roman" w:hAnsi="Times New Roman" w:cs="Times New Roman"/>
          <w:sz w:val="24"/>
        </w:rPr>
        <w:t>We also calculate</w:t>
      </w:r>
      <w:ins w:id="847" w:author="Author">
        <w:r w:rsidR="00860697">
          <w:rPr>
            <w:rFonts w:ascii="Times New Roman" w:hAnsi="Times New Roman" w:cs="Times New Roman"/>
            <w:sz w:val="24"/>
          </w:rPr>
          <w:t>d</w:t>
        </w:r>
        <w:del w:id="848" w:author="Author">
          <w:r w:rsidR="00E70748" w:rsidDel="00B55650">
            <w:rPr>
              <w:rFonts w:ascii="Times New Roman" w:hAnsi="Times New Roman" w:cs="Times New Roman"/>
              <w:sz w:val="24"/>
            </w:rPr>
            <w:delText>d</w:delText>
          </w:r>
        </w:del>
      </w:ins>
      <w:r w:rsidRPr="00331257">
        <w:rPr>
          <w:rFonts w:ascii="Times New Roman" w:hAnsi="Times New Roman" w:cs="Times New Roman"/>
          <w:sz w:val="24"/>
        </w:rPr>
        <w:t xml:space="preserve"> the </w:t>
      </w:r>
      <w:r>
        <w:rPr>
          <w:rFonts w:ascii="Times New Roman" w:hAnsi="Times New Roman" w:cs="Times New Roman"/>
          <w:sz w:val="24"/>
        </w:rPr>
        <w:t xml:space="preserve">average </w:t>
      </w:r>
      <w:r w:rsidRPr="00331257">
        <w:rPr>
          <w:rFonts w:ascii="Times New Roman" w:hAnsi="Times New Roman" w:cs="Times New Roman"/>
          <w:sz w:val="24"/>
        </w:rPr>
        <w:t xml:space="preserve">Procrustes distance between </w:t>
      </w:r>
      <w:r>
        <w:rPr>
          <w:rFonts w:ascii="Times New Roman" w:hAnsi="Times New Roman" w:cs="Times New Roman"/>
          <w:sz w:val="24"/>
        </w:rPr>
        <w:t xml:space="preserve">Wednesdays’ (representing a typical </w:t>
      </w:r>
      <w:r w:rsidRPr="00331257">
        <w:rPr>
          <w:rFonts w:ascii="Times New Roman" w:hAnsi="Times New Roman" w:cs="Times New Roman"/>
          <w:sz w:val="24"/>
        </w:rPr>
        <w:t>weekday</w:t>
      </w:r>
      <w:r>
        <w:rPr>
          <w:rFonts w:ascii="Times New Roman" w:hAnsi="Times New Roman" w:cs="Times New Roman"/>
          <w:sz w:val="24"/>
        </w:rPr>
        <w:t>)</w:t>
      </w:r>
      <w:r w:rsidRPr="00331257">
        <w:rPr>
          <w:rFonts w:ascii="Times New Roman" w:hAnsi="Times New Roman" w:cs="Times New Roman"/>
          <w:sz w:val="24"/>
        </w:rPr>
        <w:t xml:space="preserve"> and </w:t>
      </w:r>
      <w:r>
        <w:rPr>
          <w:rFonts w:ascii="Times New Roman" w:hAnsi="Times New Roman" w:cs="Times New Roman"/>
          <w:sz w:val="24"/>
        </w:rPr>
        <w:t xml:space="preserve">Sundays’ (representing a typical </w:t>
      </w:r>
      <w:r w:rsidRPr="00331257">
        <w:rPr>
          <w:rFonts w:ascii="Times New Roman" w:hAnsi="Times New Roman" w:cs="Times New Roman"/>
          <w:sz w:val="24"/>
        </w:rPr>
        <w:t>weekend</w:t>
      </w:r>
      <w:r>
        <w:rPr>
          <w:rFonts w:ascii="Times New Roman" w:hAnsi="Times New Roman" w:cs="Times New Roman"/>
          <w:sz w:val="24"/>
        </w:rPr>
        <w:t>)</w:t>
      </w:r>
      <w:r w:rsidRPr="00331257">
        <w:rPr>
          <w:rFonts w:ascii="Times New Roman" w:hAnsi="Times New Roman" w:cs="Times New Roman"/>
          <w:sz w:val="24"/>
        </w:rPr>
        <w:t xml:space="preserve"> demand profiles</w:t>
      </w:r>
      <w:r>
        <w:rPr>
          <w:rFonts w:ascii="Times New Roman" w:hAnsi="Times New Roman" w:cs="Times New Roman"/>
          <w:sz w:val="24"/>
        </w:rPr>
        <w:t xml:space="preserve"> in each week</w:t>
      </w:r>
      <w:r w:rsidRPr="00331257">
        <w:rPr>
          <w:rFonts w:ascii="Times New Roman" w:hAnsi="Times New Roman" w:cs="Times New Roman"/>
          <w:sz w:val="24"/>
        </w:rPr>
        <w:t>.</w:t>
      </w:r>
      <w:r>
        <w:rPr>
          <w:rFonts w:ascii="Times New Roman" w:hAnsi="Times New Roman" w:cs="Times New Roman"/>
          <w:sz w:val="24"/>
        </w:rPr>
        <w:t xml:space="preserve"> </w:t>
      </w:r>
      <w:r w:rsidRPr="00331257">
        <w:rPr>
          <w:rFonts w:ascii="Times New Roman" w:hAnsi="Times New Roman" w:cs="Times New Roman"/>
          <w:sz w:val="24"/>
        </w:rPr>
        <w:t>Under normal travel demand patterns in the US, weekday and weekend hourly demand profiles are differen</w:t>
      </w:r>
      <w:r>
        <w:rPr>
          <w:rFonts w:ascii="Times New Roman" w:hAnsi="Times New Roman" w:cs="Times New Roman"/>
          <w:sz w:val="24"/>
        </w:rPr>
        <w:t>t</w:t>
      </w:r>
      <w:r w:rsidRPr="00331257">
        <w:rPr>
          <w:rFonts w:ascii="Times New Roman" w:hAnsi="Times New Roman" w:cs="Times New Roman"/>
          <w:sz w:val="24"/>
        </w:rPr>
        <w:t xml:space="preserve">, with no </w:t>
      </w:r>
      <w:r>
        <w:rPr>
          <w:rFonts w:ascii="Times New Roman" w:hAnsi="Times New Roman" w:cs="Times New Roman"/>
          <w:sz w:val="24"/>
        </w:rPr>
        <w:t xml:space="preserve">typical twin </w:t>
      </w:r>
      <w:r w:rsidRPr="00331257">
        <w:rPr>
          <w:rFonts w:ascii="Times New Roman" w:hAnsi="Times New Roman" w:cs="Times New Roman"/>
          <w:sz w:val="24"/>
        </w:rPr>
        <w:t>demand peaks on weekend days.</w:t>
      </w:r>
      <w:r>
        <w:rPr>
          <w:rFonts w:ascii="Times New Roman" w:hAnsi="Times New Roman" w:cs="Times New Roman"/>
          <w:sz w:val="24"/>
        </w:rPr>
        <w:t xml:space="preserve"> </w:t>
      </w:r>
      <w:r w:rsidRPr="00331257">
        <w:rPr>
          <w:rFonts w:ascii="Times New Roman" w:hAnsi="Times New Roman" w:cs="Times New Roman"/>
          <w:sz w:val="24"/>
        </w:rPr>
        <w:t xml:space="preserve">We </w:t>
      </w:r>
      <w:ins w:id="849" w:author="Author">
        <w:r w:rsidR="00B55650">
          <w:rPr>
            <w:rFonts w:ascii="Times New Roman" w:hAnsi="Times New Roman" w:cs="Times New Roman"/>
            <w:sz w:val="24"/>
          </w:rPr>
          <w:t xml:space="preserve">expect that </w:t>
        </w:r>
      </w:ins>
      <w:del w:id="850" w:author="Author">
        <w:r w:rsidRPr="00331257" w:rsidDel="00B55650">
          <w:rPr>
            <w:rFonts w:ascii="Times New Roman" w:hAnsi="Times New Roman" w:cs="Times New Roman"/>
            <w:sz w:val="24"/>
          </w:rPr>
          <w:delText xml:space="preserve">wish to see if </w:delText>
        </w:r>
      </w:del>
      <w:r>
        <w:rPr>
          <w:rFonts w:ascii="Times New Roman" w:hAnsi="Times New Roman" w:cs="Times New Roman"/>
          <w:sz w:val="24"/>
        </w:rPr>
        <w:t xml:space="preserve">weekday and weekend public transit demand profiles </w:t>
      </w:r>
      <w:del w:id="851" w:author="Author">
        <w:r w:rsidDel="00B55650">
          <w:rPr>
            <w:rFonts w:ascii="Times New Roman" w:hAnsi="Times New Roman" w:cs="Times New Roman"/>
            <w:sz w:val="24"/>
          </w:rPr>
          <w:delText xml:space="preserve">have </w:delText>
        </w:r>
      </w:del>
      <w:r>
        <w:rPr>
          <w:rFonts w:ascii="Times New Roman" w:hAnsi="Times New Roman" w:cs="Times New Roman"/>
          <w:sz w:val="24"/>
        </w:rPr>
        <w:t xml:space="preserve">converged during COVID. </w:t>
      </w:r>
    </w:p>
    <w:p w14:paraId="2B2DA340" w14:textId="77777777" w:rsidR="00077492" w:rsidRDefault="00077492" w:rsidP="00EF007A">
      <w:pPr>
        <w:spacing w:line="480" w:lineRule="auto"/>
        <w:rPr>
          <w:rFonts w:ascii="Times New Roman" w:hAnsi="Times New Roman" w:cs="Times New Roman"/>
          <w:sz w:val="24"/>
        </w:rPr>
      </w:pPr>
    </w:p>
    <w:p w14:paraId="10DCA03A" w14:textId="29D27EA5" w:rsidR="00077492" w:rsidRPr="00057EE9" w:rsidDel="004C179B" w:rsidRDefault="00077492">
      <w:pPr>
        <w:pStyle w:val="Subtitle"/>
        <w:spacing w:line="480" w:lineRule="auto"/>
        <w:rPr>
          <w:del w:id="852" w:author="Author"/>
        </w:rPr>
        <w:pPrChange w:id="853" w:author="Author">
          <w:pPr>
            <w:pStyle w:val="ListParagraph"/>
            <w:spacing w:line="480" w:lineRule="auto"/>
            <w:ind w:left="360"/>
          </w:pPr>
        </w:pPrChange>
      </w:pPr>
      <w:r w:rsidRPr="00057EE9">
        <w:t>Results</w:t>
      </w:r>
    </w:p>
    <w:p w14:paraId="0B51494D" w14:textId="77777777" w:rsidR="004C179B" w:rsidRDefault="004C179B">
      <w:pPr>
        <w:pStyle w:val="Subtitle"/>
        <w:spacing w:line="480" w:lineRule="auto"/>
        <w:rPr>
          <w:ins w:id="854" w:author="Author"/>
        </w:rPr>
        <w:pPrChange w:id="855" w:author="Author">
          <w:pPr>
            <w:pStyle w:val="ListParagraph"/>
            <w:numPr>
              <w:numId w:val="2"/>
            </w:numPr>
            <w:spacing w:line="480" w:lineRule="auto"/>
            <w:ind w:left="360" w:hanging="360"/>
          </w:pPr>
        </w:pPrChange>
      </w:pPr>
    </w:p>
    <w:p w14:paraId="1BE7263E" w14:textId="5F7D9A2D" w:rsidR="004C179B" w:rsidRPr="00914C9B" w:rsidRDefault="004C179B">
      <w:pPr>
        <w:spacing w:line="480" w:lineRule="auto"/>
        <w:rPr>
          <w:ins w:id="856" w:author="Author"/>
          <w:rStyle w:val="SubtleEmphasis"/>
          <w:rPrChange w:id="857" w:author="Author">
            <w:rPr>
              <w:ins w:id="858" w:author="Author"/>
            </w:rPr>
          </w:rPrChange>
        </w:rPr>
        <w:pPrChange w:id="859" w:author="Author">
          <w:pPr>
            <w:pStyle w:val="ListParagraph"/>
            <w:spacing w:line="480" w:lineRule="auto"/>
            <w:ind w:left="360"/>
          </w:pPr>
        </w:pPrChange>
      </w:pPr>
      <w:ins w:id="860" w:author="Author">
        <w:r w:rsidRPr="00914C9B">
          <w:rPr>
            <w:rStyle w:val="SubtleEmphasis"/>
            <w:rPrChange w:id="861" w:author="Author">
              <w:rPr/>
            </w:rPrChange>
          </w:rPr>
          <w:t>Logistic function fit</w:t>
        </w:r>
        <w:del w:id="862" w:author="Author">
          <w:r w:rsidRPr="00914C9B" w:rsidDel="00B55650">
            <w:rPr>
              <w:rStyle w:val="SubtleEmphasis"/>
              <w:rPrChange w:id="863" w:author="Author">
                <w:rPr/>
              </w:rPrChange>
            </w:rPr>
            <w:delText>ting</w:delText>
          </w:r>
        </w:del>
      </w:ins>
    </w:p>
    <w:p w14:paraId="64AA7100" w14:textId="1582E92F" w:rsidR="004C179B" w:rsidRPr="00914C9B" w:rsidRDefault="006D69AA">
      <w:pPr>
        <w:spacing w:line="480" w:lineRule="auto"/>
        <w:ind w:firstLine="720"/>
        <w:rPr>
          <w:ins w:id="864" w:author="Author"/>
          <w:rFonts w:ascii="Times New Roman" w:hAnsi="Times New Roman" w:cs="Times New Roman"/>
          <w:sz w:val="24"/>
          <w:rPrChange w:id="865" w:author="Author">
            <w:rPr>
              <w:ins w:id="866" w:author="Author"/>
              <w:rFonts w:ascii="Times New Roman" w:hAnsi="Times New Roman" w:cs="Times New Roman"/>
              <w:b/>
              <w:sz w:val="24"/>
            </w:rPr>
          </w:rPrChange>
        </w:rPr>
        <w:pPrChange w:id="867" w:author="Author">
          <w:pPr>
            <w:pStyle w:val="ListParagraph"/>
            <w:spacing w:line="480" w:lineRule="auto"/>
            <w:ind w:left="360"/>
          </w:pPr>
        </w:pPrChange>
      </w:pPr>
      <w:ins w:id="868" w:author="Author">
        <w:r>
          <w:rPr>
            <w:rFonts w:ascii="Times New Roman" w:hAnsi="Times New Roman" w:cs="Times New Roman"/>
            <w:sz w:val="24"/>
          </w:rPr>
          <w:t xml:space="preserve">The R-squared </w:t>
        </w:r>
        <w:r w:rsidR="006811AE">
          <w:rPr>
            <w:rFonts w:ascii="Times New Roman" w:hAnsi="Times New Roman" w:cs="Times New Roman"/>
            <w:sz w:val="24"/>
          </w:rPr>
          <w:t>between</w:t>
        </w:r>
        <w:r w:rsidR="003C2F55">
          <w:rPr>
            <w:rFonts w:ascii="Times New Roman" w:hAnsi="Times New Roman" w:cs="Times New Roman"/>
            <w:sz w:val="24"/>
          </w:rPr>
          <w:t xml:space="preserve"> the</w:t>
        </w:r>
        <w:r w:rsidR="006811AE">
          <w:rPr>
            <w:rFonts w:ascii="Times New Roman" w:hAnsi="Times New Roman" w:cs="Times New Roman"/>
            <w:sz w:val="24"/>
          </w:rPr>
          <w:t xml:space="preserve"> actual and fit value</w:t>
        </w:r>
        <w:r w:rsidR="003C2F55">
          <w:rPr>
            <w:rFonts w:ascii="Times New Roman" w:hAnsi="Times New Roman" w:cs="Times New Roman"/>
            <w:sz w:val="24"/>
          </w:rPr>
          <w:t>s</w:t>
        </w:r>
        <w:r w:rsidR="006811AE">
          <w:rPr>
            <w:rFonts w:ascii="Times New Roman" w:hAnsi="Times New Roman" w:cs="Times New Roman"/>
            <w:sz w:val="24"/>
          </w:rPr>
          <w:t xml:space="preserve"> shows </w:t>
        </w:r>
        <w:r w:rsidR="001F3ACA">
          <w:rPr>
            <w:rFonts w:ascii="Times New Roman" w:hAnsi="Times New Roman" w:cs="Times New Roman"/>
            <w:sz w:val="24"/>
          </w:rPr>
          <w:t xml:space="preserve">logistic function’s </w:t>
        </w:r>
        <w:r w:rsidR="006811AE">
          <w:rPr>
            <w:rFonts w:ascii="Times New Roman" w:hAnsi="Times New Roman" w:cs="Times New Roman"/>
            <w:sz w:val="24"/>
          </w:rPr>
          <w:t>fit</w:t>
        </w:r>
        <w:del w:id="869" w:author="Author">
          <w:r w:rsidR="006811AE" w:rsidDel="00B55650">
            <w:rPr>
              <w:rFonts w:ascii="Times New Roman" w:hAnsi="Times New Roman" w:cs="Times New Roman"/>
              <w:sz w:val="24"/>
            </w:rPr>
            <w:delText>ting</w:delText>
          </w:r>
        </w:del>
        <w:r w:rsidR="006811AE">
          <w:rPr>
            <w:rFonts w:ascii="Times New Roman" w:hAnsi="Times New Roman" w:cs="Times New Roman"/>
            <w:sz w:val="24"/>
          </w:rPr>
          <w:t xml:space="preserve"> accuracy is very high: the </w:t>
        </w:r>
        <w:r w:rsidR="001F3ACA">
          <w:rPr>
            <w:rFonts w:ascii="Times New Roman" w:hAnsi="Times New Roman" w:cs="Times New Roman"/>
            <w:sz w:val="24"/>
          </w:rPr>
          <w:t>median of all</w:t>
        </w:r>
        <w:r w:rsidR="006811AE">
          <w:rPr>
            <w:rFonts w:ascii="Times New Roman" w:hAnsi="Times New Roman" w:cs="Times New Roman"/>
            <w:sz w:val="24"/>
          </w:rPr>
          <w:t xml:space="preserve"> R-squared is</w:t>
        </w:r>
        <w:r w:rsidR="00B45FB9">
          <w:rPr>
            <w:rFonts w:ascii="Times New Roman" w:hAnsi="Times New Roman" w:cs="Times New Roman"/>
            <w:sz w:val="24"/>
          </w:rPr>
          <w:t xml:space="preserve"> 0.969</w:t>
        </w:r>
        <w:r w:rsidR="00272057">
          <w:rPr>
            <w:rFonts w:ascii="Times New Roman" w:hAnsi="Times New Roman" w:cs="Times New Roman"/>
            <w:sz w:val="24"/>
          </w:rPr>
          <w:t xml:space="preserve"> and </w:t>
        </w:r>
        <w:r w:rsidR="00A02E2F">
          <w:rPr>
            <w:rFonts w:ascii="Times New Roman" w:hAnsi="Times New Roman" w:cs="Times New Roman"/>
            <w:sz w:val="24"/>
          </w:rPr>
          <w:t>110 of 113</w:t>
        </w:r>
        <w:r w:rsidR="00272057">
          <w:rPr>
            <w:rFonts w:ascii="Times New Roman" w:hAnsi="Times New Roman" w:cs="Times New Roman"/>
            <w:sz w:val="24"/>
          </w:rPr>
          <w:t xml:space="preserve"> systems’ R-squared is larger than 0.9</w:t>
        </w:r>
        <w:r w:rsidR="001F3ACA">
          <w:rPr>
            <w:rFonts w:ascii="Times New Roman" w:hAnsi="Times New Roman" w:cs="Times New Roman"/>
            <w:sz w:val="24"/>
          </w:rPr>
          <w:t xml:space="preserve">. </w:t>
        </w:r>
        <w:r w:rsidR="001B6711">
          <w:rPr>
            <w:rFonts w:ascii="Times New Roman" w:hAnsi="Times New Roman" w:cs="Times New Roman"/>
            <w:sz w:val="24"/>
          </w:rPr>
          <w:t>W</w:t>
        </w:r>
        <w:r w:rsidR="00A123AE">
          <w:rPr>
            <w:rFonts w:ascii="Times New Roman" w:hAnsi="Times New Roman" w:cs="Times New Roman"/>
            <w:sz w:val="24"/>
          </w:rPr>
          <w:t xml:space="preserve">e </w:t>
        </w:r>
        <w:r w:rsidR="001B6711">
          <w:rPr>
            <w:rFonts w:ascii="Times New Roman" w:hAnsi="Times New Roman" w:cs="Times New Roman"/>
            <w:sz w:val="24"/>
          </w:rPr>
          <w:t xml:space="preserve">also </w:t>
        </w:r>
        <w:del w:id="870" w:author="Author">
          <w:r w:rsidR="00757F5E" w:rsidDel="00D32EF1">
            <w:rPr>
              <w:rFonts w:ascii="Times New Roman" w:hAnsi="Times New Roman" w:cs="Times New Roman"/>
              <w:sz w:val="24"/>
            </w:rPr>
            <w:delText xml:space="preserve">moreover </w:delText>
          </w:r>
        </w:del>
        <w:r w:rsidR="00A123AE">
          <w:rPr>
            <w:rFonts w:ascii="Times New Roman" w:hAnsi="Times New Roman" w:cs="Times New Roman"/>
            <w:sz w:val="24"/>
          </w:rPr>
          <w:t>use</w:t>
        </w:r>
        <w:del w:id="871" w:author="Author">
          <w:r w:rsidR="00A123AE" w:rsidDel="00D32EF1">
            <w:rPr>
              <w:rFonts w:ascii="Times New Roman" w:hAnsi="Times New Roman" w:cs="Times New Roman"/>
              <w:sz w:val="24"/>
            </w:rPr>
            <w:delText>d</w:delText>
          </w:r>
        </w:del>
        <w:r w:rsidR="00A123AE">
          <w:rPr>
            <w:rFonts w:ascii="Times New Roman" w:hAnsi="Times New Roman" w:cs="Times New Roman"/>
            <w:sz w:val="24"/>
          </w:rPr>
          <w:t xml:space="preserve"> </w:t>
        </w:r>
        <w:r w:rsidR="00F176CD">
          <w:rPr>
            <w:rFonts w:ascii="Times New Roman" w:hAnsi="Times New Roman" w:cs="Times New Roman"/>
            <w:sz w:val="24"/>
          </w:rPr>
          <w:t>Q-Q plots</w:t>
        </w:r>
        <w:r w:rsidR="001B6711">
          <w:rPr>
            <w:rFonts w:ascii="Times New Roman" w:hAnsi="Times New Roman" w:cs="Times New Roman"/>
            <w:sz w:val="24"/>
          </w:rPr>
          <w:t xml:space="preserve"> to test the normality of the residuals</w:t>
        </w:r>
        <w:r w:rsidR="00757F5E">
          <w:rPr>
            <w:rFonts w:ascii="Times New Roman" w:hAnsi="Times New Roman" w:cs="Times New Roman"/>
            <w:sz w:val="24"/>
          </w:rPr>
          <w:t>: the results show</w:t>
        </w:r>
        <w:r w:rsidR="00975C7C">
          <w:rPr>
            <w:rFonts w:ascii="Times New Roman" w:hAnsi="Times New Roman" w:cs="Times New Roman"/>
            <w:sz w:val="24"/>
          </w:rPr>
          <w:t xml:space="preserve"> that</w:t>
        </w:r>
        <w:r w:rsidR="00757F5E">
          <w:rPr>
            <w:rFonts w:ascii="Times New Roman" w:hAnsi="Times New Roman" w:cs="Times New Roman"/>
            <w:sz w:val="24"/>
          </w:rPr>
          <w:t xml:space="preserve"> </w:t>
        </w:r>
        <w:r w:rsidR="002A7F68">
          <w:rPr>
            <w:rFonts w:ascii="Times New Roman" w:hAnsi="Times New Roman" w:cs="Times New Roman"/>
            <w:sz w:val="24"/>
          </w:rPr>
          <w:t xml:space="preserve">each system’s </w:t>
        </w:r>
        <w:r w:rsidR="00D02036">
          <w:rPr>
            <w:rFonts w:ascii="Times New Roman" w:hAnsi="Times New Roman" w:cs="Times New Roman"/>
            <w:sz w:val="24"/>
          </w:rPr>
          <w:t xml:space="preserve">actual quantiles are </w:t>
        </w:r>
        <w:del w:id="872" w:author="Author">
          <w:r w:rsidR="00D02036" w:rsidDel="00860697">
            <w:rPr>
              <w:rFonts w:ascii="Times New Roman" w:hAnsi="Times New Roman" w:cs="Times New Roman"/>
              <w:sz w:val="24"/>
            </w:rPr>
            <w:delText xml:space="preserve">very </w:delText>
          </w:r>
        </w:del>
        <w:r w:rsidR="00D02036">
          <w:rPr>
            <w:rFonts w:ascii="Times New Roman" w:hAnsi="Times New Roman" w:cs="Times New Roman"/>
            <w:sz w:val="24"/>
          </w:rPr>
          <w:t xml:space="preserve">close to the theoretical </w:t>
        </w:r>
        <w:r w:rsidR="00AA3AEC">
          <w:rPr>
            <w:rFonts w:ascii="Times New Roman" w:hAnsi="Times New Roman" w:cs="Times New Roman"/>
            <w:sz w:val="24"/>
          </w:rPr>
          <w:t>normal distribution</w:t>
        </w:r>
        <w:r w:rsidR="00D02036">
          <w:rPr>
            <w:rFonts w:ascii="Times New Roman" w:hAnsi="Times New Roman" w:cs="Times New Roman"/>
            <w:sz w:val="24"/>
          </w:rPr>
          <w:t xml:space="preserve"> quantiles</w:t>
        </w:r>
        <w:r w:rsidR="00757F5E">
          <w:rPr>
            <w:rFonts w:ascii="Times New Roman" w:hAnsi="Times New Roman" w:cs="Times New Roman"/>
            <w:sz w:val="24"/>
          </w:rPr>
          <w:t xml:space="preserve">. From </w:t>
        </w:r>
        <w:r w:rsidR="004125CF">
          <w:rPr>
            <w:rFonts w:ascii="Times New Roman" w:hAnsi="Times New Roman" w:cs="Times New Roman"/>
            <w:sz w:val="24"/>
          </w:rPr>
          <w:t xml:space="preserve">these </w:t>
        </w:r>
        <w:r w:rsidR="00757F5E">
          <w:rPr>
            <w:rFonts w:ascii="Times New Roman" w:hAnsi="Times New Roman" w:cs="Times New Roman"/>
            <w:sz w:val="24"/>
          </w:rPr>
          <w:t>test</w:t>
        </w:r>
        <w:r w:rsidR="000F2EDD">
          <w:rPr>
            <w:rFonts w:ascii="Times New Roman" w:hAnsi="Times New Roman" w:cs="Times New Roman"/>
            <w:sz w:val="24"/>
          </w:rPr>
          <w:t>s</w:t>
        </w:r>
        <w:r w:rsidR="00757F5E">
          <w:rPr>
            <w:rFonts w:ascii="Times New Roman" w:hAnsi="Times New Roman" w:cs="Times New Roman"/>
            <w:sz w:val="24"/>
          </w:rPr>
          <w:t xml:space="preserve">, we </w:t>
        </w:r>
        <w:del w:id="873" w:author="Author">
          <w:r w:rsidR="00757F5E" w:rsidDel="00D32EF1">
            <w:rPr>
              <w:rFonts w:ascii="Times New Roman" w:hAnsi="Times New Roman" w:cs="Times New Roman"/>
              <w:sz w:val="24"/>
            </w:rPr>
            <w:delText xml:space="preserve">can </w:delText>
          </w:r>
        </w:del>
        <w:r w:rsidR="00757F5E">
          <w:rPr>
            <w:rFonts w:ascii="Times New Roman" w:hAnsi="Times New Roman" w:cs="Times New Roman"/>
            <w:sz w:val="24"/>
          </w:rPr>
          <w:t xml:space="preserve">conclude </w:t>
        </w:r>
        <w:r w:rsidR="00D32EF1">
          <w:rPr>
            <w:rFonts w:ascii="Times New Roman" w:hAnsi="Times New Roman" w:cs="Times New Roman"/>
            <w:sz w:val="24"/>
          </w:rPr>
          <w:t xml:space="preserve">that the </w:t>
        </w:r>
        <w:r w:rsidR="00757F5E">
          <w:rPr>
            <w:rFonts w:ascii="Times New Roman" w:hAnsi="Times New Roman" w:cs="Times New Roman"/>
            <w:sz w:val="24"/>
          </w:rPr>
          <w:t xml:space="preserve">logistic function </w:t>
        </w:r>
        <w:del w:id="874" w:author="Author">
          <w:r w:rsidR="00757F5E" w:rsidDel="00860697">
            <w:rPr>
              <w:rFonts w:ascii="Times New Roman" w:hAnsi="Times New Roman" w:cs="Times New Roman"/>
              <w:sz w:val="24"/>
            </w:rPr>
            <w:delText xml:space="preserve">can </w:delText>
          </w:r>
        </w:del>
        <w:r w:rsidR="00653514">
          <w:rPr>
            <w:rFonts w:ascii="Times New Roman" w:hAnsi="Times New Roman" w:cs="Times New Roman"/>
            <w:sz w:val="24"/>
          </w:rPr>
          <w:t xml:space="preserve">properly </w:t>
        </w:r>
        <w:r w:rsidR="00757F5E">
          <w:rPr>
            <w:rFonts w:ascii="Times New Roman" w:hAnsi="Times New Roman" w:cs="Times New Roman"/>
            <w:sz w:val="24"/>
          </w:rPr>
          <w:t>fit</w:t>
        </w:r>
        <w:r w:rsidR="00860697">
          <w:rPr>
            <w:rFonts w:ascii="Times New Roman" w:hAnsi="Times New Roman" w:cs="Times New Roman"/>
            <w:sz w:val="24"/>
          </w:rPr>
          <w:t>s</w:t>
        </w:r>
        <w:r w:rsidR="00757F5E">
          <w:rPr>
            <w:rFonts w:ascii="Times New Roman" w:hAnsi="Times New Roman" w:cs="Times New Roman"/>
            <w:sz w:val="24"/>
          </w:rPr>
          <w:t xml:space="preserve"> the transit demand </w:t>
        </w:r>
        <w:r w:rsidR="00653514">
          <w:rPr>
            <w:rFonts w:ascii="Times New Roman" w:hAnsi="Times New Roman" w:cs="Times New Roman"/>
            <w:sz w:val="24"/>
          </w:rPr>
          <w:t>data</w:t>
        </w:r>
        <w:r w:rsidR="00757F5E">
          <w:rPr>
            <w:rFonts w:ascii="Times New Roman" w:hAnsi="Times New Roman" w:cs="Times New Roman"/>
            <w:sz w:val="24"/>
          </w:rPr>
          <w:t>.</w:t>
        </w:r>
      </w:ins>
    </w:p>
    <w:p w14:paraId="5BCFC3D1" w14:textId="77777777" w:rsidR="004C179B" w:rsidRPr="00914C9B" w:rsidRDefault="004C179B">
      <w:pPr>
        <w:spacing w:line="480" w:lineRule="auto"/>
        <w:rPr>
          <w:rFonts w:ascii="Times New Roman" w:hAnsi="Times New Roman" w:cs="Times New Roman"/>
          <w:b/>
          <w:sz w:val="24"/>
          <w:rPrChange w:id="875" w:author="Author">
            <w:rPr/>
          </w:rPrChange>
        </w:rPr>
        <w:pPrChange w:id="876" w:author="Author">
          <w:pPr>
            <w:pStyle w:val="ListParagraph"/>
            <w:spacing w:line="480" w:lineRule="auto"/>
            <w:ind w:left="360"/>
          </w:pPr>
        </w:pPrChange>
      </w:pPr>
    </w:p>
    <w:p w14:paraId="1C75136A" w14:textId="6E2ABE9E" w:rsidR="00077492" w:rsidRPr="00914C9B" w:rsidRDefault="00077492">
      <w:pPr>
        <w:spacing w:line="480" w:lineRule="auto"/>
        <w:rPr>
          <w:rStyle w:val="SubtleEmphasis"/>
          <w:rPrChange w:id="877" w:author="Author">
            <w:rPr/>
          </w:rPrChange>
        </w:rPr>
        <w:pPrChange w:id="878" w:author="Author">
          <w:pPr>
            <w:pStyle w:val="ListParagraph"/>
            <w:numPr>
              <w:ilvl w:val="1"/>
              <w:numId w:val="2"/>
            </w:numPr>
            <w:spacing w:line="480" w:lineRule="auto"/>
            <w:ind w:left="360" w:hanging="360"/>
          </w:pPr>
        </w:pPrChange>
      </w:pPr>
      <w:del w:id="879" w:author="Author">
        <w:r w:rsidRPr="00914C9B" w:rsidDel="00FF2732">
          <w:rPr>
            <w:rStyle w:val="SubtleEmphasis"/>
            <w:rPrChange w:id="880" w:author="Author">
              <w:rPr/>
            </w:rPrChange>
          </w:rPr>
          <w:lastRenderedPageBreak/>
          <w:delText xml:space="preserve"> </w:delText>
        </w:r>
        <w:r w:rsidRPr="00914C9B" w:rsidDel="00E71AC6">
          <w:rPr>
            <w:rStyle w:val="SubtleEmphasis"/>
            <w:rPrChange w:id="881" w:author="Author">
              <w:rPr/>
            </w:rPrChange>
          </w:rPr>
          <w:delText>Floor</w:delText>
        </w:r>
      </w:del>
      <w:ins w:id="882" w:author="Author">
        <w:r w:rsidR="00E71AC6" w:rsidRPr="00914C9B">
          <w:rPr>
            <w:rStyle w:val="SubtleEmphasis"/>
            <w:rPrChange w:id="883" w:author="Author">
              <w:rPr/>
            </w:rPrChange>
          </w:rPr>
          <w:t>Base</w:t>
        </w:r>
      </w:ins>
      <w:r w:rsidRPr="00914C9B">
        <w:rPr>
          <w:rStyle w:val="SubtleEmphasis"/>
          <w:rPrChange w:id="884" w:author="Author">
            <w:rPr/>
          </w:rPrChange>
        </w:rPr>
        <w:t xml:space="preserve"> value</w:t>
      </w:r>
      <w:del w:id="885" w:author="Author">
        <w:r w:rsidRPr="00914C9B" w:rsidDel="006525F6">
          <w:rPr>
            <w:rStyle w:val="SubtleEmphasis"/>
            <w:rPrChange w:id="886" w:author="Author">
              <w:rPr/>
            </w:rPrChange>
          </w:rPr>
          <w:delText>s</w:delText>
        </w:r>
      </w:del>
    </w:p>
    <w:p w14:paraId="527696C2" w14:textId="504C1269" w:rsidR="00077492" w:rsidDel="00166595" w:rsidRDefault="00077492">
      <w:pPr>
        <w:spacing w:line="480" w:lineRule="auto"/>
        <w:ind w:firstLine="720"/>
        <w:jc w:val="both"/>
        <w:rPr>
          <w:del w:id="887" w:author="Author"/>
          <w:rFonts w:ascii="Times New Roman" w:hAnsi="Times New Roman" w:cs="Times New Roman"/>
          <w:sz w:val="24"/>
        </w:rPr>
        <w:pPrChange w:id="888" w:author="Author">
          <w:pPr>
            <w:spacing w:line="480" w:lineRule="auto"/>
            <w:jc w:val="both"/>
          </w:pPr>
        </w:pPrChange>
      </w:pPr>
      <w:r>
        <w:rPr>
          <w:rFonts w:ascii="Times New Roman" w:hAnsi="Times New Roman" w:cs="Times New Roman"/>
          <w:sz w:val="24"/>
        </w:rPr>
        <w:t xml:space="preserve">The average </w:t>
      </w:r>
      <w:del w:id="889" w:author="Author">
        <w:r w:rsidDel="00E71AC6">
          <w:rPr>
            <w:rFonts w:ascii="Times New Roman" w:hAnsi="Times New Roman" w:cs="Times New Roman"/>
            <w:sz w:val="24"/>
          </w:rPr>
          <w:delText>floor</w:delText>
        </w:r>
      </w:del>
      <w:ins w:id="890" w:author="Author">
        <w:r w:rsidR="00E71AC6">
          <w:rPr>
            <w:rFonts w:ascii="Times New Roman" w:hAnsi="Times New Roman" w:cs="Times New Roman"/>
            <w:sz w:val="24"/>
          </w:rPr>
          <w:t>base</w:t>
        </w:r>
      </w:ins>
      <w:r>
        <w:rPr>
          <w:rFonts w:ascii="Times New Roman" w:hAnsi="Times New Roman" w:cs="Times New Roman"/>
          <w:sz w:val="24"/>
        </w:rPr>
        <w:t xml:space="preserve"> value of 113 transit systems is -72.66% (standard deviation = 11.58%)</w:t>
      </w:r>
      <w:del w:id="891" w:author="Author">
        <w:r w:rsidDel="0022091A">
          <w:rPr>
            <w:rFonts w:ascii="Times New Roman" w:hAnsi="Times New Roman" w:cs="Times New Roman"/>
            <w:sz w:val="24"/>
          </w:rPr>
          <w:delText xml:space="preserve"> and</w:delText>
        </w:r>
        <w:r w:rsidDel="00C7303C">
          <w:rPr>
            <w:rFonts w:ascii="Times New Roman" w:hAnsi="Times New Roman" w:cs="Times New Roman"/>
            <w:sz w:val="24"/>
          </w:rPr>
          <w:delText xml:space="preserve">  </w:delText>
        </w:r>
      </w:del>
      <w:ins w:id="892" w:author="Author">
        <w:r w:rsidR="00C7303C">
          <w:rPr>
            <w:rFonts w:ascii="Times New Roman" w:hAnsi="Times New Roman" w:cs="Times New Roman"/>
            <w:sz w:val="24"/>
          </w:rPr>
          <w:t xml:space="preserve"> </w:t>
        </w:r>
      </w:ins>
      <w:del w:id="893" w:author="Author">
        <w:r w:rsidDel="0022091A">
          <w:rPr>
            <w:rFonts w:ascii="Times New Roman" w:hAnsi="Times New Roman" w:cs="Times New Roman"/>
            <w:sz w:val="24"/>
          </w:rPr>
          <w:delText xml:space="preserve">maps </w:delText>
        </w:r>
        <w:r w:rsidDel="00E71AC6">
          <w:rPr>
            <w:rFonts w:ascii="Times New Roman" w:hAnsi="Times New Roman" w:cs="Times New Roman"/>
            <w:sz w:val="24"/>
          </w:rPr>
          <w:delText>floor</w:delText>
        </w:r>
        <w:r w:rsidDel="0022091A">
          <w:rPr>
            <w:rFonts w:ascii="Times New Roman" w:hAnsi="Times New Roman" w:cs="Times New Roman"/>
            <w:sz w:val="24"/>
          </w:rPr>
          <w:delText xml:space="preserve"> values for the US public transit systems in our study</w:delText>
        </w:r>
      </w:del>
      <w:r>
        <w:rPr>
          <w:rFonts w:ascii="Times New Roman" w:hAnsi="Times New Roman" w:cs="Times New Roman"/>
          <w:sz w:val="24"/>
        </w:rPr>
        <w:t xml:space="preserve">. We express these values as negative differences from previous demand levels: larger negative numbers are lower </w:t>
      </w:r>
      <w:del w:id="894" w:author="Author">
        <w:r w:rsidDel="00E71AC6">
          <w:rPr>
            <w:rFonts w:ascii="Times New Roman" w:hAnsi="Times New Roman" w:cs="Times New Roman"/>
            <w:sz w:val="24"/>
          </w:rPr>
          <w:delText>floor</w:delText>
        </w:r>
      </w:del>
      <w:ins w:id="895" w:author="Author">
        <w:r w:rsidR="00E71AC6">
          <w:rPr>
            <w:rFonts w:ascii="Times New Roman" w:hAnsi="Times New Roman" w:cs="Times New Roman"/>
            <w:sz w:val="24"/>
          </w:rPr>
          <w:t>base</w:t>
        </w:r>
      </w:ins>
      <w:r>
        <w:rPr>
          <w:rFonts w:ascii="Times New Roman" w:hAnsi="Times New Roman" w:cs="Times New Roman"/>
          <w:sz w:val="24"/>
        </w:rPr>
        <w:t>s. We can see clear geographic differences</w:t>
      </w:r>
      <w:ins w:id="896" w:author="Author">
        <w:r w:rsidR="00270A59">
          <w:rPr>
            <w:rFonts w:ascii="Times New Roman" w:hAnsi="Times New Roman" w:cs="Times New Roman"/>
            <w:sz w:val="24"/>
          </w:rPr>
          <w:t xml:space="preserve"> in </w:t>
        </w:r>
      </w:ins>
      <w:r w:rsidR="00FF24DF">
        <w:rPr>
          <w:rFonts w:ascii="Times New Roman" w:hAnsi="Times New Roman" w:cs="Times New Roman"/>
          <w:sz w:val="24"/>
        </w:rPr>
        <w:t>Fig 4</w:t>
      </w:r>
      <w:r>
        <w:rPr>
          <w:rFonts w:ascii="Times New Roman" w:hAnsi="Times New Roman" w:cs="Times New Roman"/>
          <w:sz w:val="24"/>
        </w:rPr>
        <w:t xml:space="preserve">: cities in the Deep South and Midwest have higher </w:t>
      </w:r>
      <w:del w:id="897" w:author="Author">
        <w:r w:rsidDel="00E71AC6">
          <w:rPr>
            <w:rFonts w:ascii="Times New Roman" w:hAnsi="Times New Roman" w:cs="Times New Roman"/>
            <w:sz w:val="24"/>
          </w:rPr>
          <w:delText>floor</w:delText>
        </w:r>
      </w:del>
      <w:ins w:id="898" w:author="Author">
        <w:r w:rsidR="00E71AC6">
          <w:rPr>
            <w:rFonts w:ascii="Times New Roman" w:hAnsi="Times New Roman" w:cs="Times New Roman"/>
            <w:sz w:val="24"/>
          </w:rPr>
          <w:t>base</w:t>
        </w:r>
      </w:ins>
      <w:r>
        <w:rPr>
          <w:rFonts w:ascii="Times New Roman" w:hAnsi="Times New Roman" w:cs="Times New Roman"/>
          <w:sz w:val="24"/>
        </w:rPr>
        <w:t xml:space="preserve"> values (i.e., negative but smaller in magnitude—less decline in public transit</w:t>
      </w:r>
      <w:ins w:id="899" w:author="Author">
        <w:r w:rsidR="00D32EF1">
          <w:rPr>
            <w:rFonts w:ascii="Times New Roman" w:hAnsi="Times New Roman" w:cs="Times New Roman"/>
            <w:sz w:val="24"/>
          </w:rPr>
          <w:t xml:space="preserve"> demand</w:t>
        </w:r>
      </w:ins>
      <w:r>
        <w:rPr>
          <w:rFonts w:ascii="Times New Roman" w:hAnsi="Times New Roman" w:cs="Times New Roman"/>
          <w:sz w:val="24"/>
        </w:rPr>
        <w:t xml:space="preserve">). Meanwhile, high tech cities such as the San Francisco Bay area and university cities such as Ithaca, Ann Arbor, and Madison generally have a very low </w:t>
      </w:r>
      <w:del w:id="900" w:author="Author">
        <w:r w:rsidDel="00E71AC6">
          <w:rPr>
            <w:rFonts w:ascii="Times New Roman" w:hAnsi="Times New Roman" w:cs="Times New Roman"/>
            <w:sz w:val="24"/>
          </w:rPr>
          <w:delText>floor</w:delText>
        </w:r>
      </w:del>
      <w:ins w:id="901" w:author="Author">
        <w:r w:rsidR="00E71AC6">
          <w:rPr>
            <w:rFonts w:ascii="Times New Roman" w:hAnsi="Times New Roman" w:cs="Times New Roman"/>
            <w:sz w:val="24"/>
          </w:rPr>
          <w:t>base</w:t>
        </w:r>
      </w:ins>
      <w:r>
        <w:rPr>
          <w:rFonts w:ascii="Times New Roman" w:hAnsi="Times New Roman" w:cs="Times New Roman"/>
          <w:sz w:val="24"/>
        </w:rPr>
        <w:t xml:space="preserve"> value</w:t>
      </w:r>
      <w:ins w:id="902" w:author="Author">
        <w:r w:rsidR="00D32EF1">
          <w:rPr>
            <w:rFonts w:ascii="Times New Roman" w:hAnsi="Times New Roman" w:cs="Times New Roman"/>
            <w:sz w:val="24"/>
          </w:rPr>
          <w:t xml:space="preserve"> (higher decline in public transit demand)</w:t>
        </w:r>
      </w:ins>
      <w:r>
        <w:rPr>
          <w:rFonts w:ascii="Times New Roman" w:hAnsi="Times New Roman" w:cs="Times New Roman"/>
          <w:sz w:val="24"/>
        </w:rPr>
        <w:t>.</w:t>
      </w:r>
      <w:del w:id="903" w:author="Author">
        <w:r w:rsidDel="009B7BD8">
          <w:rPr>
            <w:rFonts w:ascii="Times New Roman" w:hAnsi="Times New Roman" w:cs="Times New Roman"/>
            <w:sz w:val="24"/>
          </w:rPr>
          <w:delText xml:space="preserve"> </w:delText>
        </w:r>
      </w:del>
    </w:p>
    <w:p w14:paraId="2A8274BB" w14:textId="77777777" w:rsidR="00077492" w:rsidRDefault="00077492">
      <w:pPr>
        <w:spacing w:line="480" w:lineRule="auto"/>
        <w:ind w:firstLine="720"/>
        <w:jc w:val="both"/>
        <w:rPr>
          <w:rFonts w:ascii="Times New Roman" w:hAnsi="Times New Roman" w:cs="Times New Roman"/>
          <w:sz w:val="24"/>
        </w:rPr>
        <w:pPrChange w:id="904" w:author="Author">
          <w:pPr>
            <w:spacing w:line="480" w:lineRule="auto"/>
          </w:pPr>
        </w:pPrChange>
      </w:pPr>
    </w:p>
    <w:p w14:paraId="69C5051E" w14:textId="4880989C" w:rsidR="00077492" w:rsidRPr="00914C9B" w:rsidDel="00166595" w:rsidRDefault="00077492" w:rsidP="00EF007A">
      <w:pPr>
        <w:spacing w:line="480" w:lineRule="auto"/>
        <w:jc w:val="both"/>
        <w:rPr>
          <w:del w:id="905" w:author="Author"/>
          <w:rFonts w:ascii="Times New Roman" w:hAnsi="Times New Roman" w:cs="Times New Roman"/>
          <w:b/>
          <w:sz w:val="24"/>
          <w:rPrChange w:id="906" w:author="Author">
            <w:rPr>
              <w:del w:id="907" w:author="Author"/>
              <w:rFonts w:ascii="Times New Roman" w:hAnsi="Times New Roman" w:cs="Times New Roman"/>
              <w:sz w:val="24"/>
            </w:rPr>
          </w:rPrChange>
        </w:rPr>
      </w:pPr>
      <w:r w:rsidRPr="00914C9B">
        <w:rPr>
          <w:b/>
          <w:noProof/>
          <w:rPrChange w:id="908" w:author="Author">
            <w:rPr>
              <w:noProof/>
            </w:rPr>
          </w:rPrChange>
        </w:rPr>
        <w:t xml:space="preserve"> </w:t>
      </w:r>
      <w:bookmarkStart w:id="909" w:name="_Ref40207857"/>
    </w:p>
    <w:p w14:paraId="46625246" w14:textId="6971A47B" w:rsidR="00077492" w:rsidRPr="00914C9B" w:rsidRDefault="00077492">
      <w:pPr>
        <w:spacing w:line="480" w:lineRule="auto"/>
        <w:jc w:val="both"/>
        <w:rPr>
          <w:ins w:id="910" w:author="Author"/>
          <w:rFonts w:ascii="Times New Roman" w:hAnsi="Times New Roman" w:cs="Times New Roman"/>
          <w:b/>
          <w:sz w:val="24"/>
          <w:rPrChange w:id="911" w:author="Author">
            <w:rPr>
              <w:ins w:id="912" w:author="Author"/>
              <w:rFonts w:ascii="Times New Roman" w:hAnsi="Times New Roman" w:cs="Times New Roman"/>
              <w:sz w:val="24"/>
            </w:rPr>
          </w:rPrChange>
        </w:rPr>
        <w:pPrChange w:id="913" w:author="Author">
          <w:pPr>
            <w:spacing w:line="480" w:lineRule="auto"/>
            <w:jc w:val="center"/>
          </w:pPr>
        </w:pPrChange>
      </w:pPr>
      <w:bookmarkStart w:id="914" w:name="_Ref41950168"/>
      <w:r w:rsidRPr="00914C9B">
        <w:rPr>
          <w:rFonts w:ascii="Times New Roman" w:hAnsi="Times New Roman" w:cs="Times New Roman"/>
          <w:b/>
          <w:sz w:val="24"/>
          <w:rPrChange w:id="915" w:author="Author">
            <w:rPr>
              <w:rFonts w:ascii="Times New Roman" w:hAnsi="Times New Roman" w:cs="Times New Roman"/>
              <w:sz w:val="24"/>
            </w:rPr>
          </w:rPrChange>
        </w:rPr>
        <w:t xml:space="preserve">Fig </w:t>
      </w:r>
      <w:r w:rsidRPr="00914C9B">
        <w:rPr>
          <w:rFonts w:ascii="Times New Roman" w:hAnsi="Times New Roman" w:cs="Times New Roman"/>
          <w:b/>
          <w:sz w:val="24"/>
          <w:rPrChange w:id="916" w:author="Author">
            <w:rPr>
              <w:rFonts w:ascii="Times New Roman" w:hAnsi="Times New Roman" w:cs="Times New Roman"/>
              <w:sz w:val="24"/>
            </w:rPr>
          </w:rPrChange>
        </w:rPr>
        <w:fldChar w:fldCharType="begin"/>
      </w:r>
      <w:r w:rsidRPr="00914C9B">
        <w:rPr>
          <w:rFonts w:ascii="Times New Roman" w:hAnsi="Times New Roman" w:cs="Times New Roman"/>
          <w:b/>
          <w:sz w:val="24"/>
          <w:rPrChange w:id="917"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918" w:author="Author">
            <w:rPr>
              <w:rFonts w:ascii="Times New Roman" w:hAnsi="Times New Roman" w:cs="Times New Roman"/>
              <w:sz w:val="24"/>
            </w:rPr>
          </w:rPrChange>
        </w:rPr>
        <w:fldChar w:fldCharType="separate"/>
      </w:r>
      <w:ins w:id="919" w:author="Author">
        <w:r w:rsidR="002130AB" w:rsidRPr="00914C9B">
          <w:rPr>
            <w:rFonts w:ascii="Times New Roman" w:hAnsi="Times New Roman" w:cs="Times New Roman"/>
            <w:b/>
            <w:noProof/>
            <w:sz w:val="24"/>
            <w:rPrChange w:id="920" w:author="Author">
              <w:rPr>
                <w:rFonts w:ascii="Times New Roman" w:hAnsi="Times New Roman" w:cs="Times New Roman"/>
                <w:noProof/>
                <w:sz w:val="24"/>
              </w:rPr>
            </w:rPrChange>
          </w:rPr>
          <w:t>4</w:t>
        </w:r>
      </w:ins>
      <w:del w:id="921" w:author="Author">
        <w:r w:rsidRPr="00914C9B" w:rsidDel="006C64A6">
          <w:rPr>
            <w:rFonts w:ascii="Times New Roman" w:hAnsi="Times New Roman" w:cs="Times New Roman"/>
            <w:b/>
            <w:noProof/>
            <w:sz w:val="24"/>
            <w:rPrChange w:id="922" w:author="Author">
              <w:rPr>
                <w:rFonts w:ascii="Times New Roman" w:hAnsi="Times New Roman" w:cs="Times New Roman"/>
                <w:noProof/>
                <w:sz w:val="24"/>
              </w:rPr>
            </w:rPrChange>
          </w:rPr>
          <w:delText>2</w:delText>
        </w:r>
      </w:del>
      <w:r w:rsidRPr="00914C9B">
        <w:rPr>
          <w:rFonts w:ascii="Times New Roman" w:hAnsi="Times New Roman" w:cs="Times New Roman"/>
          <w:b/>
          <w:sz w:val="24"/>
          <w:rPrChange w:id="923" w:author="Author">
            <w:rPr>
              <w:rFonts w:ascii="Times New Roman" w:hAnsi="Times New Roman" w:cs="Times New Roman"/>
              <w:sz w:val="24"/>
            </w:rPr>
          </w:rPrChange>
        </w:rPr>
        <w:fldChar w:fldCharType="end"/>
      </w:r>
      <w:bookmarkEnd w:id="914"/>
      <w:r w:rsidRPr="00914C9B">
        <w:rPr>
          <w:rFonts w:ascii="Times New Roman" w:hAnsi="Times New Roman" w:cs="Times New Roman"/>
          <w:b/>
          <w:sz w:val="24"/>
          <w:rPrChange w:id="924" w:author="Author">
            <w:rPr>
              <w:rFonts w:ascii="Times New Roman" w:hAnsi="Times New Roman" w:cs="Times New Roman"/>
              <w:sz w:val="24"/>
            </w:rPr>
          </w:rPrChange>
        </w:rPr>
        <w:t>. The</w:t>
      </w:r>
      <w:ins w:id="925" w:author="Author">
        <w:r w:rsidR="005251B7" w:rsidRPr="00914C9B">
          <w:rPr>
            <w:rFonts w:ascii="Times New Roman" w:hAnsi="Times New Roman" w:cs="Times New Roman"/>
            <w:b/>
            <w:sz w:val="24"/>
            <w:rPrChange w:id="926" w:author="Author">
              <w:rPr>
                <w:rFonts w:ascii="Times New Roman" w:hAnsi="Times New Roman" w:cs="Times New Roman"/>
                <w:sz w:val="24"/>
              </w:rPr>
            </w:rPrChange>
          </w:rPr>
          <w:t xml:space="preserve"> spatial</w:t>
        </w:r>
      </w:ins>
      <w:r w:rsidRPr="00914C9B">
        <w:rPr>
          <w:rFonts w:ascii="Times New Roman" w:hAnsi="Times New Roman" w:cs="Times New Roman"/>
          <w:b/>
          <w:sz w:val="24"/>
          <w:rPrChange w:id="927" w:author="Author">
            <w:rPr>
              <w:rFonts w:ascii="Times New Roman" w:hAnsi="Times New Roman" w:cs="Times New Roman"/>
              <w:sz w:val="24"/>
            </w:rPr>
          </w:rPrChange>
        </w:rPr>
        <w:t xml:space="preserve"> distribution of </w:t>
      </w:r>
      <w:del w:id="928" w:author="Author">
        <w:r w:rsidRPr="00914C9B" w:rsidDel="00E71AC6">
          <w:rPr>
            <w:rFonts w:ascii="Times New Roman" w:hAnsi="Times New Roman" w:cs="Times New Roman"/>
            <w:b/>
            <w:sz w:val="24"/>
            <w:rPrChange w:id="929" w:author="Author">
              <w:rPr>
                <w:rFonts w:ascii="Times New Roman" w:hAnsi="Times New Roman" w:cs="Times New Roman"/>
                <w:sz w:val="24"/>
              </w:rPr>
            </w:rPrChange>
          </w:rPr>
          <w:delText>floor</w:delText>
        </w:r>
      </w:del>
      <w:ins w:id="930" w:author="Author">
        <w:r w:rsidR="00E71AC6" w:rsidRPr="00914C9B">
          <w:rPr>
            <w:rFonts w:ascii="Times New Roman" w:hAnsi="Times New Roman" w:cs="Times New Roman"/>
            <w:b/>
            <w:sz w:val="24"/>
            <w:rPrChange w:id="931" w:author="Author">
              <w:rPr>
                <w:rFonts w:ascii="Times New Roman" w:hAnsi="Times New Roman" w:cs="Times New Roman"/>
                <w:sz w:val="24"/>
              </w:rPr>
            </w:rPrChange>
          </w:rPr>
          <w:t>base</w:t>
        </w:r>
      </w:ins>
      <w:r w:rsidRPr="00914C9B">
        <w:rPr>
          <w:rFonts w:ascii="Times New Roman" w:hAnsi="Times New Roman" w:cs="Times New Roman"/>
          <w:b/>
          <w:sz w:val="24"/>
          <w:rPrChange w:id="932" w:author="Author">
            <w:rPr>
              <w:rFonts w:ascii="Times New Roman" w:hAnsi="Times New Roman" w:cs="Times New Roman"/>
              <w:sz w:val="24"/>
            </w:rPr>
          </w:rPrChange>
        </w:rPr>
        <w:t xml:space="preserve"> values across the United States (quantile classification).</w:t>
      </w:r>
    </w:p>
    <w:p w14:paraId="44FB235E" w14:textId="31FF0980" w:rsidR="00077492" w:rsidRPr="00867C60" w:rsidRDefault="00B82F19" w:rsidP="00EF007A">
      <w:pPr>
        <w:spacing w:line="480" w:lineRule="auto"/>
        <w:jc w:val="both"/>
        <w:rPr>
          <w:rFonts w:ascii="Times New Roman" w:hAnsi="Times New Roman" w:cs="Times New Roman"/>
          <w:sz w:val="24"/>
        </w:rPr>
      </w:pPr>
      <w:ins w:id="933" w:author="Author">
        <w:r>
          <w:rPr>
            <w:rFonts w:ascii="Times New Roman" w:hAnsi="Times New Roman" w:cs="Times New Roman"/>
            <w:sz w:val="24"/>
          </w:rPr>
          <w:tab/>
        </w:r>
      </w:ins>
      <w:bookmarkEnd w:id="909"/>
      <w:r w:rsidR="00DC7CC3">
        <w:rPr>
          <w:rFonts w:ascii="Times New Roman" w:hAnsi="Times New Roman" w:cs="Times New Roman"/>
          <w:sz w:val="24"/>
        </w:rPr>
        <w:t>Table 1 p</w:t>
      </w:r>
      <w:r w:rsidR="00077492">
        <w:rPr>
          <w:rFonts w:ascii="Times New Roman" w:hAnsi="Times New Roman" w:cs="Times New Roman"/>
          <w:sz w:val="24"/>
        </w:rPr>
        <w:t>rovides results from the regression analysis relat</w:t>
      </w:r>
      <w:ins w:id="934" w:author="Author">
        <w:r w:rsidR="00D32EF1">
          <w:rPr>
            <w:rFonts w:ascii="Times New Roman" w:hAnsi="Times New Roman" w:cs="Times New Roman"/>
            <w:sz w:val="24"/>
          </w:rPr>
          <w:t>ing</w:t>
        </w:r>
      </w:ins>
      <w:del w:id="935" w:author="Author">
        <w:r w:rsidR="00077492" w:rsidDel="00D32EF1">
          <w:rPr>
            <w:rFonts w:ascii="Times New Roman" w:hAnsi="Times New Roman" w:cs="Times New Roman"/>
            <w:sz w:val="24"/>
          </w:rPr>
          <w:delText>ed</w:delText>
        </w:r>
      </w:del>
      <w:r w:rsidR="00077492">
        <w:rPr>
          <w:rFonts w:ascii="Times New Roman" w:hAnsi="Times New Roman" w:cs="Times New Roman"/>
          <w:sz w:val="24"/>
        </w:rPr>
        <w:t xml:space="preserve"> the </w:t>
      </w:r>
      <w:del w:id="936" w:author="Author">
        <w:r w:rsidR="00077492" w:rsidDel="00E71AC6">
          <w:rPr>
            <w:rFonts w:ascii="Times New Roman" w:hAnsi="Times New Roman" w:cs="Times New Roman"/>
            <w:sz w:val="24"/>
          </w:rPr>
          <w:delText>floor</w:delText>
        </w:r>
      </w:del>
      <w:ins w:id="937" w:author="Author">
        <w:r w:rsidR="00E71AC6">
          <w:rPr>
            <w:rFonts w:ascii="Times New Roman" w:hAnsi="Times New Roman" w:cs="Times New Roman"/>
            <w:sz w:val="24"/>
          </w:rPr>
          <w:t>base</w:t>
        </w:r>
      </w:ins>
      <w:r w:rsidR="00077492">
        <w:rPr>
          <w:rFonts w:ascii="Times New Roman" w:hAnsi="Times New Roman" w:cs="Times New Roman"/>
          <w:sz w:val="24"/>
        </w:rPr>
        <w:t xml:space="preserve"> values across transit systems with socio-economic and awareness indicators in each community. Four indicators are significant (</w:t>
      </w:r>
      <w:r w:rsidR="00077492">
        <w:rPr>
          <w:rFonts w:ascii="Times New Roman" w:hAnsi="Times New Roman" w:cs="Times New Roman"/>
          <w:sz w:val="24"/>
        </w:rPr>
        <w:sym w:font="Symbol" w:char="F061"/>
      </w:r>
      <w:r w:rsidR="00077492">
        <w:rPr>
          <w:rFonts w:ascii="Times New Roman" w:hAnsi="Times New Roman" w:cs="Times New Roman"/>
          <w:sz w:val="24"/>
        </w:rPr>
        <w:t xml:space="preserve"> = 0.05). We did not include </w:t>
      </w:r>
      <w:r w:rsidR="00077492" w:rsidRPr="00994F9A">
        <w:rPr>
          <w:rFonts w:ascii="Times New Roman" w:hAnsi="Times New Roman" w:cs="Times New Roman"/>
          <w:sz w:val="24"/>
        </w:rPr>
        <w:t>Hispanic population</w:t>
      </w:r>
      <w:r w:rsidR="00077492">
        <w:rPr>
          <w:rFonts w:ascii="Times New Roman" w:hAnsi="Times New Roman" w:cs="Times New Roman"/>
          <w:sz w:val="24"/>
        </w:rPr>
        <w:t xml:space="preserve"> ratio</w:t>
      </w:r>
      <w:ins w:id="938" w:author="Author">
        <w:r w:rsidR="00092329">
          <w:rPr>
            <w:rFonts w:ascii="Times New Roman" w:hAnsi="Times New Roman" w:cs="Times New Roman"/>
            <w:sz w:val="24"/>
          </w:rPr>
          <w:t>,</w:t>
        </w:r>
        <w:del w:id="939" w:author="Author">
          <w:r w:rsidR="00092329" w:rsidDel="00C7303C">
            <w:rPr>
              <w:rFonts w:ascii="Times New Roman" w:hAnsi="Times New Roman" w:cs="Times New Roman"/>
              <w:sz w:val="24"/>
            </w:rPr>
            <w:delText xml:space="preserve"> </w:delText>
          </w:r>
        </w:del>
      </w:ins>
      <w:del w:id="940" w:author="Author">
        <w:r w:rsidR="00077492" w:rsidDel="00C7303C">
          <w:rPr>
            <w:rFonts w:ascii="Times New Roman" w:hAnsi="Times New Roman" w:cs="Times New Roman"/>
            <w:sz w:val="24"/>
          </w:rPr>
          <w:delText xml:space="preserve"> </w:delText>
        </w:r>
      </w:del>
      <w:ins w:id="941" w:author="Author">
        <w:r w:rsidR="00C7303C">
          <w:rPr>
            <w:rFonts w:ascii="Times New Roman" w:hAnsi="Times New Roman" w:cs="Times New Roman"/>
            <w:sz w:val="24"/>
          </w:rPr>
          <w:t xml:space="preserve"> </w:t>
        </w:r>
      </w:ins>
      <w:del w:id="942" w:author="Author">
        <w:r w:rsidR="00077492" w:rsidDel="00092329">
          <w:rPr>
            <w:rFonts w:ascii="Times New Roman" w:hAnsi="Times New Roman" w:cs="Times New Roman"/>
            <w:sz w:val="24"/>
          </w:rPr>
          <w:delText xml:space="preserve">or </w:delText>
        </w:r>
      </w:del>
      <w:r w:rsidR="00077492">
        <w:rPr>
          <w:rFonts w:ascii="Times New Roman" w:hAnsi="Times New Roman" w:cs="Times New Roman"/>
          <w:sz w:val="24"/>
        </w:rPr>
        <w:t>median income</w:t>
      </w:r>
      <w:ins w:id="943" w:author="Author">
        <w:r w:rsidR="00092329">
          <w:rPr>
            <w:rFonts w:ascii="Times New Roman" w:hAnsi="Times New Roman" w:cs="Times New Roman"/>
            <w:sz w:val="24"/>
          </w:rPr>
          <w:t>, population density, and employment density</w:t>
        </w:r>
      </w:ins>
      <w:r w:rsidR="00077492">
        <w:rPr>
          <w:rFonts w:ascii="Times New Roman" w:hAnsi="Times New Roman" w:cs="Times New Roman"/>
          <w:sz w:val="24"/>
        </w:rPr>
        <w:t xml:space="preserve"> in the </w:t>
      </w:r>
      <w:del w:id="944" w:author="Author">
        <w:r w:rsidR="00077492" w:rsidDel="002E0632">
          <w:rPr>
            <w:rFonts w:ascii="Times New Roman" w:hAnsi="Times New Roman" w:cs="Times New Roman"/>
            <w:sz w:val="24"/>
          </w:rPr>
          <w:delText xml:space="preserve">final model </w:delText>
        </w:r>
      </w:del>
      <w:ins w:id="945" w:author="Author">
        <w:r w:rsidR="002E0632">
          <w:rPr>
            <w:rFonts w:ascii="Times New Roman" w:hAnsi="Times New Roman" w:cs="Times New Roman"/>
            <w:sz w:val="24"/>
          </w:rPr>
          <w:t xml:space="preserve">table </w:t>
        </w:r>
      </w:ins>
      <w:r w:rsidR="00077492">
        <w:rPr>
          <w:rFonts w:ascii="Times New Roman" w:hAnsi="Times New Roman" w:cs="Times New Roman"/>
          <w:sz w:val="24"/>
        </w:rPr>
        <w:t xml:space="preserve">because of </w:t>
      </w:r>
      <w:proofErr w:type="spellStart"/>
      <w:r w:rsidR="00077492">
        <w:rPr>
          <w:rFonts w:ascii="Times New Roman" w:hAnsi="Times New Roman" w:cs="Times New Roman"/>
          <w:sz w:val="24"/>
        </w:rPr>
        <w:t>multicollinearity</w:t>
      </w:r>
      <w:proofErr w:type="spellEnd"/>
      <w:r w:rsidR="00077492">
        <w:rPr>
          <w:rFonts w:ascii="Times New Roman" w:hAnsi="Times New Roman" w:cs="Times New Roman"/>
          <w:sz w:val="24"/>
        </w:rPr>
        <w:t xml:space="preserve"> with the r</w:t>
      </w:r>
      <w:r w:rsidR="00077492" w:rsidRPr="00994F9A">
        <w:rPr>
          <w:rFonts w:ascii="Times New Roman" w:hAnsi="Times New Roman" w:cs="Times New Roman"/>
          <w:sz w:val="24"/>
        </w:rPr>
        <w:t>atio of people with non-physical occupation</w:t>
      </w:r>
      <w:r w:rsidR="00077492">
        <w:rPr>
          <w:rFonts w:ascii="Times New Roman" w:hAnsi="Times New Roman" w:cs="Times New Roman"/>
          <w:sz w:val="24"/>
        </w:rPr>
        <w:t>s.</w:t>
      </w:r>
      <w:ins w:id="946" w:author="Author">
        <w:r w:rsidR="008207D7">
          <w:rPr>
            <w:rFonts w:ascii="Times New Roman" w:hAnsi="Times New Roman" w:cs="Times New Roman"/>
            <w:sz w:val="24"/>
          </w:rPr>
          <w:t xml:space="preserve"> For </w:t>
        </w:r>
        <w:r w:rsidR="00801A3D">
          <w:rPr>
            <w:rFonts w:ascii="Times New Roman" w:hAnsi="Times New Roman" w:cs="Times New Roman"/>
            <w:sz w:val="24"/>
          </w:rPr>
          <w:t xml:space="preserve">the </w:t>
        </w:r>
        <w:r w:rsidR="008207D7">
          <w:rPr>
            <w:rFonts w:ascii="Times New Roman" w:hAnsi="Times New Roman" w:cs="Times New Roman"/>
            <w:sz w:val="24"/>
          </w:rPr>
          <w:t xml:space="preserve">similar reason, we did not directly include </w:t>
        </w:r>
        <w:r w:rsidR="0061172F">
          <w:rPr>
            <w:rFonts w:ascii="Times New Roman" w:hAnsi="Times New Roman" w:cs="Times New Roman"/>
            <w:sz w:val="24"/>
          </w:rPr>
          <w:t xml:space="preserve">the ratio of </w:t>
        </w:r>
        <w:r w:rsidR="008207D7">
          <w:rPr>
            <w:rFonts w:ascii="Times New Roman" w:hAnsi="Times New Roman" w:cs="Times New Roman"/>
            <w:sz w:val="24"/>
          </w:rPr>
          <w:t>female</w:t>
        </w:r>
        <w:r w:rsidR="00492B0C">
          <w:rPr>
            <w:rFonts w:ascii="Times New Roman" w:hAnsi="Times New Roman" w:cs="Times New Roman"/>
            <w:sz w:val="24"/>
          </w:rPr>
          <w:t>s</w:t>
        </w:r>
        <w:r w:rsidR="008207D7">
          <w:rPr>
            <w:rFonts w:ascii="Times New Roman" w:hAnsi="Times New Roman" w:cs="Times New Roman"/>
            <w:sz w:val="24"/>
          </w:rPr>
          <w:t xml:space="preserve"> due to </w:t>
        </w:r>
        <w:proofErr w:type="spellStart"/>
        <w:r w:rsidR="008207D7">
          <w:rPr>
            <w:rFonts w:ascii="Times New Roman" w:hAnsi="Times New Roman" w:cs="Times New Roman"/>
            <w:sz w:val="24"/>
          </w:rPr>
          <w:t>multicollinearity</w:t>
        </w:r>
        <w:proofErr w:type="spellEnd"/>
        <w:r w:rsidR="008207D7">
          <w:rPr>
            <w:rFonts w:ascii="Times New Roman" w:hAnsi="Times New Roman" w:cs="Times New Roman"/>
            <w:sz w:val="24"/>
          </w:rPr>
          <w:t xml:space="preserve"> with </w:t>
        </w:r>
        <w:r w:rsidR="00DF3BC3">
          <w:rPr>
            <w:rFonts w:ascii="Times New Roman" w:hAnsi="Times New Roman" w:cs="Times New Roman"/>
            <w:sz w:val="24"/>
          </w:rPr>
          <w:t xml:space="preserve">the </w:t>
        </w:r>
        <w:r w:rsidR="0061172F">
          <w:rPr>
            <w:rFonts w:ascii="Times New Roman" w:hAnsi="Times New Roman" w:cs="Times New Roman"/>
            <w:sz w:val="24"/>
          </w:rPr>
          <w:t xml:space="preserve">ratio of </w:t>
        </w:r>
        <w:r w:rsidR="008207D7">
          <w:rPr>
            <w:rFonts w:ascii="Times New Roman" w:hAnsi="Times New Roman" w:cs="Times New Roman"/>
            <w:sz w:val="24"/>
          </w:rPr>
          <w:t>African American</w:t>
        </w:r>
        <w:r w:rsidR="00492B0C">
          <w:rPr>
            <w:rFonts w:ascii="Times New Roman" w:hAnsi="Times New Roman" w:cs="Times New Roman"/>
            <w:sz w:val="24"/>
          </w:rPr>
          <w:t>s</w:t>
        </w:r>
        <w:r w:rsidR="008207D7">
          <w:rPr>
            <w:rFonts w:ascii="Times New Roman" w:hAnsi="Times New Roman" w:cs="Times New Roman"/>
            <w:sz w:val="24"/>
          </w:rPr>
          <w:t>.</w:t>
        </w:r>
      </w:ins>
      <w:r w:rsidR="00077492">
        <w:rPr>
          <w:rFonts w:ascii="Times New Roman" w:hAnsi="Times New Roman" w:cs="Times New Roman"/>
          <w:sz w:val="24"/>
        </w:rPr>
        <w:t xml:space="preserve"> An F test shows the model is significant (p &lt; 0.001)</w:t>
      </w:r>
      <w:r w:rsidR="00077492" w:rsidRPr="00867C60">
        <w:rPr>
          <w:rFonts w:ascii="Times New Roman" w:hAnsi="Times New Roman" w:cs="Times New Roman"/>
          <w:sz w:val="24"/>
        </w:rPr>
        <w:t xml:space="preserve">. </w:t>
      </w:r>
      <w:r w:rsidR="00077492">
        <w:rPr>
          <w:rFonts w:ascii="Times New Roman" w:hAnsi="Times New Roman" w:cs="Times New Roman"/>
          <w:sz w:val="24"/>
        </w:rPr>
        <w:t>The R-squared value is 0.</w:t>
      </w:r>
      <w:del w:id="947" w:author="Author">
        <w:r w:rsidR="00077492" w:rsidDel="006A7A63">
          <w:rPr>
            <w:rFonts w:ascii="Times New Roman" w:hAnsi="Times New Roman" w:cs="Times New Roman"/>
            <w:sz w:val="24"/>
          </w:rPr>
          <w:delText>38</w:delText>
        </w:r>
      </w:del>
      <w:ins w:id="948" w:author="Author">
        <w:r w:rsidR="002713F6">
          <w:rPr>
            <w:rFonts w:ascii="Times New Roman" w:hAnsi="Times New Roman" w:cs="Times New Roman"/>
            <w:sz w:val="24"/>
          </w:rPr>
          <w:t xml:space="preserve">38 without </w:t>
        </w:r>
        <w:r w:rsidR="00C74B03">
          <w:rPr>
            <w:rFonts w:ascii="Times New Roman" w:hAnsi="Times New Roman" w:cs="Times New Roman" w:hint="eastAsia"/>
            <w:sz w:val="24"/>
          </w:rPr>
          <w:t>in</w:t>
        </w:r>
        <w:r w:rsidR="002713F6">
          <w:rPr>
            <w:rFonts w:ascii="Times New Roman" w:hAnsi="Times New Roman" w:cs="Times New Roman"/>
            <w:sz w:val="24"/>
          </w:rPr>
          <w:t>significant factors</w:t>
        </w:r>
      </w:ins>
      <w:r w:rsidR="00077492">
        <w:rPr>
          <w:rFonts w:ascii="Times New Roman" w:hAnsi="Times New Roman" w:cs="Times New Roman"/>
          <w:sz w:val="24"/>
        </w:rPr>
        <w:t xml:space="preserve">. A residuals assessment </w:t>
      </w:r>
      <w:ins w:id="949" w:author="Author">
        <w:r w:rsidR="00993C84">
          <w:rPr>
            <w:rFonts w:ascii="Times New Roman" w:hAnsi="Times New Roman" w:cs="Times New Roman"/>
            <w:sz w:val="24"/>
          </w:rPr>
          <w:t xml:space="preserve">of the final model without the insignificant factors </w:t>
        </w:r>
      </w:ins>
      <w:r w:rsidR="00077492">
        <w:rPr>
          <w:rFonts w:ascii="Times New Roman" w:hAnsi="Times New Roman" w:cs="Times New Roman"/>
          <w:sz w:val="24"/>
        </w:rPr>
        <w:t xml:space="preserve">shows that the residuals are normally distributed and there are no lingering </w:t>
      </w:r>
      <w:proofErr w:type="spellStart"/>
      <w:r w:rsidR="00077492" w:rsidRPr="00FE2EBF">
        <w:rPr>
          <w:rFonts w:ascii="Times New Roman" w:hAnsi="Times New Roman" w:cs="Times New Roman"/>
          <w:sz w:val="24"/>
        </w:rPr>
        <w:t>multicollinearity</w:t>
      </w:r>
      <w:proofErr w:type="spellEnd"/>
      <w:r w:rsidR="00077492">
        <w:rPr>
          <w:rFonts w:ascii="Times New Roman" w:hAnsi="Times New Roman" w:cs="Times New Roman"/>
          <w:sz w:val="24"/>
        </w:rPr>
        <w:t xml:space="preserve"> effects</w:t>
      </w:r>
      <w:ins w:id="950" w:author="Author">
        <w:r w:rsidR="00711347">
          <w:rPr>
            <w:rFonts w:ascii="Times New Roman" w:hAnsi="Times New Roman" w:cs="Times New Roman"/>
            <w:sz w:val="24"/>
          </w:rPr>
          <w:t xml:space="preserve"> for significant factors</w:t>
        </w:r>
      </w:ins>
      <w:r w:rsidR="00077492">
        <w:rPr>
          <w:rFonts w:ascii="Times New Roman" w:hAnsi="Times New Roman" w:cs="Times New Roman"/>
          <w:sz w:val="24"/>
        </w:rPr>
        <w:t>.</w:t>
      </w:r>
      <w:ins w:id="951" w:author="Author">
        <w:r w:rsidR="004C1FEE">
          <w:rPr>
            <w:rFonts w:ascii="Times New Roman" w:hAnsi="Times New Roman" w:cs="Times New Roman"/>
            <w:sz w:val="24"/>
          </w:rPr>
          <w:t xml:space="preserve"> Further test also shows </w:t>
        </w:r>
        <w:r w:rsidR="006B51BC">
          <w:rPr>
            <w:rFonts w:ascii="Times New Roman" w:hAnsi="Times New Roman" w:cs="Times New Roman"/>
            <w:sz w:val="24"/>
          </w:rPr>
          <w:t xml:space="preserve">that </w:t>
        </w:r>
        <w:r w:rsidR="004C1FEE">
          <w:rPr>
            <w:rFonts w:ascii="Times New Roman" w:hAnsi="Times New Roman" w:cs="Times New Roman"/>
            <w:sz w:val="24"/>
          </w:rPr>
          <w:t xml:space="preserve">the residuals of the model </w:t>
        </w:r>
        <w:r w:rsidR="003239E3">
          <w:rPr>
            <w:rFonts w:ascii="Times New Roman" w:hAnsi="Times New Roman" w:cs="Times New Roman"/>
            <w:sz w:val="24"/>
          </w:rPr>
          <w:t>meet</w:t>
        </w:r>
        <w:r w:rsidR="004C1FEE">
          <w:rPr>
            <w:rFonts w:ascii="Times New Roman" w:hAnsi="Times New Roman" w:cs="Times New Roman"/>
            <w:sz w:val="24"/>
          </w:rPr>
          <w:t xml:space="preserve"> the </w:t>
        </w:r>
        <w:r w:rsidR="004C1FEE" w:rsidRPr="004C1FEE">
          <w:rPr>
            <w:rFonts w:ascii="Times New Roman" w:hAnsi="Times New Roman" w:cs="Times New Roman"/>
            <w:sz w:val="24"/>
          </w:rPr>
          <w:t>homoscedasticity</w:t>
        </w:r>
        <w:r w:rsidR="004C1FEE">
          <w:rPr>
            <w:rFonts w:ascii="Times New Roman" w:hAnsi="Times New Roman" w:cs="Times New Roman"/>
            <w:sz w:val="24"/>
          </w:rPr>
          <w:t xml:space="preserve"> assumption.</w:t>
        </w:r>
        <w:r w:rsidR="004F3A40">
          <w:rPr>
            <w:rFonts w:ascii="Times New Roman" w:hAnsi="Times New Roman" w:cs="Times New Roman"/>
            <w:sz w:val="24"/>
          </w:rPr>
          <w:t xml:space="preserve"> We also tried </w:t>
        </w:r>
        <w:r w:rsidR="00BF06FB">
          <w:rPr>
            <w:rFonts w:ascii="Times New Roman" w:hAnsi="Times New Roman" w:cs="Times New Roman"/>
            <w:sz w:val="24"/>
          </w:rPr>
          <w:t xml:space="preserve">a </w:t>
        </w:r>
        <w:r w:rsidR="004F3A40">
          <w:rPr>
            <w:rFonts w:ascii="Times New Roman" w:hAnsi="Times New Roman" w:cs="Times New Roman"/>
            <w:sz w:val="24"/>
          </w:rPr>
          <w:t>spatial lag model</w:t>
        </w:r>
        <w:r w:rsidR="004C1FEE">
          <w:rPr>
            <w:rFonts w:ascii="Times New Roman" w:hAnsi="Times New Roman" w:cs="Times New Roman"/>
            <w:sz w:val="24"/>
          </w:rPr>
          <w:t xml:space="preserve">: the results show that the </w:t>
        </w:r>
        <w:r w:rsidR="004F3A40">
          <w:rPr>
            <w:rFonts w:ascii="Times New Roman" w:hAnsi="Times New Roman" w:cs="Times New Roman"/>
            <w:sz w:val="24"/>
          </w:rPr>
          <w:t xml:space="preserve">spatial autocorrelation </w:t>
        </w:r>
        <w:r w:rsidR="004C1FEE">
          <w:rPr>
            <w:rFonts w:ascii="Times New Roman" w:hAnsi="Times New Roman" w:cs="Times New Roman"/>
            <w:sz w:val="24"/>
          </w:rPr>
          <w:t xml:space="preserve">parameter (rho) </w:t>
        </w:r>
        <w:r w:rsidR="004F3A40">
          <w:rPr>
            <w:rFonts w:ascii="Times New Roman" w:hAnsi="Times New Roman" w:cs="Times New Roman"/>
            <w:sz w:val="24"/>
          </w:rPr>
          <w:t xml:space="preserve">is not </w:t>
        </w:r>
        <w:r w:rsidR="004C1FEE">
          <w:rPr>
            <w:rFonts w:ascii="Times New Roman" w:hAnsi="Times New Roman" w:cs="Times New Roman"/>
            <w:sz w:val="24"/>
          </w:rPr>
          <w:t>significant.</w:t>
        </w:r>
        <w:del w:id="952" w:author="Author">
          <w:r w:rsidR="00BF06FB" w:rsidDel="00C7303C">
            <w:rPr>
              <w:rFonts w:ascii="Times New Roman" w:hAnsi="Times New Roman" w:cs="Times New Roman"/>
              <w:sz w:val="24"/>
            </w:rPr>
            <w:delText xml:space="preserve"> </w:delText>
          </w:r>
          <w:r w:rsidR="004C1FEE"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BF06FB">
          <w:rPr>
            <w:rFonts w:ascii="Times New Roman" w:hAnsi="Times New Roman" w:cs="Times New Roman"/>
            <w:sz w:val="24"/>
          </w:rPr>
          <w:t xml:space="preserve">These results indicate that </w:t>
        </w:r>
        <w:del w:id="953" w:author="Author">
          <w:r w:rsidR="004C1FEE" w:rsidDel="00BF06FB">
            <w:rPr>
              <w:rFonts w:ascii="Times New Roman" w:hAnsi="Times New Roman" w:cs="Times New Roman"/>
              <w:sz w:val="24"/>
            </w:rPr>
            <w:delText xml:space="preserve">In conclusion, </w:delText>
          </w:r>
        </w:del>
        <w:r w:rsidR="004C1FEE">
          <w:rPr>
            <w:rFonts w:ascii="Times New Roman" w:hAnsi="Times New Roman" w:cs="Times New Roman"/>
            <w:sz w:val="24"/>
          </w:rPr>
          <w:t xml:space="preserve">it is appropriate to use </w:t>
        </w:r>
        <w:r w:rsidR="00627190">
          <w:rPr>
            <w:rFonts w:ascii="Times New Roman" w:hAnsi="Times New Roman" w:cs="Times New Roman"/>
            <w:sz w:val="24"/>
          </w:rPr>
          <w:t>ordinary least square regression model.</w:t>
        </w:r>
      </w:ins>
    </w:p>
    <w:p w14:paraId="7188A21D" w14:textId="38F8A8A3" w:rsidR="00077492" w:rsidRPr="00BF06FB" w:rsidRDefault="00446080">
      <w:pPr>
        <w:keepNext/>
        <w:keepLines/>
        <w:spacing w:line="480" w:lineRule="auto"/>
        <w:rPr>
          <w:rFonts w:ascii="Times New Roman" w:hAnsi="Times New Roman" w:cs="Times New Roman"/>
          <w:b/>
          <w:sz w:val="24"/>
        </w:rPr>
        <w:pPrChange w:id="954" w:author="Author">
          <w:pPr>
            <w:spacing w:line="240" w:lineRule="auto"/>
          </w:pPr>
        </w:pPrChange>
      </w:pPr>
      <w:bookmarkStart w:id="955" w:name="_Ref47296324"/>
      <w:r w:rsidRPr="00BF06FB">
        <w:rPr>
          <w:rFonts w:ascii="Times New Roman" w:hAnsi="Times New Roman" w:cs="Times New Roman"/>
          <w:b/>
          <w:sz w:val="24"/>
        </w:rPr>
        <w:lastRenderedPageBreak/>
        <w:t xml:space="preserve">Table </w:t>
      </w:r>
      <w:r w:rsidRPr="00BF06FB">
        <w:rPr>
          <w:rFonts w:ascii="Times New Roman" w:hAnsi="Times New Roman" w:cs="Times New Roman"/>
          <w:b/>
          <w:sz w:val="24"/>
        </w:rPr>
        <w:fldChar w:fldCharType="begin"/>
      </w:r>
      <w:r w:rsidRPr="00BF06FB">
        <w:rPr>
          <w:rFonts w:ascii="Times New Roman" w:hAnsi="Times New Roman" w:cs="Times New Roman"/>
          <w:b/>
          <w:sz w:val="24"/>
        </w:rPr>
        <w:instrText xml:space="preserve"> SEQ Table \* ARABIC </w:instrText>
      </w:r>
      <w:r w:rsidRPr="00BF06FB">
        <w:rPr>
          <w:rFonts w:ascii="Times New Roman" w:hAnsi="Times New Roman" w:cs="Times New Roman"/>
          <w:b/>
          <w:sz w:val="24"/>
        </w:rPr>
        <w:fldChar w:fldCharType="separate"/>
      </w:r>
      <w:r w:rsidRPr="00BF06FB">
        <w:rPr>
          <w:rFonts w:ascii="Times New Roman" w:hAnsi="Times New Roman" w:cs="Times New Roman"/>
          <w:b/>
          <w:noProof/>
          <w:sz w:val="24"/>
        </w:rPr>
        <w:t>1</w:t>
      </w:r>
      <w:r w:rsidRPr="00BF06FB">
        <w:rPr>
          <w:rFonts w:ascii="Times New Roman" w:hAnsi="Times New Roman" w:cs="Times New Roman"/>
          <w:b/>
          <w:sz w:val="24"/>
        </w:rPr>
        <w:fldChar w:fldCharType="end"/>
      </w:r>
      <w:bookmarkEnd w:id="955"/>
      <w:r w:rsidR="009B25D0">
        <w:rPr>
          <w:rFonts w:ascii="Times New Roman" w:hAnsi="Times New Roman" w:cs="Times New Roman"/>
          <w:b/>
          <w:sz w:val="24"/>
        </w:rPr>
        <w:t>.</w:t>
      </w:r>
      <w:r w:rsidRPr="00BF06FB">
        <w:rPr>
          <w:rFonts w:ascii="Times New Roman" w:hAnsi="Times New Roman" w:cs="Times New Roman"/>
          <w:b/>
          <w:sz w:val="24"/>
        </w:rPr>
        <w:t xml:space="preserve"> Results from regression analysis of base values with socio-economic and awareness indicators</w:t>
      </w:r>
      <w:r w:rsidR="006C15BB">
        <w:rPr>
          <w:rFonts w:ascii="Times New Roman" w:hAnsi="Times New Roman" w:cs="Times New Roman"/>
          <w:b/>
          <w:sz w:val="24"/>
        </w:rPr>
        <w:t>.</w:t>
      </w:r>
    </w:p>
    <w:tbl>
      <w:tblPr>
        <w:tblStyle w:val="TableGrid"/>
        <w:tblW w:w="9350" w:type="dxa"/>
        <w:tblLook w:val="04A0" w:firstRow="1" w:lastRow="0" w:firstColumn="1" w:lastColumn="0" w:noHBand="0" w:noVBand="1"/>
        <w:tblPrChange w:id="956" w:author="Author">
          <w:tblPr>
            <w:tblStyle w:val="TableGrid"/>
            <w:tblW w:w="9350" w:type="dxa"/>
            <w:tblLook w:val="04A0" w:firstRow="1" w:lastRow="0" w:firstColumn="1" w:lastColumn="0" w:noHBand="0" w:noVBand="1"/>
          </w:tblPr>
        </w:tblPrChange>
      </w:tblPr>
      <w:tblGrid>
        <w:gridCol w:w="1578"/>
        <w:gridCol w:w="1403"/>
        <w:gridCol w:w="1149"/>
        <w:gridCol w:w="995"/>
        <w:gridCol w:w="1532"/>
        <w:gridCol w:w="1517"/>
        <w:gridCol w:w="1176"/>
        <w:tblGridChange w:id="957">
          <w:tblGrid>
            <w:gridCol w:w="1578"/>
            <w:gridCol w:w="21"/>
            <w:gridCol w:w="1380"/>
            <w:gridCol w:w="2"/>
            <w:gridCol w:w="285"/>
            <w:gridCol w:w="862"/>
            <w:gridCol w:w="2"/>
            <w:gridCol w:w="667"/>
            <w:gridCol w:w="326"/>
            <w:gridCol w:w="2"/>
            <w:gridCol w:w="523"/>
            <w:gridCol w:w="1009"/>
            <w:gridCol w:w="438"/>
            <w:gridCol w:w="15"/>
            <w:gridCol w:w="1064"/>
            <w:gridCol w:w="2"/>
            <w:gridCol w:w="8"/>
            <w:gridCol w:w="1166"/>
          </w:tblGrid>
        </w:tblGridChange>
      </w:tblGrid>
      <w:tr w:rsidR="00BF06FB" w:rsidRPr="00D22632" w14:paraId="21A0F91D" w14:textId="77777777" w:rsidTr="00914C9B">
        <w:trPr>
          <w:trHeight w:val="233"/>
          <w:trPrChange w:id="958" w:author="Author">
            <w:trPr>
              <w:trHeight w:val="233"/>
            </w:trPr>
          </w:trPrChange>
        </w:trPr>
        <w:tc>
          <w:tcPr>
            <w:tcW w:w="1578" w:type="dxa"/>
            <w:noWrap/>
            <w:hideMark/>
            <w:tcPrChange w:id="959" w:author="Author">
              <w:tcPr>
                <w:tcW w:w="1615" w:type="dxa"/>
                <w:gridSpan w:val="2"/>
                <w:noWrap/>
                <w:hideMark/>
              </w:tcPr>
            </w:tcPrChange>
          </w:tcPr>
          <w:p w14:paraId="21C031FE" w14:textId="77777777" w:rsidR="00077492" w:rsidRPr="00397CDC" w:rsidRDefault="00077492">
            <w:pPr>
              <w:keepNext/>
              <w:keepLines/>
              <w:spacing w:after="160" w:line="480" w:lineRule="auto"/>
              <w:rPr>
                <w:rFonts w:ascii="Times New Roman" w:hAnsi="Times New Roman" w:cs="Times New Roman"/>
                <w:sz w:val="24"/>
              </w:rPr>
              <w:pPrChange w:id="960" w:author="Author">
                <w:pPr>
                  <w:spacing w:after="160"/>
                </w:pPr>
              </w:pPrChange>
            </w:pPr>
          </w:p>
        </w:tc>
        <w:tc>
          <w:tcPr>
            <w:tcW w:w="1401" w:type="dxa"/>
            <w:noWrap/>
            <w:hideMark/>
            <w:tcPrChange w:id="961" w:author="Author">
              <w:tcPr>
                <w:tcW w:w="1683" w:type="dxa"/>
                <w:gridSpan w:val="3"/>
                <w:noWrap/>
                <w:hideMark/>
              </w:tcPr>
            </w:tcPrChange>
          </w:tcPr>
          <w:p w14:paraId="654A8FB3" w14:textId="3EDF0C0E" w:rsidR="00077492" w:rsidRPr="00397CDC" w:rsidRDefault="00077492">
            <w:pPr>
              <w:keepNext/>
              <w:keepLines/>
              <w:spacing w:after="160" w:line="480" w:lineRule="auto"/>
              <w:rPr>
                <w:rFonts w:ascii="Times New Roman" w:hAnsi="Times New Roman" w:cs="Times New Roman"/>
                <w:sz w:val="24"/>
              </w:rPr>
              <w:pPrChange w:id="962" w:author="Author">
                <w:pPr>
                  <w:spacing w:after="160"/>
                </w:pPr>
              </w:pPrChange>
            </w:pPr>
            <w:del w:id="963" w:author="Author">
              <w:r w:rsidRPr="00397CDC" w:rsidDel="00BF06FB">
                <w:rPr>
                  <w:rFonts w:ascii="Times New Roman" w:hAnsi="Times New Roman" w:cs="Times New Roman"/>
                  <w:sz w:val="24"/>
                </w:rPr>
                <w:delText xml:space="preserve">Estimate </w:delText>
              </w:r>
            </w:del>
            <w:ins w:id="964" w:author="Author">
              <w:r w:rsidR="00BF06FB">
                <w:rPr>
                  <w:rFonts w:ascii="Times New Roman" w:hAnsi="Times New Roman" w:cs="Times New Roman"/>
                  <w:sz w:val="24"/>
                </w:rPr>
                <w:t>C</w:t>
              </w:r>
            </w:ins>
            <w:del w:id="965" w:author="Author">
              <w:r w:rsidRPr="00397CDC" w:rsidDel="00BF06FB">
                <w:rPr>
                  <w:rFonts w:ascii="Times New Roman" w:hAnsi="Times New Roman" w:cs="Times New Roman"/>
                  <w:sz w:val="24"/>
                </w:rPr>
                <w:delText>c</w:delText>
              </w:r>
            </w:del>
            <w:r w:rsidRPr="00397CDC">
              <w:rPr>
                <w:rFonts w:ascii="Times New Roman" w:hAnsi="Times New Roman" w:cs="Times New Roman"/>
                <w:sz w:val="24"/>
              </w:rPr>
              <w:t>oefficient</w:t>
            </w:r>
          </w:p>
        </w:tc>
        <w:tc>
          <w:tcPr>
            <w:tcW w:w="1149" w:type="dxa"/>
            <w:noWrap/>
            <w:hideMark/>
            <w:tcPrChange w:id="966" w:author="Author">
              <w:tcPr>
                <w:tcW w:w="1545" w:type="dxa"/>
                <w:gridSpan w:val="3"/>
                <w:noWrap/>
                <w:hideMark/>
              </w:tcPr>
            </w:tcPrChange>
          </w:tcPr>
          <w:p w14:paraId="7877A93B" w14:textId="2E773636" w:rsidR="00077492" w:rsidRPr="00397CDC" w:rsidRDefault="00077492">
            <w:pPr>
              <w:keepNext/>
              <w:keepLines/>
              <w:spacing w:after="160" w:line="480" w:lineRule="auto"/>
              <w:rPr>
                <w:rFonts w:ascii="Times New Roman" w:hAnsi="Times New Roman" w:cs="Times New Roman"/>
                <w:sz w:val="24"/>
              </w:rPr>
              <w:pPrChange w:id="967" w:author="Author">
                <w:pPr>
                  <w:spacing w:after="160"/>
                </w:pPr>
              </w:pPrChange>
            </w:pPr>
            <w:r w:rsidRPr="00397CDC">
              <w:rPr>
                <w:rFonts w:ascii="Times New Roman" w:hAnsi="Times New Roman" w:cs="Times New Roman"/>
                <w:sz w:val="24"/>
              </w:rPr>
              <w:t xml:space="preserve">Standard </w:t>
            </w:r>
            <w:ins w:id="968" w:author="Author">
              <w:r w:rsidR="00BF06FB">
                <w:rPr>
                  <w:rFonts w:ascii="Times New Roman" w:hAnsi="Times New Roman" w:cs="Times New Roman"/>
                  <w:sz w:val="24"/>
                </w:rPr>
                <w:t>e</w:t>
              </w:r>
            </w:ins>
            <w:del w:id="969" w:author="Author">
              <w:r w:rsidRPr="00397CDC" w:rsidDel="00BF06FB">
                <w:rPr>
                  <w:rFonts w:ascii="Times New Roman" w:hAnsi="Times New Roman" w:cs="Times New Roman"/>
                  <w:sz w:val="24"/>
                </w:rPr>
                <w:delText>E</w:delText>
              </w:r>
            </w:del>
            <w:r w:rsidRPr="00397CDC">
              <w:rPr>
                <w:rFonts w:ascii="Times New Roman" w:hAnsi="Times New Roman" w:cs="Times New Roman"/>
                <w:sz w:val="24"/>
              </w:rPr>
              <w:t>rror</w:t>
            </w:r>
          </w:p>
        </w:tc>
        <w:tc>
          <w:tcPr>
            <w:tcW w:w="995" w:type="dxa"/>
            <w:noWrap/>
            <w:hideMark/>
            <w:tcPrChange w:id="970" w:author="Author">
              <w:tcPr>
                <w:tcW w:w="858" w:type="dxa"/>
                <w:gridSpan w:val="3"/>
                <w:noWrap/>
                <w:hideMark/>
              </w:tcPr>
            </w:tcPrChange>
          </w:tcPr>
          <w:p w14:paraId="21A42928" w14:textId="77777777" w:rsidR="00077492" w:rsidRPr="00397CDC" w:rsidRDefault="00077492">
            <w:pPr>
              <w:keepNext/>
              <w:keepLines/>
              <w:spacing w:after="160" w:line="480" w:lineRule="auto"/>
              <w:rPr>
                <w:rFonts w:ascii="Times New Roman" w:hAnsi="Times New Roman" w:cs="Times New Roman"/>
                <w:sz w:val="24"/>
              </w:rPr>
              <w:pPrChange w:id="971" w:author="Author">
                <w:pPr>
                  <w:spacing w:after="160"/>
                </w:pPr>
              </w:pPrChange>
            </w:pPr>
            <w:r w:rsidRPr="00397CDC">
              <w:rPr>
                <w:rFonts w:ascii="Times New Roman" w:hAnsi="Times New Roman" w:cs="Times New Roman"/>
                <w:sz w:val="24"/>
              </w:rPr>
              <w:t>t value</w:t>
            </w:r>
          </w:p>
        </w:tc>
        <w:tc>
          <w:tcPr>
            <w:tcW w:w="1532" w:type="dxa"/>
            <w:noWrap/>
            <w:hideMark/>
            <w:tcPrChange w:id="972" w:author="Author">
              <w:tcPr>
                <w:tcW w:w="1441" w:type="dxa"/>
                <w:gridSpan w:val="3"/>
                <w:noWrap/>
                <w:hideMark/>
              </w:tcPr>
            </w:tcPrChange>
          </w:tcPr>
          <w:p w14:paraId="31CBAC96" w14:textId="77777777" w:rsidR="00077492" w:rsidRPr="00397CDC" w:rsidRDefault="00077492">
            <w:pPr>
              <w:keepNext/>
              <w:keepLines/>
              <w:spacing w:after="160" w:line="480" w:lineRule="auto"/>
              <w:rPr>
                <w:rFonts w:ascii="Times New Roman" w:hAnsi="Times New Roman" w:cs="Times New Roman"/>
                <w:sz w:val="24"/>
              </w:rPr>
              <w:pPrChange w:id="973" w:author="Author">
                <w:pPr>
                  <w:spacing w:after="160"/>
                </w:pPr>
              </w:pPrChange>
            </w:pPr>
            <w:proofErr w:type="spellStart"/>
            <w:r w:rsidRPr="00397CDC">
              <w:rPr>
                <w:rFonts w:ascii="Times New Roman" w:hAnsi="Times New Roman" w:cs="Times New Roman"/>
                <w:sz w:val="24"/>
              </w:rPr>
              <w:t>Pr</w:t>
            </w:r>
            <w:proofErr w:type="spellEnd"/>
            <w:r w:rsidRPr="00397CDC">
              <w:rPr>
                <w:rFonts w:ascii="Times New Roman" w:hAnsi="Times New Roman" w:cs="Times New Roman"/>
                <w:sz w:val="24"/>
              </w:rPr>
              <w:t>(&gt;|t|)</w:t>
            </w:r>
          </w:p>
        </w:tc>
        <w:tc>
          <w:tcPr>
            <w:tcW w:w="1521" w:type="dxa"/>
            <w:tcPrChange w:id="974" w:author="Author">
              <w:tcPr>
                <w:tcW w:w="1059" w:type="dxa"/>
                <w:gridSpan w:val="3"/>
              </w:tcPr>
            </w:tcPrChange>
          </w:tcPr>
          <w:p w14:paraId="6DA8D426" w14:textId="77777777" w:rsidR="00077492" w:rsidRPr="00397CDC" w:rsidRDefault="00077492">
            <w:pPr>
              <w:keepNext/>
              <w:keepLines/>
              <w:spacing w:after="160" w:line="480" w:lineRule="auto"/>
              <w:rPr>
                <w:rFonts w:ascii="Times New Roman" w:hAnsi="Times New Roman" w:cs="Times New Roman"/>
                <w:sz w:val="24"/>
              </w:rPr>
              <w:pPrChange w:id="975" w:author="Author">
                <w:pPr>
                  <w:spacing w:after="160"/>
                </w:pPr>
              </w:pPrChange>
            </w:pPr>
            <w:r w:rsidRPr="00397CDC">
              <w:rPr>
                <w:rFonts w:ascii="Times New Roman" w:hAnsi="Times New Roman" w:cs="Times New Roman"/>
                <w:sz w:val="24"/>
              </w:rPr>
              <w:t>Variance Inflation Factor</w:t>
            </w:r>
          </w:p>
        </w:tc>
        <w:tc>
          <w:tcPr>
            <w:tcW w:w="1174" w:type="dxa"/>
            <w:tcPrChange w:id="976" w:author="Author">
              <w:tcPr>
                <w:tcW w:w="1149" w:type="dxa"/>
              </w:tcPr>
            </w:tcPrChange>
          </w:tcPr>
          <w:p w14:paraId="00DFB7F6" w14:textId="77777777" w:rsidR="00077492" w:rsidRPr="00397CDC" w:rsidRDefault="00077492">
            <w:pPr>
              <w:keepNext/>
              <w:keepLines/>
              <w:spacing w:after="160" w:line="480" w:lineRule="auto"/>
              <w:rPr>
                <w:rFonts w:ascii="Times New Roman" w:hAnsi="Times New Roman" w:cs="Times New Roman"/>
                <w:sz w:val="24"/>
              </w:rPr>
              <w:pPrChange w:id="977" w:author="Author">
                <w:pPr>
                  <w:spacing w:after="160"/>
                </w:pPr>
              </w:pPrChange>
            </w:pPr>
            <w:r w:rsidRPr="00397CDC">
              <w:rPr>
                <w:rFonts w:ascii="Times New Roman" w:hAnsi="Times New Roman" w:cs="Times New Roman"/>
                <w:sz w:val="24"/>
              </w:rPr>
              <w:t>R-squared increment</w:t>
            </w:r>
          </w:p>
        </w:tc>
      </w:tr>
      <w:tr w:rsidR="00C44CA3" w:rsidRPr="00D22632" w14:paraId="5F5DDE1B" w14:textId="77777777" w:rsidTr="00C44CA3">
        <w:trPr>
          <w:trHeight w:val="233"/>
        </w:trPr>
        <w:tc>
          <w:tcPr>
            <w:tcW w:w="1578" w:type="dxa"/>
            <w:noWrap/>
            <w:vAlign w:val="center"/>
            <w:hideMark/>
          </w:tcPr>
          <w:p w14:paraId="37818F79" w14:textId="77777777" w:rsidR="00FD7CDC" w:rsidRPr="00397CDC" w:rsidRDefault="00FD7CDC">
            <w:pPr>
              <w:keepNext/>
              <w:keepLines/>
              <w:spacing w:after="160" w:line="480" w:lineRule="auto"/>
              <w:rPr>
                <w:rFonts w:ascii="Times New Roman" w:hAnsi="Times New Roman" w:cs="Times New Roman"/>
                <w:sz w:val="24"/>
              </w:rPr>
              <w:pPrChange w:id="978" w:author="Author">
                <w:pPr>
                  <w:spacing w:after="160"/>
                </w:pPr>
              </w:pPrChange>
            </w:pPr>
            <w:r w:rsidRPr="00397CDC">
              <w:rPr>
                <w:rFonts w:ascii="Times New Roman" w:hAnsi="Times New Roman" w:cs="Times New Roman"/>
                <w:sz w:val="24"/>
              </w:rPr>
              <w:t>Intercept</w:t>
            </w:r>
          </w:p>
        </w:tc>
        <w:tc>
          <w:tcPr>
            <w:tcW w:w="1401" w:type="dxa"/>
            <w:noWrap/>
            <w:vAlign w:val="center"/>
            <w:hideMark/>
          </w:tcPr>
          <w:p w14:paraId="0069F44F" w14:textId="165ED590" w:rsidR="00FD7CDC" w:rsidRPr="00397CDC" w:rsidRDefault="00A52694">
            <w:pPr>
              <w:keepNext/>
              <w:keepLines/>
              <w:spacing w:after="160" w:line="480" w:lineRule="auto"/>
              <w:rPr>
                <w:rFonts w:ascii="Times New Roman" w:hAnsi="Times New Roman" w:cs="Times New Roman"/>
                <w:sz w:val="24"/>
              </w:rPr>
              <w:pPrChange w:id="979" w:author="Author">
                <w:pPr>
                  <w:spacing w:after="160"/>
                </w:pPr>
              </w:pPrChange>
            </w:pPr>
            <w:r w:rsidRPr="008A6B31">
              <w:rPr>
                <w:rFonts w:ascii="Times New Roman" w:hAnsi="Times New Roman" w:cs="Times New Roman"/>
                <w:sz w:val="24"/>
              </w:rPr>
              <w:t>-0.520</w:t>
            </w:r>
          </w:p>
        </w:tc>
        <w:tc>
          <w:tcPr>
            <w:tcW w:w="1149" w:type="dxa"/>
            <w:noWrap/>
            <w:vAlign w:val="center"/>
            <w:hideMark/>
          </w:tcPr>
          <w:p w14:paraId="7BCE204F" w14:textId="0FDE7105" w:rsidR="00FD7CDC" w:rsidRPr="00397CDC" w:rsidRDefault="000841ED">
            <w:pPr>
              <w:keepNext/>
              <w:keepLines/>
              <w:spacing w:after="160" w:line="480" w:lineRule="auto"/>
              <w:rPr>
                <w:rFonts w:ascii="Times New Roman" w:hAnsi="Times New Roman" w:cs="Times New Roman"/>
                <w:sz w:val="24"/>
              </w:rPr>
              <w:pPrChange w:id="980" w:author="Author">
                <w:pPr>
                  <w:spacing w:after="160"/>
                </w:pPr>
              </w:pPrChange>
            </w:pPr>
            <w:r w:rsidRPr="008A6B31">
              <w:rPr>
                <w:rFonts w:ascii="Times New Roman" w:hAnsi="Times New Roman" w:cs="Times New Roman"/>
                <w:sz w:val="24"/>
              </w:rPr>
              <w:t>0.194</w:t>
            </w:r>
          </w:p>
        </w:tc>
        <w:tc>
          <w:tcPr>
            <w:tcW w:w="995" w:type="dxa"/>
            <w:noWrap/>
            <w:vAlign w:val="center"/>
            <w:hideMark/>
          </w:tcPr>
          <w:p w14:paraId="2DBA7DF3" w14:textId="63A2768D" w:rsidR="00FD7CDC" w:rsidRPr="00397CDC" w:rsidRDefault="00FD7CDC">
            <w:pPr>
              <w:keepNext/>
              <w:keepLines/>
              <w:spacing w:after="160" w:line="480" w:lineRule="auto"/>
              <w:rPr>
                <w:rFonts w:ascii="Times New Roman" w:hAnsi="Times New Roman" w:cs="Times New Roman"/>
                <w:sz w:val="24"/>
              </w:rPr>
              <w:pPrChange w:id="981" w:author="Author">
                <w:pPr>
                  <w:spacing w:after="160"/>
                </w:pPr>
              </w:pPrChange>
            </w:pPr>
            <w:r w:rsidRPr="00BF06FB">
              <w:rPr>
                <w:rFonts w:ascii="Times New Roman" w:hAnsi="Times New Roman" w:cs="Times New Roman"/>
                <w:sz w:val="24"/>
              </w:rPr>
              <w:t>-2.677</w:t>
            </w:r>
          </w:p>
        </w:tc>
        <w:tc>
          <w:tcPr>
            <w:tcW w:w="1532" w:type="dxa"/>
            <w:noWrap/>
            <w:vAlign w:val="center"/>
            <w:hideMark/>
          </w:tcPr>
          <w:p w14:paraId="667E8FE4" w14:textId="6AAADFBA" w:rsidR="00FD7CDC" w:rsidRPr="00397CDC" w:rsidRDefault="00FD7CDC">
            <w:pPr>
              <w:keepNext/>
              <w:keepLines/>
              <w:spacing w:after="160" w:line="480" w:lineRule="auto"/>
              <w:rPr>
                <w:rFonts w:ascii="Times New Roman" w:hAnsi="Times New Roman" w:cs="Times New Roman"/>
                <w:sz w:val="24"/>
              </w:rPr>
              <w:pPrChange w:id="982" w:author="Author">
                <w:pPr>
                  <w:spacing w:after="160"/>
                </w:pPr>
              </w:pPrChange>
            </w:pPr>
            <w:r w:rsidRPr="00BF06FB">
              <w:rPr>
                <w:rFonts w:ascii="Times New Roman" w:hAnsi="Times New Roman" w:cs="Times New Roman"/>
                <w:sz w:val="24"/>
              </w:rPr>
              <w:t>0.00861</w:t>
            </w:r>
            <w:r w:rsidR="00185CA3">
              <w:rPr>
                <w:rFonts w:ascii="Times New Roman" w:hAnsi="Times New Roman" w:cs="Times New Roman"/>
                <w:sz w:val="24"/>
              </w:rPr>
              <w:t>**</w:t>
            </w:r>
          </w:p>
        </w:tc>
        <w:tc>
          <w:tcPr>
            <w:tcW w:w="1521" w:type="dxa"/>
            <w:vAlign w:val="center"/>
          </w:tcPr>
          <w:p w14:paraId="20631C02" w14:textId="77777777" w:rsidR="00FD7CDC" w:rsidRPr="00397CDC" w:rsidRDefault="00FD7CDC">
            <w:pPr>
              <w:keepNext/>
              <w:keepLines/>
              <w:spacing w:after="160" w:line="480" w:lineRule="auto"/>
              <w:rPr>
                <w:rFonts w:ascii="Times New Roman" w:hAnsi="Times New Roman" w:cs="Times New Roman"/>
                <w:sz w:val="24"/>
              </w:rPr>
              <w:pPrChange w:id="983" w:author="Author">
                <w:pPr>
                  <w:spacing w:after="160"/>
                </w:pPr>
              </w:pPrChange>
            </w:pPr>
            <w:r w:rsidRPr="00397CDC">
              <w:rPr>
                <w:rFonts w:ascii="Times New Roman" w:hAnsi="Times New Roman" w:cs="Times New Roman" w:hint="eastAsia"/>
                <w:sz w:val="24"/>
              </w:rPr>
              <w:t>-</w:t>
            </w:r>
          </w:p>
        </w:tc>
        <w:tc>
          <w:tcPr>
            <w:tcW w:w="1174" w:type="dxa"/>
            <w:vAlign w:val="center"/>
          </w:tcPr>
          <w:p w14:paraId="15364E13" w14:textId="77777777" w:rsidR="00FD7CDC" w:rsidRPr="00397CDC" w:rsidRDefault="00FD7CDC">
            <w:pPr>
              <w:keepNext/>
              <w:keepLines/>
              <w:spacing w:after="160" w:line="480" w:lineRule="auto"/>
              <w:rPr>
                <w:rFonts w:ascii="Times New Roman" w:hAnsi="Times New Roman" w:cs="Times New Roman"/>
                <w:sz w:val="24"/>
              </w:rPr>
              <w:pPrChange w:id="984" w:author="Author">
                <w:pPr>
                  <w:spacing w:after="160"/>
                </w:pPr>
              </w:pPrChange>
            </w:pPr>
            <w:r w:rsidRPr="00397CDC">
              <w:rPr>
                <w:rFonts w:ascii="Times New Roman" w:hAnsi="Times New Roman" w:cs="Times New Roman" w:hint="eastAsia"/>
                <w:sz w:val="24"/>
              </w:rPr>
              <w:t>-</w:t>
            </w:r>
          </w:p>
        </w:tc>
      </w:tr>
      <w:tr w:rsidR="00C44CA3" w:rsidRPr="00D22632" w14:paraId="2BC0311A" w14:textId="77777777" w:rsidTr="00C44CA3">
        <w:trPr>
          <w:trHeight w:val="233"/>
        </w:trPr>
        <w:tc>
          <w:tcPr>
            <w:tcW w:w="1578" w:type="dxa"/>
            <w:noWrap/>
            <w:vAlign w:val="center"/>
            <w:hideMark/>
          </w:tcPr>
          <w:p w14:paraId="2F1E9C48" w14:textId="77777777" w:rsidR="00FD7CDC" w:rsidRPr="00397CDC" w:rsidRDefault="00FD7CDC">
            <w:pPr>
              <w:keepNext/>
              <w:keepLines/>
              <w:spacing w:after="160" w:line="480" w:lineRule="auto"/>
              <w:rPr>
                <w:rFonts w:ascii="Times New Roman" w:hAnsi="Times New Roman" w:cs="Times New Roman"/>
                <w:sz w:val="24"/>
              </w:rPr>
              <w:pPrChange w:id="985" w:author="Author">
                <w:pPr>
                  <w:spacing w:after="160"/>
                </w:pPr>
              </w:pPrChange>
            </w:pPr>
            <w:r w:rsidRPr="00397CDC">
              <w:rPr>
                <w:rFonts w:ascii="Times New Roman" w:hAnsi="Times New Roman" w:cs="Times New Roman"/>
                <w:sz w:val="24"/>
              </w:rPr>
              <w:t>Ratio of people with non-physical occupation</w:t>
            </w:r>
          </w:p>
        </w:tc>
        <w:tc>
          <w:tcPr>
            <w:tcW w:w="1401" w:type="dxa"/>
            <w:noWrap/>
            <w:vAlign w:val="center"/>
            <w:hideMark/>
          </w:tcPr>
          <w:p w14:paraId="445E5444" w14:textId="3855E0FA" w:rsidR="00FD7CDC" w:rsidRPr="00397CDC" w:rsidRDefault="00A52694">
            <w:pPr>
              <w:keepNext/>
              <w:keepLines/>
              <w:spacing w:after="160" w:line="480" w:lineRule="auto"/>
              <w:rPr>
                <w:rFonts w:ascii="Times New Roman" w:hAnsi="Times New Roman" w:cs="Times New Roman"/>
                <w:sz w:val="24"/>
              </w:rPr>
              <w:pPrChange w:id="986" w:author="Author">
                <w:pPr>
                  <w:spacing w:after="160"/>
                </w:pPr>
              </w:pPrChange>
            </w:pPr>
            <w:r w:rsidRPr="008A6B31">
              <w:rPr>
                <w:rFonts w:ascii="Times New Roman" w:hAnsi="Times New Roman" w:cs="Times New Roman"/>
                <w:sz w:val="24"/>
              </w:rPr>
              <w:t>-0.493</w:t>
            </w:r>
          </w:p>
        </w:tc>
        <w:tc>
          <w:tcPr>
            <w:tcW w:w="1149" w:type="dxa"/>
            <w:noWrap/>
            <w:vAlign w:val="center"/>
            <w:hideMark/>
          </w:tcPr>
          <w:p w14:paraId="71D393EF" w14:textId="51A49AB4" w:rsidR="00FD7CDC" w:rsidRPr="00397CDC" w:rsidRDefault="000841ED">
            <w:pPr>
              <w:keepNext/>
              <w:keepLines/>
              <w:spacing w:after="160" w:line="480" w:lineRule="auto"/>
              <w:rPr>
                <w:rFonts w:ascii="Times New Roman" w:hAnsi="Times New Roman" w:cs="Times New Roman"/>
                <w:sz w:val="24"/>
              </w:rPr>
              <w:pPrChange w:id="987" w:author="Author">
                <w:pPr>
                  <w:spacing w:after="160"/>
                </w:pPr>
              </w:pPrChange>
            </w:pPr>
            <w:r w:rsidRPr="008A6B31">
              <w:rPr>
                <w:rFonts w:ascii="Times New Roman" w:hAnsi="Times New Roman" w:cs="Times New Roman"/>
                <w:sz w:val="24"/>
              </w:rPr>
              <w:t>0.137</w:t>
            </w:r>
          </w:p>
        </w:tc>
        <w:tc>
          <w:tcPr>
            <w:tcW w:w="995" w:type="dxa"/>
            <w:noWrap/>
            <w:vAlign w:val="center"/>
            <w:hideMark/>
          </w:tcPr>
          <w:p w14:paraId="5CDF32DB" w14:textId="32CFDAF6" w:rsidR="00FD7CDC" w:rsidRPr="00397CDC" w:rsidRDefault="00FD7CDC">
            <w:pPr>
              <w:keepNext/>
              <w:keepLines/>
              <w:spacing w:after="160" w:line="480" w:lineRule="auto"/>
              <w:rPr>
                <w:rFonts w:ascii="Times New Roman" w:hAnsi="Times New Roman" w:cs="Times New Roman"/>
                <w:sz w:val="24"/>
              </w:rPr>
              <w:pPrChange w:id="988" w:author="Author">
                <w:pPr>
                  <w:spacing w:after="160"/>
                </w:pPr>
              </w:pPrChange>
            </w:pPr>
            <w:r w:rsidRPr="00BF06FB">
              <w:rPr>
                <w:rFonts w:ascii="Times New Roman" w:hAnsi="Times New Roman" w:cs="Times New Roman"/>
                <w:sz w:val="24"/>
              </w:rPr>
              <w:t>-3.593</w:t>
            </w:r>
          </w:p>
        </w:tc>
        <w:tc>
          <w:tcPr>
            <w:tcW w:w="1532" w:type="dxa"/>
            <w:noWrap/>
            <w:vAlign w:val="center"/>
            <w:hideMark/>
          </w:tcPr>
          <w:p w14:paraId="79AEDF49" w14:textId="6B0FD499" w:rsidR="00FD7CDC" w:rsidRPr="00397CDC" w:rsidRDefault="00FD7CDC">
            <w:pPr>
              <w:keepNext/>
              <w:keepLines/>
              <w:spacing w:after="160" w:line="480" w:lineRule="auto"/>
              <w:rPr>
                <w:rFonts w:ascii="Times New Roman" w:hAnsi="Times New Roman" w:cs="Times New Roman"/>
                <w:sz w:val="24"/>
              </w:rPr>
              <w:pPrChange w:id="989" w:author="Author">
                <w:pPr>
                  <w:spacing w:after="160"/>
                </w:pPr>
              </w:pPrChange>
            </w:pPr>
            <w:r w:rsidRPr="00BF06FB">
              <w:rPr>
                <w:rFonts w:ascii="Times New Roman" w:hAnsi="Times New Roman" w:cs="Times New Roman"/>
                <w:sz w:val="24"/>
              </w:rPr>
              <w:t>0.000497</w:t>
            </w:r>
            <w:r w:rsidR="006A7A63">
              <w:rPr>
                <w:rFonts w:ascii="Times New Roman" w:hAnsi="Times New Roman" w:cs="Times New Roman"/>
                <w:sz w:val="24"/>
              </w:rPr>
              <w:t>***</w:t>
            </w:r>
          </w:p>
        </w:tc>
        <w:tc>
          <w:tcPr>
            <w:tcW w:w="1521" w:type="dxa"/>
            <w:vAlign w:val="center"/>
          </w:tcPr>
          <w:p w14:paraId="44B8EAA8" w14:textId="595BEB7D" w:rsidR="00FD7CDC" w:rsidRPr="00397CDC" w:rsidRDefault="00FD7CDC">
            <w:pPr>
              <w:keepNext/>
              <w:keepLines/>
              <w:spacing w:after="160" w:line="480" w:lineRule="auto"/>
              <w:rPr>
                <w:rFonts w:ascii="Times New Roman" w:hAnsi="Times New Roman" w:cs="Times New Roman"/>
                <w:sz w:val="24"/>
              </w:rPr>
              <w:pPrChange w:id="990" w:author="Author">
                <w:pPr>
                  <w:spacing w:after="160"/>
                </w:pPr>
              </w:pPrChange>
            </w:pPr>
            <w:r w:rsidRPr="00397CDC">
              <w:rPr>
                <w:rFonts w:ascii="Times New Roman" w:hAnsi="Times New Roman" w:cs="Times New Roman"/>
                <w:sz w:val="24"/>
              </w:rPr>
              <w:t>1.</w:t>
            </w:r>
            <w:r w:rsidR="00A52694">
              <w:rPr>
                <w:rFonts w:ascii="Times New Roman" w:hAnsi="Times New Roman" w:cs="Times New Roman"/>
                <w:sz w:val="24"/>
              </w:rPr>
              <w:t>39</w:t>
            </w:r>
          </w:p>
        </w:tc>
        <w:tc>
          <w:tcPr>
            <w:tcW w:w="1174" w:type="dxa"/>
            <w:vAlign w:val="center"/>
          </w:tcPr>
          <w:p w14:paraId="050F01AE" w14:textId="366608A1" w:rsidR="00FD7CDC" w:rsidRPr="00397CDC" w:rsidRDefault="00FD7CDC">
            <w:pPr>
              <w:keepNext/>
              <w:keepLines/>
              <w:spacing w:after="160" w:line="480" w:lineRule="auto"/>
              <w:rPr>
                <w:rFonts w:ascii="Times New Roman" w:hAnsi="Times New Roman" w:cs="Times New Roman"/>
                <w:sz w:val="24"/>
              </w:rPr>
              <w:pPrChange w:id="991" w:author="Author">
                <w:pPr>
                  <w:spacing w:after="160"/>
                </w:pPr>
              </w:pPrChange>
            </w:pPr>
            <w:r w:rsidRPr="00397CDC">
              <w:rPr>
                <w:rFonts w:ascii="Times New Roman" w:hAnsi="Times New Roman" w:cs="Times New Roman"/>
                <w:sz w:val="24"/>
              </w:rPr>
              <w:t>0.</w:t>
            </w:r>
            <w:r w:rsidR="00A52694" w:rsidRPr="00397CDC">
              <w:rPr>
                <w:rFonts w:ascii="Times New Roman" w:hAnsi="Times New Roman" w:cs="Times New Roman"/>
                <w:sz w:val="24"/>
              </w:rPr>
              <w:t>0</w:t>
            </w:r>
            <w:r w:rsidR="00A52694">
              <w:rPr>
                <w:rFonts w:ascii="Times New Roman" w:hAnsi="Times New Roman" w:cs="Times New Roman"/>
                <w:sz w:val="24"/>
              </w:rPr>
              <w:t>728</w:t>
            </w:r>
          </w:p>
        </w:tc>
      </w:tr>
      <w:tr w:rsidR="00C44CA3" w:rsidRPr="00D22632" w14:paraId="512263EC" w14:textId="77777777" w:rsidTr="00C44CA3">
        <w:trPr>
          <w:trHeight w:val="233"/>
        </w:trPr>
        <w:tc>
          <w:tcPr>
            <w:tcW w:w="1578" w:type="dxa"/>
            <w:noWrap/>
            <w:vAlign w:val="center"/>
            <w:hideMark/>
          </w:tcPr>
          <w:p w14:paraId="07287177" w14:textId="77777777" w:rsidR="00FD7CDC" w:rsidRPr="00397CDC" w:rsidRDefault="00FD7CDC">
            <w:pPr>
              <w:keepNext/>
              <w:keepLines/>
              <w:spacing w:after="160" w:line="480" w:lineRule="auto"/>
              <w:rPr>
                <w:rFonts w:ascii="Times New Roman" w:hAnsi="Times New Roman" w:cs="Times New Roman"/>
                <w:sz w:val="24"/>
              </w:rPr>
              <w:pPrChange w:id="992" w:author="Author">
                <w:pPr>
                  <w:spacing w:after="160"/>
                </w:pPr>
              </w:pPrChange>
            </w:pPr>
            <w:r w:rsidRPr="00397CDC">
              <w:rPr>
                <w:rFonts w:ascii="Times New Roman" w:hAnsi="Times New Roman" w:cs="Times New Roman"/>
                <w:sz w:val="24"/>
              </w:rPr>
              <w:t>Ratio of African American population</w:t>
            </w:r>
          </w:p>
        </w:tc>
        <w:tc>
          <w:tcPr>
            <w:tcW w:w="1401" w:type="dxa"/>
            <w:noWrap/>
            <w:vAlign w:val="center"/>
            <w:hideMark/>
          </w:tcPr>
          <w:p w14:paraId="35958C7E" w14:textId="0365E9C0" w:rsidR="00FD7CDC" w:rsidRPr="00397CDC" w:rsidRDefault="00A52694">
            <w:pPr>
              <w:keepNext/>
              <w:keepLines/>
              <w:spacing w:after="160" w:line="480" w:lineRule="auto"/>
              <w:rPr>
                <w:rFonts w:ascii="Times New Roman" w:hAnsi="Times New Roman" w:cs="Times New Roman"/>
                <w:sz w:val="24"/>
              </w:rPr>
              <w:pPrChange w:id="993" w:author="Author">
                <w:pPr>
                  <w:spacing w:after="160"/>
                </w:pPr>
              </w:pPrChange>
            </w:pPr>
            <w:r w:rsidRPr="008A6B31">
              <w:rPr>
                <w:rFonts w:ascii="Times New Roman" w:hAnsi="Times New Roman" w:cs="Times New Roman"/>
                <w:sz w:val="24"/>
              </w:rPr>
              <w:t>0.372</w:t>
            </w:r>
          </w:p>
        </w:tc>
        <w:tc>
          <w:tcPr>
            <w:tcW w:w="1149" w:type="dxa"/>
            <w:noWrap/>
            <w:vAlign w:val="center"/>
            <w:hideMark/>
          </w:tcPr>
          <w:p w14:paraId="453B8255" w14:textId="77C51562" w:rsidR="00FD7CDC" w:rsidRPr="00397CDC" w:rsidRDefault="000841ED">
            <w:pPr>
              <w:keepNext/>
              <w:keepLines/>
              <w:spacing w:after="160" w:line="480" w:lineRule="auto"/>
              <w:rPr>
                <w:rFonts w:ascii="Times New Roman" w:hAnsi="Times New Roman" w:cs="Times New Roman"/>
                <w:sz w:val="24"/>
              </w:rPr>
              <w:pPrChange w:id="994" w:author="Author">
                <w:pPr>
                  <w:spacing w:after="160"/>
                </w:pPr>
              </w:pPrChange>
            </w:pPr>
            <w:r w:rsidRPr="008A6B31">
              <w:rPr>
                <w:rFonts w:ascii="Times New Roman" w:hAnsi="Times New Roman" w:cs="Times New Roman"/>
                <w:sz w:val="24"/>
              </w:rPr>
              <w:t>0.0812</w:t>
            </w:r>
          </w:p>
        </w:tc>
        <w:tc>
          <w:tcPr>
            <w:tcW w:w="995" w:type="dxa"/>
            <w:noWrap/>
            <w:vAlign w:val="center"/>
            <w:hideMark/>
          </w:tcPr>
          <w:p w14:paraId="1703D870" w14:textId="5ED23800" w:rsidR="00FD7CDC" w:rsidRPr="00397CDC" w:rsidRDefault="00FD7CDC">
            <w:pPr>
              <w:keepNext/>
              <w:keepLines/>
              <w:spacing w:after="160" w:line="480" w:lineRule="auto"/>
              <w:rPr>
                <w:rFonts w:ascii="Times New Roman" w:hAnsi="Times New Roman" w:cs="Times New Roman"/>
                <w:sz w:val="24"/>
              </w:rPr>
              <w:pPrChange w:id="995" w:author="Author">
                <w:pPr>
                  <w:spacing w:after="160"/>
                </w:pPr>
              </w:pPrChange>
            </w:pPr>
            <w:r w:rsidRPr="00BF06FB">
              <w:rPr>
                <w:rFonts w:ascii="Times New Roman" w:hAnsi="Times New Roman" w:cs="Times New Roman"/>
                <w:sz w:val="24"/>
              </w:rPr>
              <w:t>4.576</w:t>
            </w:r>
          </w:p>
        </w:tc>
        <w:tc>
          <w:tcPr>
            <w:tcW w:w="1532" w:type="dxa"/>
            <w:noWrap/>
            <w:vAlign w:val="center"/>
            <w:hideMark/>
          </w:tcPr>
          <w:p w14:paraId="09930733" w14:textId="41BB4B51" w:rsidR="00FD7CDC" w:rsidRPr="00397CDC" w:rsidRDefault="00FD7CDC">
            <w:pPr>
              <w:keepNext/>
              <w:keepLines/>
              <w:spacing w:after="160" w:line="480" w:lineRule="auto"/>
              <w:rPr>
                <w:rFonts w:ascii="Times New Roman" w:hAnsi="Times New Roman" w:cs="Times New Roman"/>
                <w:sz w:val="24"/>
              </w:rPr>
              <w:pPrChange w:id="996" w:author="Author">
                <w:pPr>
                  <w:spacing w:after="160"/>
                </w:pPr>
              </w:pPrChange>
            </w:pPr>
            <w:r w:rsidRPr="00BF06FB">
              <w:rPr>
                <w:rFonts w:ascii="Times New Roman" w:hAnsi="Times New Roman" w:cs="Times New Roman"/>
                <w:sz w:val="24"/>
              </w:rPr>
              <w:t>1.29E-05</w:t>
            </w:r>
            <w:r w:rsidR="006A7A63">
              <w:rPr>
                <w:rFonts w:ascii="Times New Roman" w:hAnsi="Times New Roman" w:cs="Times New Roman"/>
                <w:sz w:val="24"/>
              </w:rPr>
              <w:t>***</w:t>
            </w:r>
          </w:p>
        </w:tc>
        <w:tc>
          <w:tcPr>
            <w:tcW w:w="1521" w:type="dxa"/>
            <w:vAlign w:val="center"/>
          </w:tcPr>
          <w:p w14:paraId="6887E014" w14:textId="49452ACE" w:rsidR="00FD7CDC" w:rsidRPr="00397CDC" w:rsidRDefault="00FD7CDC">
            <w:pPr>
              <w:keepNext/>
              <w:keepLines/>
              <w:spacing w:after="160" w:line="480" w:lineRule="auto"/>
              <w:rPr>
                <w:rFonts w:ascii="Times New Roman" w:hAnsi="Times New Roman" w:cs="Times New Roman"/>
                <w:sz w:val="24"/>
              </w:rPr>
              <w:pPrChange w:id="997" w:author="Author">
                <w:pPr>
                  <w:spacing w:after="160"/>
                </w:pPr>
              </w:pPrChange>
            </w:pPr>
            <w:r w:rsidRPr="00397CDC">
              <w:rPr>
                <w:rFonts w:ascii="Times New Roman" w:hAnsi="Times New Roman" w:cs="Times New Roman"/>
                <w:sz w:val="24"/>
              </w:rPr>
              <w:t>1.</w:t>
            </w:r>
            <w:r w:rsidR="00A52694">
              <w:rPr>
                <w:rFonts w:ascii="Times New Roman" w:hAnsi="Times New Roman" w:cs="Times New Roman"/>
                <w:sz w:val="24"/>
              </w:rPr>
              <w:t>26</w:t>
            </w:r>
          </w:p>
        </w:tc>
        <w:tc>
          <w:tcPr>
            <w:tcW w:w="1174" w:type="dxa"/>
            <w:vAlign w:val="center"/>
          </w:tcPr>
          <w:p w14:paraId="3FAC5414" w14:textId="7D880C81" w:rsidR="00FD7CDC" w:rsidRPr="00397CDC" w:rsidRDefault="00FD7CDC">
            <w:pPr>
              <w:keepNext/>
              <w:keepLines/>
              <w:spacing w:after="160" w:line="480" w:lineRule="auto"/>
              <w:rPr>
                <w:rFonts w:ascii="Times New Roman" w:hAnsi="Times New Roman" w:cs="Times New Roman"/>
                <w:sz w:val="24"/>
              </w:rPr>
              <w:pPrChange w:id="998" w:author="Author">
                <w:pPr>
                  <w:spacing w:after="160"/>
                </w:pPr>
              </w:pPrChange>
            </w:pPr>
            <w:r w:rsidRPr="00397CDC">
              <w:rPr>
                <w:rFonts w:ascii="Times New Roman" w:hAnsi="Times New Roman" w:cs="Times New Roman"/>
                <w:sz w:val="24"/>
              </w:rPr>
              <w:t>0.</w:t>
            </w:r>
            <w:r w:rsidR="000841ED">
              <w:rPr>
                <w:rFonts w:ascii="Times New Roman" w:hAnsi="Times New Roman" w:cs="Times New Roman"/>
                <w:sz w:val="24"/>
              </w:rPr>
              <w:t>118</w:t>
            </w:r>
          </w:p>
        </w:tc>
      </w:tr>
      <w:tr w:rsidR="00C44CA3" w:rsidRPr="00D22632" w14:paraId="46376A6A" w14:textId="77777777" w:rsidTr="00C44CA3">
        <w:trPr>
          <w:trHeight w:val="233"/>
        </w:trPr>
        <w:tc>
          <w:tcPr>
            <w:tcW w:w="1578" w:type="dxa"/>
            <w:noWrap/>
            <w:vAlign w:val="center"/>
            <w:hideMark/>
          </w:tcPr>
          <w:p w14:paraId="2F603AB7" w14:textId="77777777" w:rsidR="00FD7CDC" w:rsidRPr="00397CDC" w:rsidRDefault="00FD7CDC">
            <w:pPr>
              <w:keepNext/>
              <w:keepLines/>
              <w:spacing w:after="160" w:line="480" w:lineRule="auto"/>
              <w:rPr>
                <w:rFonts w:ascii="Times New Roman" w:hAnsi="Times New Roman" w:cs="Times New Roman"/>
                <w:sz w:val="24"/>
              </w:rPr>
              <w:pPrChange w:id="999" w:author="Author">
                <w:pPr>
                  <w:spacing w:after="160"/>
                </w:pPr>
              </w:pPrChange>
            </w:pPr>
            <w:r w:rsidRPr="00397CDC">
              <w:rPr>
                <w:rFonts w:ascii="Times New Roman" w:hAnsi="Times New Roman" w:cs="Times New Roman"/>
                <w:sz w:val="24"/>
              </w:rPr>
              <w:t>Ratio of population over 45 years old</w:t>
            </w:r>
          </w:p>
        </w:tc>
        <w:tc>
          <w:tcPr>
            <w:tcW w:w="1401" w:type="dxa"/>
            <w:noWrap/>
            <w:vAlign w:val="center"/>
            <w:hideMark/>
          </w:tcPr>
          <w:p w14:paraId="19B93A20" w14:textId="6754B1BD" w:rsidR="00FD7CDC" w:rsidRPr="00397CDC" w:rsidRDefault="00A52694">
            <w:pPr>
              <w:keepNext/>
              <w:keepLines/>
              <w:spacing w:after="160" w:line="480" w:lineRule="auto"/>
              <w:rPr>
                <w:rFonts w:ascii="Times New Roman" w:hAnsi="Times New Roman" w:cs="Times New Roman"/>
                <w:sz w:val="24"/>
              </w:rPr>
              <w:pPrChange w:id="1000" w:author="Author">
                <w:pPr>
                  <w:spacing w:after="160"/>
                </w:pPr>
              </w:pPrChange>
            </w:pPr>
            <w:r w:rsidRPr="008A6B31">
              <w:rPr>
                <w:rFonts w:ascii="Times New Roman" w:hAnsi="Times New Roman" w:cs="Times New Roman"/>
                <w:sz w:val="24"/>
              </w:rPr>
              <w:t>0.844</w:t>
            </w:r>
          </w:p>
        </w:tc>
        <w:tc>
          <w:tcPr>
            <w:tcW w:w="1149" w:type="dxa"/>
            <w:noWrap/>
            <w:vAlign w:val="center"/>
            <w:hideMark/>
          </w:tcPr>
          <w:p w14:paraId="71F7A794" w14:textId="373389AF" w:rsidR="00FD7CDC" w:rsidRPr="00397CDC" w:rsidRDefault="000841ED">
            <w:pPr>
              <w:keepNext/>
              <w:keepLines/>
              <w:spacing w:after="160" w:line="480" w:lineRule="auto"/>
              <w:rPr>
                <w:rFonts w:ascii="Times New Roman" w:hAnsi="Times New Roman" w:cs="Times New Roman"/>
                <w:sz w:val="24"/>
              </w:rPr>
              <w:pPrChange w:id="1001" w:author="Author">
                <w:pPr>
                  <w:spacing w:after="160"/>
                </w:pPr>
              </w:pPrChange>
            </w:pPr>
            <w:r w:rsidRPr="008A6B31">
              <w:rPr>
                <w:rFonts w:ascii="Times New Roman" w:hAnsi="Times New Roman" w:cs="Times New Roman"/>
                <w:sz w:val="24"/>
              </w:rPr>
              <w:t>0.265</w:t>
            </w:r>
          </w:p>
        </w:tc>
        <w:tc>
          <w:tcPr>
            <w:tcW w:w="995" w:type="dxa"/>
            <w:noWrap/>
            <w:vAlign w:val="center"/>
            <w:hideMark/>
          </w:tcPr>
          <w:p w14:paraId="44E4BD52" w14:textId="4F35D93D" w:rsidR="00FD7CDC" w:rsidRPr="00397CDC" w:rsidRDefault="00FD7CDC">
            <w:pPr>
              <w:keepNext/>
              <w:keepLines/>
              <w:spacing w:after="160" w:line="480" w:lineRule="auto"/>
              <w:rPr>
                <w:rFonts w:ascii="Times New Roman" w:hAnsi="Times New Roman" w:cs="Times New Roman"/>
                <w:sz w:val="24"/>
              </w:rPr>
              <w:pPrChange w:id="1002" w:author="Author">
                <w:pPr>
                  <w:spacing w:after="160"/>
                </w:pPr>
              </w:pPrChange>
            </w:pPr>
            <w:r w:rsidRPr="00BF06FB">
              <w:rPr>
                <w:rFonts w:ascii="Times New Roman" w:hAnsi="Times New Roman" w:cs="Times New Roman"/>
                <w:sz w:val="24"/>
              </w:rPr>
              <w:t>3.183</w:t>
            </w:r>
          </w:p>
        </w:tc>
        <w:tc>
          <w:tcPr>
            <w:tcW w:w="1532" w:type="dxa"/>
            <w:noWrap/>
            <w:vAlign w:val="center"/>
            <w:hideMark/>
          </w:tcPr>
          <w:p w14:paraId="163FC3A4" w14:textId="5FDBCAC1" w:rsidR="00FD7CDC" w:rsidRPr="00397CDC" w:rsidRDefault="000841ED">
            <w:pPr>
              <w:keepNext/>
              <w:keepLines/>
              <w:spacing w:after="160" w:line="480" w:lineRule="auto"/>
              <w:rPr>
                <w:rFonts w:ascii="Times New Roman" w:hAnsi="Times New Roman" w:cs="Times New Roman"/>
                <w:sz w:val="24"/>
              </w:rPr>
              <w:pPrChange w:id="1003" w:author="Author">
                <w:pPr>
                  <w:spacing w:after="160"/>
                </w:pPr>
              </w:pPrChange>
            </w:pPr>
            <w:r w:rsidRPr="008A6B31">
              <w:rPr>
                <w:rFonts w:ascii="Times New Roman" w:hAnsi="Times New Roman" w:cs="Times New Roman"/>
                <w:sz w:val="24"/>
              </w:rPr>
              <w:t>0.00192</w:t>
            </w:r>
            <w:r w:rsidR="006A7A63">
              <w:rPr>
                <w:rFonts w:ascii="Times New Roman" w:hAnsi="Times New Roman" w:cs="Times New Roman"/>
                <w:sz w:val="24"/>
              </w:rPr>
              <w:t>**</w:t>
            </w:r>
          </w:p>
        </w:tc>
        <w:tc>
          <w:tcPr>
            <w:tcW w:w="1521" w:type="dxa"/>
            <w:vAlign w:val="center"/>
          </w:tcPr>
          <w:p w14:paraId="27411DAE" w14:textId="0DFE46E7" w:rsidR="00FD7CDC" w:rsidRPr="00397CDC" w:rsidRDefault="00FD7CDC">
            <w:pPr>
              <w:keepNext/>
              <w:keepLines/>
              <w:spacing w:after="160" w:line="480" w:lineRule="auto"/>
              <w:rPr>
                <w:rFonts w:ascii="Times New Roman" w:hAnsi="Times New Roman" w:cs="Times New Roman"/>
                <w:sz w:val="24"/>
              </w:rPr>
              <w:pPrChange w:id="1004" w:author="Author">
                <w:pPr>
                  <w:spacing w:after="160"/>
                </w:pPr>
              </w:pPrChange>
            </w:pPr>
            <w:r w:rsidRPr="00397CDC">
              <w:rPr>
                <w:rFonts w:ascii="Times New Roman" w:hAnsi="Times New Roman" w:cs="Times New Roman"/>
                <w:sz w:val="24"/>
              </w:rPr>
              <w:t>1.</w:t>
            </w:r>
            <w:r w:rsidR="00A52694">
              <w:rPr>
                <w:rFonts w:ascii="Times New Roman" w:hAnsi="Times New Roman" w:cs="Times New Roman"/>
                <w:sz w:val="24"/>
              </w:rPr>
              <w:t>08</w:t>
            </w:r>
          </w:p>
        </w:tc>
        <w:tc>
          <w:tcPr>
            <w:tcW w:w="1174" w:type="dxa"/>
            <w:vAlign w:val="center"/>
          </w:tcPr>
          <w:p w14:paraId="081C7168" w14:textId="6EF2B7E6" w:rsidR="00FD7CDC" w:rsidRPr="00397CDC" w:rsidRDefault="00FD7CDC">
            <w:pPr>
              <w:keepNext/>
              <w:keepLines/>
              <w:spacing w:after="160" w:line="480" w:lineRule="auto"/>
              <w:rPr>
                <w:rFonts w:ascii="Times New Roman" w:hAnsi="Times New Roman" w:cs="Times New Roman"/>
                <w:sz w:val="24"/>
              </w:rPr>
              <w:pPrChange w:id="1005" w:author="Author">
                <w:pPr>
                  <w:spacing w:after="160"/>
                </w:pPr>
              </w:pPrChange>
            </w:pPr>
            <w:r w:rsidRPr="00397CDC">
              <w:rPr>
                <w:rFonts w:ascii="Times New Roman" w:hAnsi="Times New Roman" w:cs="Times New Roman"/>
                <w:sz w:val="24"/>
              </w:rPr>
              <w:t>0.0</w:t>
            </w:r>
            <w:r w:rsidR="000841ED">
              <w:rPr>
                <w:rFonts w:ascii="Times New Roman" w:hAnsi="Times New Roman" w:cs="Times New Roman"/>
                <w:sz w:val="24"/>
              </w:rPr>
              <w:t>571</w:t>
            </w:r>
          </w:p>
        </w:tc>
      </w:tr>
      <w:tr w:rsidR="00BF06FB" w:rsidRPr="00D22632" w14:paraId="6B428B24" w14:textId="77777777" w:rsidTr="00914C9B">
        <w:trPr>
          <w:trHeight w:val="233"/>
          <w:trPrChange w:id="1006" w:author="Author">
            <w:trPr>
              <w:trHeight w:val="233"/>
            </w:trPr>
          </w:trPrChange>
        </w:trPr>
        <w:tc>
          <w:tcPr>
            <w:tcW w:w="1578" w:type="dxa"/>
            <w:noWrap/>
            <w:vAlign w:val="center"/>
            <w:tcPrChange w:id="1007" w:author="Author">
              <w:tcPr>
                <w:tcW w:w="1581" w:type="dxa"/>
                <w:noWrap/>
              </w:tcPr>
            </w:tcPrChange>
          </w:tcPr>
          <w:p w14:paraId="3AE8961E" w14:textId="080BD02A" w:rsidR="006A7A63" w:rsidRPr="00397CDC" w:rsidRDefault="006A7A63">
            <w:pPr>
              <w:keepNext/>
              <w:keepLines/>
              <w:spacing w:after="160" w:line="480" w:lineRule="auto"/>
              <w:rPr>
                <w:rFonts w:ascii="Times New Roman" w:hAnsi="Times New Roman" w:cs="Times New Roman"/>
                <w:sz w:val="24"/>
              </w:rPr>
              <w:pPrChange w:id="1008" w:author="Author">
                <w:pPr>
                  <w:spacing w:after="160"/>
                </w:pPr>
              </w:pPrChange>
            </w:pPr>
            <w:r w:rsidRPr="00397CDC">
              <w:rPr>
                <w:rFonts w:ascii="Times New Roman" w:hAnsi="Times New Roman" w:cs="Times New Roman"/>
                <w:sz w:val="24"/>
              </w:rPr>
              <w:t>Google search trend index</w:t>
            </w:r>
          </w:p>
        </w:tc>
        <w:tc>
          <w:tcPr>
            <w:tcW w:w="1401" w:type="dxa"/>
            <w:noWrap/>
            <w:vAlign w:val="center"/>
            <w:tcPrChange w:id="1009" w:author="Author">
              <w:tcPr>
                <w:tcW w:w="1397" w:type="dxa"/>
                <w:gridSpan w:val="2"/>
                <w:noWrap/>
                <w:vAlign w:val="bottom"/>
              </w:tcPr>
            </w:tcPrChange>
          </w:tcPr>
          <w:p w14:paraId="07D3D40B" w14:textId="0C4F6374" w:rsidR="006A7A63" w:rsidRPr="00397CDC" w:rsidRDefault="006A7A63">
            <w:pPr>
              <w:keepNext/>
              <w:keepLines/>
              <w:spacing w:after="160" w:line="480" w:lineRule="auto"/>
              <w:rPr>
                <w:rFonts w:ascii="Times New Roman" w:hAnsi="Times New Roman" w:cs="Times New Roman"/>
                <w:sz w:val="24"/>
              </w:rPr>
              <w:pPrChange w:id="1010" w:author="Author">
                <w:pPr>
                  <w:spacing w:after="160"/>
                </w:pPr>
              </w:pPrChange>
            </w:pPr>
            <w:r w:rsidRPr="00BF06FB">
              <w:rPr>
                <w:rFonts w:ascii="Times New Roman" w:hAnsi="Times New Roman" w:cs="Times New Roman"/>
                <w:sz w:val="24"/>
              </w:rPr>
              <w:t>-0.00475</w:t>
            </w:r>
          </w:p>
        </w:tc>
        <w:tc>
          <w:tcPr>
            <w:tcW w:w="1149" w:type="dxa"/>
            <w:noWrap/>
            <w:vAlign w:val="center"/>
            <w:tcPrChange w:id="1011" w:author="Author">
              <w:tcPr>
                <w:tcW w:w="1151" w:type="dxa"/>
                <w:gridSpan w:val="3"/>
                <w:noWrap/>
                <w:vAlign w:val="bottom"/>
              </w:tcPr>
            </w:tcPrChange>
          </w:tcPr>
          <w:p w14:paraId="647A66FC" w14:textId="1371E31D" w:rsidR="006A7A63" w:rsidRPr="00397CDC" w:rsidRDefault="000841ED">
            <w:pPr>
              <w:keepNext/>
              <w:keepLines/>
              <w:spacing w:after="160" w:line="480" w:lineRule="auto"/>
              <w:rPr>
                <w:rFonts w:ascii="Times New Roman" w:hAnsi="Times New Roman" w:cs="Times New Roman"/>
                <w:sz w:val="24"/>
              </w:rPr>
              <w:pPrChange w:id="1012" w:author="Author">
                <w:pPr>
                  <w:spacing w:after="160"/>
                </w:pPr>
              </w:pPrChange>
            </w:pPr>
            <w:r w:rsidRPr="008A6B31">
              <w:rPr>
                <w:rFonts w:ascii="Times New Roman" w:hAnsi="Times New Roman" w:cs="Times New Roman"/>
                <w:sz w:val="24"/>
              </w:rPr>
              <w:t>0.00238</w:t>
            </w:r>
          </w:p>
        </w:tc>
        <w:tc>
          <w:tcPr>
            <w:tcW w:w="995" w:type="dxa"/>
            <w:noWrap/>
            <w:vAlign w:val="center"/>
            <w:tcPrChange w:id="1013" w:author="Author">
              <w:tcPr>
                <w:tcW w:w="996" w:type="dxa"/>
                <w:gridSpan w:val="3"/>
                <w:noWrap/>
                <w:vAlign w:val="bottom"/>
              </w:tcPr>
            </w:tcPrChange>
          </w:tcPr>
          <w:p w14:paraId="46CDCC34" w14:textId="11146A22" w:rsidR="006A7A63" w:rsidRPr="00397CDC" w:rsidRDefault="006A7A63">
            <w:pPr>
              <w:keepNext/>
              <w:keepLines/>
              <w:spacing w:after="160" w:line="480" w:lineRule="auto"/>
              <w:rPr>
                <w:rFonts w:ascii="Times New Roman" w:hAnsi="Times New Roman" w:cs="Times New Roman"/>
                <w:sz w:val="24"/>
              </w:rPr>
              <w:pPrChange w:id="1014" w:author="Author">
                <w:pPr>
                  <w:spacing w:after="160"/>
                </w:pPr>
              </w:pPrChange>
            </w:pPr>
            <w:r w:rsidRPr="00BF06FB">
              <w:rPr>
                <w:rFonts w:ascii="Times New Roman" w:hAnsi="Times New Roman" w:cs="Times New Roman"/>
                <w:sz w:val="24"/>
              </w:rPr>
              <w:t>-2</w:t>
            </w:r>
          </w:p>
        </w:tc>
        <w:tc>
          <w:tcPr>
            <w:tcW w:w="1532" w:type="dxa"/>
            <w:noWrap/>
            <w:vAlign w:val="center"/>
            <w:tcPrChange w:id="1015" w:author="Author">
              <w:tcPr>
                <w:tcW w:w="1975" w:type="dxa"/>
                <w:gridSpan w:val="4"/>
                <w:noWrap/>
                <w:vAlign w:val="bottom"/>
              </w:tcPr>
            </w:tcPrChange>
          </w:tcPr>
          <w:p w14:paraId="601FCDFE" w14:textId="2C3F39B6" w:rsidR="006A7A63" w:rsidRPr="00397CDC" w:rsidRDefault="000841ED">
            <w:pPr>
              <w:keepNext/>
              <w:keepLines/>
              <w:spacing w:after="160" w:line="480" w:lineRule="auto"/>
              <w:rPr>
                <w:rFonts w:ascii="Times New Roman" w:hAnsi="Times New Roman" w:cs="Times New Roman"/>
                <w:sz w:val="24"/>
              </w:rPr>
              <w:pPrChange w:id="1016" w:author="Author">
                <w:pPr>
                  <w:spacing w:after="160"/>
                </w:pPr>
              </w:pPrChange>
            </w:pPr>
            <w:r w:rsidRPr="008A6B31">
              <w:rPr>
                <w:rFonts w:ascii="Times New Roman" w:hAnsi="Times New Roman" w:cs="Times New Roman"/>
                <w:sz w:val="24"/>
              </w:rPr>
              <w:t>0.0480</w:t>
            </w:r>
            <w:r w:rsidR="006A7A63">
              <w:rPr>
                <w:rFonts w:ascii="Times New Roman" w:hAnsi="Times New Roman" w:cs="Times New Roman"/>
                <w:sz w:val="24"/>
              </w:rPr>
              <w:t>*</w:t>
            </w:r>
          </w:p>
        </w:tc>
        <w:tc>
          <w:tcPr>
            <w:tcW w:w="1521" w:type="dxa"/>
            <w:vAlign w:val="center"/>
            <w:tcPrChange w:id="1017" w:author="Author">
              <w:tcPr>
                <w:tcW w:w="1079" w:type="dxa"/>
                <w:gridSpan w:val="3"/>
              </w:tcPr>
            </w:tcPrChange>
          </w:tcPr>
          <w:p w14:paraId="3F2E60B7" w14:textId="45A61E0A" w:rsidR="006A7A63" w:rsidRPr="00397CDC" w:rsidRDefault="006A7A63">
            <w:pPr>
              <w:keepNext/>
              <w:keepLines/>
              <w:spacing w:after="160" w:line="480" w:lineRule="auto"/>
              <w:rPr>
                <w:rFonts w:ascii="Times New Roman" w:hAnsi="Times New Roman" w:cs="Times New Roman"/>
                <w:sz w:val="24"/>
              </w:rPr>
              <w:pPrChange w:id="1018" w:author="Author">
                <w:pPr>
                  <w:spacing w:after="160"/>
                </w:pPr>
              </w:pPrChange>
            </w:pPr>
            <w:r w:rsidRPr="00397CDC">
              <w:rPr>
                <w:rFonts w:ascii="Times New Roman" w:hAnsi="Times New Roman" w:cs="Times New Roman"/>
                <w:sz w:val="24"/>
              </w:rPr>
              <w:t>1.</w:t>
            </w:r>
            <w:r w:rsidR="00A52694">
              <w:rPr>
                <w:rFonts w:ascii="Times New Roman" w:hAnsi="Times New Roman" w:cs="Times New Roman"/>
                <w:sz w:val="24"/>
              </w:rPr>
              <w:t>79</w:t>
            </w:r>
          </w:p>
        </w:tc>
        <w:tc>
          <w:tcPr>
            <w:tcW w:w="1174" w:type="dxa"/>
            <w:vAlign w:val="center"/>
            <w:tcPrChange w:id="1019" w:author="Author">
              <w:tcPr>
                <w:tcW w:w="1171" w:type="dxa"/>
                <w:gridSpan w:val="2"/>
              </w:tcPr>
            </w:tcPrChange>
          </w:tcPr>
          <w:p w14:paraId="71412558" w14:textId="4B29F900" w:rsidR="006A7A63" w:rsidRPr="00397CDC" w:rsidRDefault="006A7A63">
            <w:pPr>
              <w:keepNext/>
              <w:keepLines/>
              <w:spacing w:after="160" w:line="480" w:lineRule="auto"/>
              <w:rPr>
                <w:rFonts w:ascii="Times New Roman" w:hAnsi="Times New Roman" w:cs="Times New Roman"/>
                <w:sz w:val="24"/>
              </w:rPr>
              <w:pPrChange w:id="1020" w:author="Author">
                <w:pPr>
                  <w:spacing w:after="160"/>
                </w:pPr>
              </w:pPrChange>
            </w:pPr>
            <w:r w:rsidRPr="00397CDC">
              <w:rPr>
                <w:rFonts w:ascii="Times New Roman" w:hAnsi="Times New Roman" w:cs="Times New Roman"/>
                <w:sz w:val="24"/>
              </w:rPr>
              <w:t>0</w:t>
            </w:r>
            <w:r w:rsidR="000841ED">
              <w:rPr>
                <w:rFonts w:ascii="Times New Roman" w:hAnsi="Times New Roman" w:cs="Times New Roman"/>
                <w:sz w:val="24"/>
              </w:rPr>
              <w:t>.0225</w:t>
            </w:r>
          </w:p>
        </w:tc>
      </w:tr>
      <w:tr w:rsidR="00C44CA3" w:rsidRPr="00D22632" w14:paraId="5C34EB4A" w14:textId="77777777" w:rsidTr="00C44CA3">
        <w:trPr>
          <w:trHeight w:val="233"/>
        </w:trPr>
        <w:tc>
          <w:tcPr>
            <w:tcW w:w="1578" w:type="dxa"/>
            <w:noWrap/>
            <w:vAlign w:val="center"/>
          </w:tcPr>
          <w:p w14:paraId="56FA30DC" w14:textId="7085E44B" w:rsidR="006A7A63" w:rsidRPr="00397CDC" w:rsidRDefault="006A7A63">
            <w:pPr>
              <w:keepNext/>
              <w:keepLines/>
              <w:spacing w:after="160" w:line="480" w:lineRule="auto"/>
              <w:rPr>
                <w:rFonts w:ascii="Times New Roman" w:hAnsi="Times New Roman" w:cs="Times New Roman"/>
                <w:sz w:val="24"/>
              </w:rPr>
              <w:pPrChange w:id="1021" w:author="Author">
                <w:pPr>
                  <w:spacing w:after="160"/>
                </w:pPr>
              </w:pPrChange>
            </w:pPr>
            <w:r>
              <w:rPr>
                <w:rFonts w:ascii="Times New Roman" w:hAnsi="Times New Roman" w:cs="Times New Roman"/>
                <w:sz w:val="24"/>
              </w:rPr>
              <w:lastRenderedPageBreak/>
              <w:t>Ratio of people commuting to work</w:t>
            </w:r>
          </w:p>
        </w:tc>
        <w:tc>
          <w:tcPr>
            <w:tcW w:w="1401" w:type="dxa"/>
            <w:noWrap/>
            <w:vAlign w:val="center"/>
          </w:tcPr>
          <w:p w14:paraId="57314548" w14:textId="5B940742" w:rsidR="006A7A63" w:rsidRPr="00397CDC" w:rsidRDefault="00A52694">
            <w:pPr>
              <w:keepNext/>
              <w:keepLines/>
              <w:spacing w:after="160" w:line="480" w:lineRule="auto"/>
              <w:rPr>
                <w:rFonts w:ascii="Times New Roman" w:hAnsi="Times New Roman" w:cs="Times New Roman"/>
                <w:sz w:val="24"/>
              </w:rPr>
              <w:pPrChange w:id="1022" w:author="Author">
                <w:pPr>
                  <w:spacing w:after="160"/>
                </w:pPr>
              </w:pPrChange>
            </w:pPr>
            <w:r w:rsidRPr="008A6B31">
              <w:rPr>
                <w:rFonts w:ascii="Times New Roman" w:hAnsi="Times New Roman" w:cs="Times New Roman"/>
                <w:sz w:val="24"/>
              </w:rPr>
              <w:t>-0.240</w:t>
            </w:r>
          </w:p>
        </w:tc>
        <w:tc>
          <w:tcPr>
            <w:tcW w:w="1149" w:type="dxa"/>
            <w:noWrap/>
            <w:vAlign w:val="center"/>
          </w:tcPr>
          <w:p w14:paraId="183BC170" w14:textId="58E74C1C" w:rsidR="006A7A63" w:rsidRPr="00397CDC" w:rsidRDefault="000841ED">
            <w:pPr>
              <w:keepNext/>
              <w:keepLines/>
              <w:spacing w:after="160" w:line="480" w:lineRule="auto"/>
              <w:rPr>
                <w:rFonts w:ascii="Times New Roman" w:hAnsi="Times New Roman" w:cs="Times New Roman"/>
                <w:sz w:val="24"/>
              </w:rPr>
              <w:pPrChange w:id="1023" w:author="Author">
                <w:pPr>
                  <w:spacing w:after="160"/>
                </w:pPr>
              </w:pPrChange>
            </w:pPr>
            <w:r w:rsidRPr="008A6B31">
              <w:rPr>
                <w:rFonts w:ascii="Times New Roman" w:hAnsi="Times New Roman" w:cs="Times New Roman"/>
                <w:sz w:val="24"/>
              </w:rPr>
              <w:t>0.197</w:t>
            </w:r>
          </w:p>
        </w:tc>
        <w:tc>
          <w:tcPr>
            <w:tcW w:w="995" w:type="dxa"/>
            <w:noWrap/>
            <w:vAlign w:val="center"/>
          </w:tcPr>
          <w:p w14:paraId="477896D7" w14:textId="3C5FC5E8" w:rsidR="006A7A63" w:rsidRPr="00397CDC" w:rsidRDefault="006A7A63">
            <w:pPr>
              <w:keepNext/>
              <w:keepLines/>
              <w:spacing w:after="160" w:line="480" w:lineRule="auto"/>
              <w:rPr>
                <w:rFonts w:ascii="Times New Roman" w:hAnsi="Times New Roman" w:cs="Times New Roman"/>
                <w:sz w:val="24"/>
              </w:rPr>
              <w:pPrChange w:id="1024" w:author="Author">
                <w:pPr>
                  <w:spacing w:after="160"/>
                </w:pPr>
              </w:pPrChange>
            </w:pPr>
            <w:r w:rsidRPr="00BF06FB">
              <w:rPr>
                <w:rFonts w:ascii="Times New Roman" w:hAnsi="Times New Roman" w:cs="Times New Roman"/>
                <w:sz w:val="24"/>
              </w:rPr>
              <w:t>-1.215</w:t>
            </w:r>
          </w:p>
        </w:tc>
        <w:tc>
          <w:tcPr>
            <w:tcW w:w="1532" w:type="dxa"/>
            <w:noWrap/>
            <w:vAlign w:val="center"/>
          </w:tcPr>
          <w:p w14:paraId="783F95F0" w14:textId="41383929" w:rsidR="006A7A63" w:rsidRPr="00397CDC" w:rsidRDefault="000841ED">
            <w:pPr>
              <w:keepNext/>
              <w:keepLines/>
              <w:spacing w:after="160" w:line="480" w:lineRule="auto"/>
              <w:rPr>
                <w:rFonts w:ascii="Times New Roman" w:hAnsi="Times New Roman" w:cs="Times New Roman"/>
                <w:sz w:val="24"/>
              </w:rPr>
              <w:pPrChange w:id="1025" w:author="Author">
                <w:pPr>
                  <w:spacing w:after="160"/>
                </w:pPr>
              </w:pPrChange>
            </w:pPr>
            <w:r w:rsidRPr="008A6B31">
              <w:rPr>
                <w:rFonts w:ascii="Times New Roman" w:hAnsi="Times New Roman" w:cs="Times New Roman"/>
                <w:sz w:val="24"/>
              </w:rPr>
              <w:t>0.227</w:t>
            </w:r>
          </w:p>
        </w:tc>
        <w:tc>
          <w:tcPr>
            <w:tcW w:w="1521" w:type="dxa"/>
            <w:vAlign w:val="center"/>
          </w:tcPr>
          <w:p w14:paraId="3A67FE3E" w14:textId="24F5B89B" w:rsidR="006A7A63" w:rsidRPr="00397CDC" w:rsidRDefault="00A52694">
            <w:pPr>
              <w:keepNext/>
              <w:keepLines/>
              <w:spacing w:after="160" w:line="480" w:lineRule="auto"/>
              <w:rPr>
                <w:rFonts w:ascii="Times New Roman" w:hAnsi="Times New Roman" w:cs="Times New Roman"/>
                <w:sz w:val="24"/>
              </w:rPr>
              <w:pPrChange w:id="1026" w:author="Author">
                <w:pPr>
                  <w:spacing w:after="160"/>
                </w:pPr>
              </w:pPrChange>
            </w:pPr>
            <w:r>
              <w:rPr>
                <w:rFonts w:ascii="Times New Roman" w:hAnsi="Times New Roman" w:cs="Times New Roman"/>
                <w:sz w:val="24"/>
              </w:rPr>
              <w:t>13.31</w:t>
            </w:r>
            <w:r w:rsidR="00357EE7">
              <w:rPr>
                <w:rFonts w:ascii="Times New Roman" w:hAnsi="Times New Roman" w:cs="Times New Roman"/>
                <w:sz w:val="24"/>
              </w:rPr>
              <w:t xml:space="preserve"> </w:t>
            </w:r>
          </w:p>
        </w:tc>
        <w:tc>
          <w:tcPr>
            <w:tcW w:w="1174" w:type="dxa"/>
            <w:vAlign w:val="center"/>
          </w:tcPr>
          <w:p w14:paraId="42915349" w14:textId="01B7DC91" w:rsidR="006A7A63" w:rsidRPr="00397CDC" w:rsidRDefault="000841ED">
            <w:pPr>
              <w:keepNext/>
              <w:keepLines/>
              <w:spacing w:after="160" w:line="480" w:lineRule="auto"/>
              <w:rPr>
                <w:rFonts w:ascii="Times New Roman" w:hAnsi="Times New Roman" w:cs="Times New Roman"/>
                <w:sz w:val="24"/>
              </w:rPr>
              <w:pPrChange w:id="1027" w:author="Author">
                <w:pPr>
                  <w:spacing w:after="160"/>
                </w:pPr>
              </w:pPrChange>
            </w:pPr>
            <w:r>
              <w:rPr>
                <w:rFonts w:ascii="Times New Roman" w:hAnsi="Times New Roman" w:cs="Times New Roman"/>
                <w:sz w:val="24"/>
              </w:rPr>
              <w:t>~0</w:t>
            </w:r>
          </w:p>
        </w:tc>
      </w:tr>
      <w:tr w:rsidR="00BF06FB" w:rsidRPr="00D22632" w14:paraId="38363838" w14:textId="77777777" w:rsidTr="00914C9B">
        <w:trPr>
          <w:trHeight w:val="233"/>
          <w:trPrChange w:id="1028" w:author="Author">
            <w:trPr>
              <w:trHeight w:val="233"/>
            </w:trPr>
          </w:trPrChange>
        </w:trPr>
        <w:tc>
          <w:tcPr>
            <w:tcW w:w="1578" w:type="dxa"/>
            <w:noWrap/>
            <w:vAlign w:val="center"/>
            <w:tcPrChange w:id="1029" w:author="Author">
              <w:tcPr>
                <w:tcW w:w="1581" w:type="dxa"/>
                <w:noWrap/>
              </w:tcPr>
            </w:tcPrChange>
          </w:tcPr>
          <w:p w14:paraId="73F29400" w14:textId="464006C4" w:rsidR="006A7A63" w:rsidRPr="00397CDC" w:rsidRDefault="006A7A63">
            <w:pPr>
              <w:keepNext/>
              <w:keepLines/>
              <w:spacing w:after="160" w:line="480" w:lineRule="auto"/>
              <w:rPr>
                <w:rFonts w:ascii="Times New Roman" w:hAnsi="Times New Roman" w:cs="Times New Roman"/>
                <w:sz w:val="24"/>
              </w:rPr>
              <w:pPrChange w:id="1030" w:author="Author">
                <w:pPr>
                  <w:spacing w:after="160"/>
                </w:pPr>
              </w:pPrChange>
            </w:pPr>
            <w:r>
              <w:rPr>
                <w:rFonts w:ascii="Times New Roman" w:hAnsi="Times New Roman" w:cs="Times New Roman"/>
                <w:sz w:val="24"/>
              </w:rPr>
              <w:t>Ratio of households with no vehicles</w:t>
            </w:r>
          </w:p>
        </w:tc>
        <w:tc>
          <w:tcPr>
            <w:tcW w:w="1401" w:type="dxa"/>
            <w:noWrap/>
            <w:vAlign w:val="center"/>
            <w:tcPrChange w:id="1031" w:author="Author">
              <w:tcPr>
                <w:tcW w:w="1397" w:type="dxa"/>
                <w:gridSpan w:val="2"/>
                <w:noWrap/>
                <w:vAlign w:val="bottom"/>
              </w:tcPr>
            </w:tcPrChange>
          </w:tcPr>
          <w:p w14:paraId="3C24C4BA" w14:textId="7479EBB6" w:rsidR="006A7A63" w:rsidRPr="00397CDC" w:rsidRDefault="00A52694">
            <w:pPr>
              <w:keepNext/>
              <w:keepLines/>
              <w:spacing w:after="160" w:line="480" w:lineRule="auto"/>
              <w:rPr>
                <w:rFonts w:ascii="Times New Roman" w:hAnsi="Times New Roman" w:cs="Times New Roman"/>
                <w:sz w:val="24"/>
              </w:rPr>
              <w:pPrChange w:id="1032" w:author="Author">
                <w:pPr>
                  <w:spacing w:after="160"/>
                </w:pPr>
              </w:pPrChange>
            </w:pPr>
            <w:r w:rsidRPr="008A6B31">
              <w:rPr>
                <w:rFonts w:ascii="Times New Roman" w:hAnsi="Times New Roman" w:cs="Times New Roman"/>
                <w:sz w:val="24"/>
              </w:rPr>
              <w:t>0.307</w:t>
            </w:r>
          </w:p>
        </w:tc>
        <w:tc>
          <w:tcPr>
            <w:tcW w:w="1149" w:type="dxa"/>
            <w:noWrap/>
            <w:vAlign w:val="center"/>
            <w:tcPrChange w:id="1033" w:author="Author">
              <w:tcPr>
                <w:tcW w:w="1151" w:type="dxa"/>
                <w:gridSpan w:val="3"/>
                <w:noWrap/>
                <w:vAlign w:val="bottom"/>
              </w:tcPr>
            </w:tcPrChange>
          </w:tcPr>
          <w:p w14:paraId="699BEFCE" w14:textId="4B542853" w:rsidR="006A7A63" w:rsidRPr="00397CDC" w:rsidRDefault="000841ED">
            <w:pPr>
              <w:keepNext/>
              <w:keepLines/>
              <w:spacing w:after="160" w:line="480" w:lineRule="auto"/>
              <w:rPr>
                <w:rFonts w:ascii="Times New Roman" w:hAnsi="Times New Roman" w:cs="Times New Roman"/>
                <w:sz w:val="24"/>
              </w:rPr>
              <w:pPrChange w:id="1034" w:author="Author">
                <w:pPr>
                  <w:spacing w:after="160"/>
                </w:pPr>
              </w:pPrChange>
            </w:pPr>
            <w:r w:rsidRPr="008A6B31">
              <w:rPr>
                <w:rFonts w:ascii="Times New Roman" w:hAnsi="Times New Roman" w:cs="Times New Roman"/>
                <w:sz w:val="24"/>
              </w:rPr>
              <w:t>0.177</w:t>
            </w:r>
          </w:p>
        </w:tc>
        <w:tc>
          <w:tcPr>
            <w:tcW w:w="995" w:type="dxa"/>
            <w:noWrap/>
            <w:vAlign w:val="center"/>
            <w:tcPrChange w:id="1035" w:author="Author">
              <w:tcPr>
                <w:tcW w:w="996" w:type="dxa"/>
                <w:gridSpan w:val="3"/>
                <w:noWrap/>
                <w:vAlign w:val="bottom"/>
              </w:tcPr>
            </w:tcPrChange>
          </w:tcPr>
          <w:p w14:paraId="1E4BA2AE" w14:textId="3FBB0638" w:rsidR="006A7A63" w:rsidRPr="00397CDC" w:rsidRDefault="006A7A63">
            <w:pPr>
              <w:keepNext/>
              <w:keepLines/>
              <w:spacing w:after="160" w:line="480" w:lineRule="auto"/>
              <w:rPr>
                <w:rFonts w:ascii="Times New Roman" w:hAnsi="Times New Roman" w:cs="Times New Roman"/>
                <w:sz w:val="24"/>
              </w:rPr>
              <w:pPrChange w:id="1036" w:author="Author">
                <w:pPr>
                  <w:spacing w:after="160"/>
                </w:pPr>
              </w:pPrChange>
            </w:pPr>
            <w:r w:rsidRPr="00BF06FB">
              <w:rPr>
                <w:rFonts w:ascii="Times New Roman" w:hAnsi="Times New Roman" w:cs="Times New Roman"/>
                <w:sz w:val="24"/>
              </w:rPr>
              <w:t>1.732</w:t>
            </w:r>
          </w:p>
        </w:tc>
        <w:tc>
          <w:tcPr>
            <w:tcW w:w="1532" w:type="dxa"/>
            <w:noWrap/>
            <w:vAlign w:val="center"/>
            <w:tcPrChange w:id="1037" w:author="Author">
              <w:tcPr>
                <w:tcW w:w="1975" w:type="dxa"/>
                <w:gridSpan w:val="4"/>
                <w:noWrap/>
                <w:vAlign w:val="bottom"/>
              </w:tcPr>
            </w:tcPrChange>
          </w:tcPr>
          <w:p w14:paraId="56ACB5D1" w14:textId="762B77EE" w:rsidR="006A7A63" w:rsidRPr="00397CDC" w:rsidRDefault="000841ED">
            <w:pPr>
              <w:keepNext/>
              <w:keepLines/>
              <w:spacing w:after="160" w:line="480" w:lineRule="auto"/>
              <w:rPr>
                <w:rFonts w:ascii="Times New Roman" w:hAnsi="Times New Roman" w:cs="Times New Roman"/>
                <w:sz w:val="24"/>
              </w:rPr>
              <w:pPrChange w:id="1038" w:author="Author">
                <w:pPr>
                  <w:spacing w:after="160"/>
                </w:pPr>
              </w:pPrChange>
            </w:pPr>
            <w:r w:rsidRPr="008A6B31">
              <w:rPr>
                <w:rFonts w:ascii="Times New Roman" w:hAnsi="Times New Roman" w:cs="Times New Roman"/>
                <w:sz w:val="24"/>
              </w:rPr>
              <w:t>0.0863</w:t>
            </w:r>
          </w:p>
        </w:tc>
        <w:tc>
          <w:tcPr>
            <w:tcW w:w="1521" w:type="dxa"/>
            <w:vAlign w:val="center"/>
            <w:tcPrChange w:id="1039" w:author="Author">
              <w:tcPr>
                <w:tcW w:w="1079" w:type="dxa"/>
                <w:gridSpan w:val="3"/>
              </w:tcPr>
            </w:tcPrChange>
          </w:tcPr>
          <w:p w14:paraId="3AC7ED24" w14:textId="6ADE20EA" w:rsidR="006A7A63" w:rsidRPr="00397CDC" w:rsidRDefault="00A52694">
            <w:pPr>
              <w:keepNext/>
              <w:keepLines/>
              <w:spacing w:after="160" w:line="480" w:lineRule="auto"/>
              <w:rPr>
                <w:rFonts w:ascii="Times New Roman" w:hAnsi="Times New Roman" w:cs="Times New Roman"/>
                <w:sz w:val="24"/>
              </w:rPr>
              <w:pPrChange w:id="1040" w:author="Author">
                <w:pPr>
                  <w:spacing w:after="160"/>
                </w:pPr>
              </w:pPrChange>
            </w:pPr>
            <w:r>
              <w:rPr>
                <w:rFonts w:ascii="Times New Roman" w:hAnsi="Times New Roman" w:cs="Times New Roman"/>
                <w:sz w:val="24"/>
              </w:rPr>
              <w:t>11.38</w:t>
            </w:r>
          </w:p>
        </w:tc>
        <w:tc>
          <w:tcPr>
            <w:tcW w:w="1174" w:type="dxa"/>
            <w:vAlign w:val="center"/>
            <w:tcPrChange w:id="1041" w:author="Author">
              <w:tcPr>
                <w:tcW w:w="1171" w:type="dxa"/>
                <w:gridSpan w:val="2"/>
              </w:tcPr>
            </w:tcPrChange>
          </w:tcPr>
          <w:p w14:paraId="22E14C3B" w14:textId="4E604FFE" w:rsidR="006A7A63" w:rsidRPr="00397CDC" w:rsidRDefault="000841ED">
            <w:pPr>
              <w:keepNext/>
              <w:keepLines/>
              <w:spacing w:after="160" w:line="480" w:lineRule="auto"/>
              <w:rPr>
                <w:rFonts w:ascii="Times New Roman" w:hAnsi="Times New Roman" w:cs="Times New Roman"/>
                <w:sz w:val="24"/>
              </w:rPr>
              <w:pPrChange w:id="1042" w:author="Author">
                <w:pPr>
                  <w:spacing w:after="160"/>
                </w:pPr>
              </w:pPrChange>
            </w:pPr>
            <w:r>
              <w:rPr>
                <w:rFonts w:ascii="Times New Roman" w:hAnsi="Times New Roman" w:cs="Times New Roman"/>
                <w:sz w:val="24"/>
              </w:rPr>
              <w:t>0.017</w:t>
            </w:r>
          </w:p>
        </w:tc>
      </w:tr>
    </w:tbl>
    <w:p w14:paraId="75335291" w14:textId="736A7EB5" w:rsidR="00077492" w:rsidDel="00446080" w:rsidRDefault="00077492" w:rsidP="00EF007A">
      <w:pPr>
        <w:spacing w:line="480" w:lineRule="auto"/>
        <w:jc w:val="center"/>
        <w:rPr>
          <w:del w:id="1043" w:author="Author"/>
          <w:rFonts w:ascii="Times New Roman" w:hAnsi="Times New Roman" w:cs="Times New Roman"/>
          <w:sz w:val="24"/>
        </w:rPr>
      </w:pPr>
      <w:bookmarkStart w:id="1044" w:name="_Ref46957630"/>
      <w:del w:id="1045" w:author="Author">
        <w:r w:rsidRPr="00924837" w:rsidDel="00446080">
          <w:rPr>
            <w:rFonts w:ascii="Times New Roman" w:hAnsi="Times New Roman" w:cs="Times New Roman"/>
            <w:sz w:val="24"/>
          </w:rPr>
          <w:delText xml:space="preserve">Table </w:delText>
        </w:r>
        <w:r w:rsidRPr="00924837" w:rsidDel="00446080">
          <w:rPr>
            <w:rFonts w:ascii="Times New Roman" w:hAnsi="Times New Roman" w:cs="Times New Roman"/>
            <w:sz w:val="24"/>
          </w:rPr>
          <w:fldChar w:fldCharType="begin"/>
        </w:r>
        <w:r w:rsidRPr="00924837" w:rsidDel="00446080">
          <w:rPr>
            <w:rFonts w:ascii="Times New Roman" w:hAnsi="Times New Roman" w:cs="Times New Roman"/>
            <w:sz w:val="24"/>
          </w:rPr>
          <w:delInstrText xml:space="preserve"> SEQ Table \* ARABIC </w:delInstrText>
        </w:r>
        <w:r w:rsidRPr="00924837" w:rsidDel="00446080">
          <w:rPr>
            <w:rFonts w:ascii="Times New Roman" w:hAnsi="Times New Roman" w:cs="Times New Roman"/>
            <w:sz w:val="24"/>
          </w:rPr>
          <w:fldChar w:fldCharType="separate"/>
        </w:r>
        <w:r w:rsidDel="00446080">
          <w:rPr>
            <w:rFonts w:ascii="Times New Roman" w:hAnsi="Times New Roman" w:cs="Times New Roman"/>
            <w:noProof/>
            <w:sz w:val="24"/>
          </w:rPr>
          <w:delText>1</w:delText>
        </w:r>
        <w:r w:rsidRPr="00924837" w:rsidDel="00446080">
          <w:rPr>
            <w:rFonts w:ascii="Times New Roman" w:hAnsi="Times New Roman" w:cs="Times New Roman"/>
            <w:sz w:val="24"/>
          </w:rPr>
          <w:fldChar w:fldCharType="end"/>
        </w:r>
        <w:bookmarkEnd w:id="1044"/>
        <w:r w:rsidRPr="00924837" w:rsidDel="00446080">
          <w:rPr>
            <w:rFonts w:ascii="Times New Roman" w:hAnsi="Times New Roman" w:cs="Times New Roman"/>
            <w:sz w:val="24"/>
          </w:rPr>
          <w:delText xml:space="preserve">: </w:delText>
        </w:r>
        <w:r w:rsidDel="00446080">
          <w:rPr>
            <w:rFonts w:ascii="Times New Roman" w:hAnsi="Times New Roman" w:cs="Times New Roman"/>
            <w:sz w:val="24"/>
          </w:rPr>
          <w:delText>R</w:delText>
        </w:r>
        <w:r w:rsidRPr="00924837" w:rsidDel="00446080">
          <w:rPr>
            <w:rFonts w:ascii="Times New Roman" w:hAnsi="Times New Roman" w:cs="Times New Roman"/>
            <w:sz w:val="24"/>
          </w:rPr>
          <w:delText>esults</w:delText>
        </w:r>
        <w:r w:rsidDel="00446080">
          <w:rPr>
            <w:rFonts w:ascii="Times New Roman" w:hAnsi="Times New Roman" w:cs="Times New Roman"/>
            <w:sz w:val="24"/>
          </w:rPr>
          <w:delText xml:space="preserve"> from regression analysis of </w:delText>
        </w:r>
        <w:r w:rsidDel="00E71AC6">
          <w:rPr>
            <w:rFonts w:ascii="Times New Roman" w:hAnsi="Times New Roman" w:cs="Times New Roman"/>
            <w:sz w:val="24"/>
          </w:rPr>
          <w:delText>floor</w:delText>
        </w:r>
        <w:r w:rsidDel="00446080">
          <w:rPr>
            <w:rFonts w:ascii="Times New Roman" w:hAnsi="Times New Roman" w:cs="Times New Roman"/>
            <w:sz w:val="24"/>
          </w:rPr>
          <w:delText xml:space="preserve"> values with socio-economic and awareness indicators </w:delText>
        </w:r>
      </w:del>
    </w:p>
    <w:p w14:paraId="4CF378F7" w14:textId="77777777" w:rsidR="00077492" w:rsidRDefault="00077492">
      <w:pPr>
        <w:spacing w:line="480" w:lineRule="auto"/>
        <w:rPr>
          <w:rFonts w:ascii="Times New Roman" w:hAnsi="Times New Roman" w:cs="Times New Roman"/>
          <w:sz w:val="24"/>
        </w:rPr>
        <w:pPrChange w:id="1046" w:author="Author">
          <w:pPr>
            <w:spacing w:line="480" w:lineRule="auto"/>
            <w:ind w:firstLine="720"/>
          </w:pPr>
        </w:pPrChange>
      </w:pPr>
    </w:p>
    <w:p w14:paraId="337471F9" w14:textId="77777777" w:rsidR="00077492" w:rsidRPr="00914C9B" w:rsidRDefault="00077492">
      <w:pPr>
        <w:spacing w:line="480" w:lineRule="auto"/>
        <w:jc w:val="both"/>
        <w:rPr>
          <w:rStyle w:val="Emphasis"/>
          <w:rPrChange w:id="1047" w:author="Author">
            <w:rPr/>
          </w:rPrChange>
        </w:rPr>
        <w:pPrChange w:id="1048" w:author="Author">
          <w:pPr>
            <w:pStyle w:val="ListParagraph"/>
            <w:numPr>
              <w:ilvl w:val="2"/>
              <w:numId w:val="2"/>
            </w:numPr>
            <w:spacing w:line="480" w:lineRule="auto"/>
            <w:ind w:hanging="720"/>
            <w:jc w:val="both"/>
          </w:pPr>
        </w:pPrChange>
      </w:pPr>
      <w:r w:rsidRPr="00914C9B">
        <w:rPr>
          <w:rStyle w:val="Emphasis"/>
          <w:rPrChange w:id="1049" w:author="Author">
            <w:rPr/>
          </w:rPrChange>
        </w:rPr>
        <w:t>Population with non-physical occupations</w:t>
      </w:r>
    </w:p>
    <w:p w14:paraId="154539EC" w14:textId="77777777" w:rsidR="00077492" w:rsidRDefault="00077492">
      <w:pPr>
        <w:spacing w:line="480" w:lineRule="auto"/>
        <w:ind w:firstLine="720"/>
        <w:jc w:val="both"/>
        <w:rPr>
          <w:rFonts w:ascii="Times New Roman" w:hAnsi="Times New Roman" w:cs="Times New Roman"/>
          <w:sz w:val="24"/>
        </w:rPr>
        <w:pPrChange w:id="1050" w:author="Author">
          <w:pPr>
            <w:spacing w:line="480" w:lineRule="auto"/>
            <w:jc w:val="both"/>
          </w:pPr>
        </w:pPrChange>
      </w:pPr>
      <w:r>
        <w:rPr>
          <w:rFonts w:ascii="Times New Roman" w:hAnsi="Times New Roman" w:cs="Times New Roman"/>
          <w:sz w:val="24"/>
        </w:rPr>
        <w:t>The results confirm the hypothesis that greater decreases in transit demand are associated with a higher percentage of people with non-physical occupations. People who can work at home avoid public transit; people who cannot work at home and rely on public transit continue to use it.</w:t>
      </w:r>
    </w:p>
    <w:p w14:paraId="1BCBCBC2" w14:textId="4EEFFF80"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Although we did not include the Hispanic population indicator due to </w:t>
      </w:r>
      <w:proofErr w:type="spellStart"/>
      <w:r>
        <w:rPr>
          <w:rFonts w:ascii="Times New Roman" w:hAnsi="Times New Roman" w:cs="Times New Roman"/>
          <w:sz w:val="24"/>
        </w:rPr>
        <w:t>multicollinearity</w:t>
      </w:r>
      <w:proofErr w:type="spellEnd"/>
      <w:r>
        <w:rPr>
          <w:rFonts w:ascii="Times New Roman" w:hAnsi="Times New Roman" w:cs="Times New Roman"/>
          <w:sz w:val="24"/>
        </w:rPr>
        <w:t xml:space="preserve">, a </w:t>
      </w:r>
      <w:del w:id="1051" w:author="Author">
        <w:r w:rsidDel="00C44CA3">
          <w:rPr>
            <w:rFonts w:ascii="Times New Roman" w:hAnsi="Times New Roman" w:cs="Times New Roman"/>
            <w:sz w:val="24"/>
          </w:rPr>
          <w:delText xml:space="preserve">very </w:delText>
        </w:r>
      </w:del>
      <w:r>
        <w:rPr>
          <w:rFonts w:ascii="Times New Roman" w:hAnsi="Times New Roman" w:cs="Times New Roman"/>
          <w:sz w:val="24"/>
        </w:rPr>
        <w:t xml:space="preserve">significant negative correlation between </w:t>
      </w:r>
      <w:ins w:id="1052" w:author="Author">
        <w:r w:rsidR="00C55626">
          <w:rPr>
            <w:rFonts w:ascii="Times New Roman" w:hAnsi="Times New Roman" w:cs="Times New Roman"/>
            <w:sz w:val="24"/>
          </w:rPr>
          <w:t xml:space="preserve">ratio of </w:t>
        </w:r>
      </w:ins>
      <w:r>
        <w:rPr>
          <w:rFonts w:ascii="Times New Roman" w:hAnsi="Times New Roman" w:cs="Times New Roman"/>
          <w:sz w:val="24"/>
        </w:rPr>
        <w:t xml:space="preserve">Hispanic population and </w:t>
      </w:r>
      <w:ins w:id="1053" w:author="Author">
        <w:r w:rsidR="00C55626">
          <w:rPr>
            <w:rFonts w:ascii="Times New Roman" w:hAnsi="Times New Roman" w:cs="Times New Roman"/>
            <w:sz w:val="24"/>
          </w:rPr>
          <w:t xml:space="preserve">ratio of </w:t>
        </w:r>
      </w:ins>
      <w:r>
        <w:rPr>
          <w:rFonts w:ascii="Times New Roman" w:hAnsi="Times New Roman" w:cs="Times New Roman"/>
          <w:sz w:val="24"/>
        </w:rPr>
        <w:t>population with non-physical occupations suggests vulnerability of Hispanic populations during this health crisis: if a c</w:t>
      </w:r>
      <w:ins w:id="1054" w:author="Author">
        <w:r w:rsidR="00C44CA3">
          <w:rPr>
            <w:rFonts w:ascii="Times New Roman" w:hAnsi="Times New Roman" w:cs="Times New Roman"/>
            <w:sz w:val="24"/>
          </w:rPr>
          <w:t>ommunity</w:t>
        </w:r>
      </w:ins>
      <w:del w:id="1055" w:author="Author">
        <w:r w:rsidDel="00C44CA3">
          <w:rPr>
            <w:rFonts w:ascii="Times New Roman" w:hAnsi="Times New Roman" w:cs="Times New Roman"/>
            <w:sz w:val="24"/>
          </w:rPr>
          <w:delText>ity</w:delText>
        </w:r>
      </w:del>
      <w:r>
        <w:rPr>
          <w:rFonts w:ascii="Times New Roman" w:hAnsi="Times New Roman" w:cs="Times New Roman"/>
          <w:sz w:val="24"/>
        </w:rPr>
        <w:t xml:space="preserve"> has a higher Hispanic population, it is likely for the c</w:t>
      </w:r>
      <w:ins w:id="1056" w:author="Author">
        <w:r w:rsidR="00C44CA3">
          <w:rPr>
            <w:rFonts w:ascii="Times New Roman" w:hAnsi="Times New Roman" w:cs="Times New Roman"/>
            <w:sz w:val="24"/>
          </w:rPr>
          <w:t>ommunity</w:t>
        </w:r>
      </w:ins>
      <w:del w:id="1057" w:author="Author">
        <w:r w:rsidDel="00C44CA3">
          <w:rPr>
            <w:rFonts w:ascii="Times New Roman" w:hAnsi="Times New Roman" w:cs="Times New Roman"/>
            <w:sz w:val="24"/>
          </w:rPr>
          <w:delText>ity</w:delText>
        </w:r>
      </w:del>
      <w:r>
        <w:rPr>
          <w:rFonts w:ascii="Times New Roman" w:hAnsi="Times New Roman" w:cs="Times New Roman"/>
          <w:sz w:val="24"/>
        </w:rPr>
        <w:t xml:space="preserve"> to have a higher </w:t>
      </w:r>
      <w:del w:id="1058" w:author="Author">
        <w:r w:rsidDel="00E71AC6">
          <w:rPr>
            <w:rFonts w:ascii="Times New Roman" w:hAnsi="Times New Roman" w:cs="Times New Roman"/>
            <w:sz w:val="24"/>
          </w:rPr>
          <w:delText>floor</w:delText>
        </w:r>
      </w:del>
      <w:ins w:id="1059" w:author="Author">
        <w:r w:rsidR="00E71AC6">
          <w:rPr>
            <w:rFonts w:ascii="Times New Roman" w:hAnsi="Times New Roman" w:cs="Times New Roman"/>
            <w:sz w:val="24"/>
          </w:rPr>
          <w:t>base</w:t>
        </w:r>
      </w:ins>
      <w:r>
        <w:rPr>
          <w:rFonts w:ascii="Times New Roman" w:hAnsi="Times New Roman" w:cs="Times New Roman"/>
          <w:sz w:val="24"/>
        </w:rPr>
        <w:t xml:space="preserve"> value, which means more people use transit during the pandemic (presumably for work). This is also consistent with the occupation statistics: according to the labor force characteristics survey made by the US Bureau of Labor Statistics, the Hispanic population has the lowest percent (22%) of management, professional, and related occupations compared with White (41%), African American (31%), and Asian people (54%) in 2018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{"citationItems":[{"id":"ITEM-1","itemData":{"URL":"https://www.bls.gov/opub/reports/race-and-ethnicity/2018/home.htm","accessed":{"date-parts":[["2020","4","27"]]},"author":[{"dropping-particle":"","family":"U.S. Bureau of Labor Statistics","given":"","non-dropping-particle":"","parse-names":false,"suffix":""}],"id":"ITEM-1","issued":{"date-parts":[["2018"]]},"title":"Labor force characteristics by race and ethnicity, 2018","type":"webpage"},"uris":["http://www.mendeley.com/documents/?uuid=b3e597ec-0aa6-4409-ad49-2e314aad3e17"]}],"mendeley":{"formattedCitation":"[37]","plainTextFormattedCitation":"[37]","previouslyFormattedCitation":"[37]"},"properties":{"noteIndex":0},"schema":"https://github.com/citation-style-language/schema/raw/master/csl-citation.json"}</w:instrText>
      </w:r>
      <w:r>
        <w:rPr>
          <w:rFonts w:ascii="Times New Roman" w:hAnsi="Times New Roman" w:cs="Times New Roman"/>
          <w:sz w:val="24"/>
        </w:rPr>
        <w:fldChar w:fldCharType="separate"/>
      </w:r>
      <w:r w:rsidR="00122E4C" w:rsidRPr="00122E4C">
        <w:rPr>
          <w:rFonts w:ascii="Times New Roman" w:hAnsi="Times New Roman" w:cs="Times New Roman"/>
          <w:noProof/>
          <w:sz w:val="24"/>
        </w:rPr>
        <w:t>[37]</w:t>
      </w:r>
      <w:r>
        <w:rPr>
          <w:rFonts w:ascii="Times New Roman" w:hAnsi="Times New Roman" w:cs="Times New Roman"/>
          <w:sz w:val="24"/>
        </w:rPr>
        <w:fldChar w:fldCharType="end"/>
      </w:r>
      <w:r>
        <w:rPr>
          <w:rFonts w:ascii="Times New Roman" w:hAnsi="Times New Roman" w:cs="Times New Roman"/>
          <w:sz w:val="24"/>
        </w:rPr>
        <w:t xml:space="preserve">. </w:t>
      </w:r>
      <w:ins w:id="1060" w:author="Author">
        <w:r w:rsidR="0050689E">
          <w:rPr>
            <w:rFonts w:ascii="Times New Roman" w:hAnsi="Times New Roman" w:cs="Times New Roman"/>
            <w:sz w:val="24"/>
          </w:rPr>
          <w:t xml:space="preserve">The correlation </w:t>
        </w:r>
        <w:r w:rsidR="00D32EF1">
          <w:rPr>
            <w:rFonts w:ascii="Times New Roman" w:hAnsi="Times New Roman" w:cs="Times New Roman"/>
            <w:sz w:val="24"/>
          </w:rPr>
          <w:t xml:space="preserve">result </w:t>
        </w:r>
        <w:del w:id="1061" w:author="Author">
          <w:r w:rsidR="005B7FEC" w:rsidDel="00D32EF1">
            <w:rPr>
              <w:rFonts w:ascii="Times New Roman" w:hAnsi="Times New Roman" w:cs="Times New Roman"/>
              <w:sz w:val="24"/>
            </w:rPr>
            <w:delText xml:space="preserve">conclusion </w:delText>
          </w:r>
        </w:del>
        <w:r w:rsidR="005B7FEC">
          <w:rPr>
            <w:rFonts w:ascii="Times New Roman" w:hAnsi="Times New Roman" w:cs="Times New Roman"/>
            <w:sz w:val="24"/>
          </w:rPr>
          <w:t xml:space="preserve">also applies to the </w:t>
        </w:r>
        <w:r w:rsidR="005B7FEC">
          <w:rPr>
            <w:rFonts w:ascii="Times New Roman" w:hAnsi="Times New Roman" w:cs="Times New Roman"/>
            <w:sz w:val="24"/>
          </w:rPr>
          <w:lastRenderedPageBreak/>
          <w:t>m</w:t>
        </w:r>
        <w:r w:rsidR="00BD67B7">
          <w:rPr>
            <w:rFonts w:ascii="Times New Roman" w:hAnsi="Times New Roman" w:cs="Times New Roman"/>
            <w:sz w:val="24"/>
          </w:rPr>
          <w:t>edian income, population density, and employment density</w:t>
        </w:r>
        <w:r w:rsidR="00AD3883">
          <w:rPr>
            <w:rFonts w:ascii="Times New Roman" w:hAnsi="Times New Roman" w:cs="Times New Roman"/>
            <w:sz w:val="24"/>
          </w:rPr>
          <w:t>, which</w:t>
        </w:r>
        <w:r w:rsidR="00BD67B7">
          <w:rPr>
            <w:rFonts w:ascii="Times New Roman" w:hAnsi="Times New Roman" w:cs="Times New Roman"/>
            <w:sz w:val="24"/>
          </w:rPr>
          <w:t xml:space="preserve"> are all correlated with the ratio of population with non-physical occupations</w:t>
        </w:r>
        <w:r w:rsidR="009733E9">
          <w:rPr>
            <w:rFonts w:ascii="Times New Roman" w:hAnsi="Times New Roman" w:cs="Times New Roman"/>
            <w:sz w:val="24"/>
          </w:rPr>
          <w:t>.</w:t>
        </w:r>
      </w:ins>
    </w:p>
    <w:p w14:paraId="74548DB7" w14:textId="64EE5DDA" w:rsidR="00077492" w:rsidRDefault="00077492" w:rsidP="00EF007A">
      <w:pPr>
        <w:spacing w:line="480" w:lineRule="auto"/>
        <w:jc w:val="both"/>
        <w:rPr>
          <w:rFonts w:ascii="Times New Roman" w:hAnsi="Times New Roman" w:cs="Times New Roman"/>
          <w:sz w:val="24"/>
        </w:rPr>
      </w:pPr>
      <w:r>
        <w:rPr>
          <w:rFonts w:ascii="Times New Roman" w:hAnsi="Times New Roman" w:cs="Times New Roman"/>
          <w:sz w:val="24"/>
        </w:rPr>
        <w:tab/>
      </w:r>
      <w:ins w:id="1062" w:author="Author">
        <w:r w:rsidR="00D32EF1">
          <w:rPr>
            <w:rFonts w:ascii="Times New Roman" w:hAnsi="Times New Roman" w:cs="Times New Roman"/>
            <w:sz w:val="24"/>
          </w:rPr>
          <w:t>User surveys conducted by Transit app in April 2020 support t</w:t>
        </w:r>
      </w:ins>
      <w:del w:id="1063" w:author="Author">
        <w:r w:rsidDel="00D32EF1">
          <w:rPr>
            <w:rFonts w:ascii="Times New Roman" w:hAnsi="Times New Roman" w:cs="Times New Roman"/>
            <w:sz w:val="24"/>
          </w:rPr>
          <w:delText>T</w:delText>
        </w:r>
      </w:del>
      <w:r>
        <w:rPr>
          <w:rFonts w:ascii="Times New Roman" w:hAnsi="Times New Roman" w:cs="Times New Roman"/>
          <w:sz w:val="24"/>
        </w:rPr>
        <w:t>hese results</w:t>
      </w:r>
      <w:del w:id="1064" w:author="Author">
        <w:r w:rsidDel="00D32EF1">
          <w:rPr>
            <w:rFonts w:ascii="Times New Roman" w:hAnsi="Times New Roman" w:cs="Times New Roman"/>
            <w:sz w:val="24"/>
          </w:rPr>
          <w:delText xml:space="preserve"> are also supported by user surveys conducted by Transit app in April 2020</w:delText>
        </w:r>
      </w:del>
      <w:r>
        <w:rPr>
          <w:rFonts w:ascii="Times New Roman" w:hAnsi="Times New Roman" w:cs="Times New Roman" w:hint="eastAsia"/>
          <w:sz w:val="24"/>
        </w:rPr>
        <w:t xml:space="preserve">. </w:t>
      </w:r>
      <w:r>
        <w:rPr>
          <w:rFonts w:ascii="Times New Roman" w:hAnsi="Times New Roman" w:cs="Times New Roman"/>
          <w:sz w:val="24"/>
        </w:rPr>
        <w:t>According to the survey</w:t>
      </w:r>
      <w:del w:id="1065" w:author="Author">
        <w:r w:rsidDel="00D32EF1">
          <w:rPr>
            <w:rFonts w:ascii="Times New Roman" w:hAnsi="Times New Roman" w:cs="Times New Roman"/>
            <w:sz w:val="24"/>
          </w:rPr>
          <w:delText xml:space="preserve"> results</w:delText>
        </w:r>
      </w:del>
      <w:r>
        <w:rPr>
          <w:rFonts w:ascii="Times New Roman" w:hAnsi="Times New Roman" w:cs="Times New Roman"/>
          <w:sz w:val="24"/>
        </w:rPr>
        <w:t xml:space="preserve">, 92% of </w:t>
      </w:r>
      <w:ins w:id="1066" w:author="Author">
        <w:r w:rsidR="00D32EF1">
          <w:rPr>
            <w:rFonts w:ascii="Times New Roman" w:hAnsi="Times New Roman" w:cs="Times New Roman"/>
            <w:sz w:val="24"/>
          </w:rPr>
          <w:t xml:space="preserve">respondents </w:t>
        </w:r>
        <w:r w:rsidR="00FD24C9">
          <w:rPr>
            <w:rFonts w:ascii="Times New Roman" w:hAnsi="Times New Roman" w:cs="Times New Roman"/>
            <w:sz w:val="24"/>
          </w:rPr>
          <w:t xml:space="preserve">who still use public transit </w:t>
        </w:r>
      </w:ins>
      <w:del w:id="1067" w:author="Author">
        <w:r w:rsidDel="00D32EF1">
          <w:rPr>
            <w:rFonts w:ascii="Times New Roman" w:hAnsi="Times New Roman" w:cs="Times New Roman"/>
            <w:sz w:val="24"/>
          </w:rPr>
          <w:delText xml:space="preserve">all the surveyed users </w:delText>
        </w:r>
      </w:del>
      <w:r>
        <w:rPr>
          <w:rFonts w:ascii="Times New Roman" w:hAnsi="Times New Roman" w:cs="Times New Roman"/>
          <w:sz w:val="24"/>
        </w:rPr>
        <w:t>report</w:t>
      </w:r>
      <w:del w:id="1068" w:author="Author">
        <w:r w:rsidDel="00D32EF1">
          <w:rPr>
            <w:rFonts w:ascii="Times New Roman" w:hAnsi="Times New Roman" w:cs="Times New Roman"/>
            <w:sz w:val="24"/>
          </w:rPr>
          <w:delText>ed</w:delText>
        </w:r>
      </w:del>
      <w:r>
        <w:rPr>
          <w:rFonts w:ascii="Times New Roman" w:hAnsi="Times New Roman" w:cs="Times New Roman"/>
          <w:sz w:val="24"/>
        </w:rPr>
        <w:t xml:space="preserve"> that they still use </w:t>
      </w:r>
      <w:ins w:id="1069" w:author="Author">
        <w:r w:rsidR="00FD24C9">
          <w:rPr>
            <w:rFonts w:ascii="Times New Roman" w:hAnsi="Times New Roman" w:cs="Times New Roman"/>
            <w:sz w:val="24"/>
          </w:rPr>
          <w:t xml:space="preserve">it </w:t>
        </w:r>
      </w:ins>
      <w:del w:id="1070" w:author="Author">
        <w:r w:rsidDel="00FD24C9">
          <w:rPr>
            <w:rFonts w:ascii="Times New Roman" w:hAnsi="Times New Roman" w:cs="Times New Roman"/>
            <w:sz w:val="24"/>
          </w:rPr>
          <w:delText xml:space="preserve">public transit </w:delText>
        </w:r>
      </w:del>
      <w:r>
        <w:rPr>
          <w:rFonts w:ascii="Times New Roman" w:hAnsi="Times New Roman" w:cs="Times New Roman"/>
          <w:sz w:val="24"/>
        </w:rPr>
        <w:t xml:space="preserve">to commute to work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Meanwhile, the top-four occupation categories that are most likely to still using transit are production, installation, maintenance and repair, food preparation and servi</w:t>
      </w:r>
      <w:ins w:id="1071" w:author="Author">
        <w:r w:rsidR="00C44CA3">
          <w:rPr>
            <w:rFonts w:ascii="Times New Roman" w:hAnsi="Times New Roman" w:cs="Times New Roman"/>
            <w:sz w:val="24"/>
          </w:rPr>
          <w:t>ce</w:t>
        </w:r>
      </w:ins>
      <w:del w:id="1072" w:author="Author">
        <w:r w:rsidDel="00C44CA3">
          <w:rPr>
            <w:rFonts w:ascii="Times New Roman" w:hAnsi="Times New Roman" w:cs="Times New Roman"/>
            <w:sz w:val="24"/>
          </w:rPr>
          <w:delText>ng related</w:delText>
        </w:r>
      </w:del>
      <w:r>
        <w:rPr>
          <w:rFonts w:ascii="Times New Roman" w:hAnsi="Times New Roman" w:cs="Times New Roman"/>
          <w:sz w:val="24"/>
        </w:rPr>
        <w:t xml:space="preserve">, and protective service. Although the categorizations of the survey and the ACS data are different, this is generally consistent with the </w:t>
      </w:r>
      <w:del w:id="1073" w:author="Author">
        <w:r w:rsidDel="00FD70E5">
          <w:rPr>
            <w:rFonts w:ascii="Times New Roman" w:hAnsi="Times New Roman" w:cs="Times New Roman"/>
            <w:sz w:val="24"/>
          </w:rPr>
          <w:delText xml:space="preserve">non-physical </w:delText>
        </w:r>
      </w:del>
      <w:r>
        <w:rPr>
          <w:rFonts w:ascii="Times New Roman" w:hAnsi="Times New Roman" w:cs="Times New Roman"/>
          <w:sz w:val="24"/>
        </w:rPr>
        <w:t>occupation categories we derive</w:t>
      </w:r>
      <w:del w:id="1074" w:author="Author">
        <w:r w:rsidDel="00D32EF1">
          <w:rPr>
            <w:rFonts w:ascii="Times New Roman" w:hAnsi="Times New Roman" w:cs="Times New Roman"/>
            <w:sz w:val="24"/>
          </w:rPr>
          <w:delText>d</w:delText>
        </w:r>
      </w:del>
      <w:r>
        <w:rPr>
          <w:rFonts w:ascii="Times New Roman" w:hAnsi="Times New Roman" w:cs="Times New Roman"/>
          <w:sz w:val="24"/>
        </w:rPr>
        <w:t xml:space="preserve"> from th</w:t>
      </w:r>
      <w:ins w:id="1075" w:author="Author">
        <w:r w:rsidR="00D32EF1">
          <w:rPr>
            <w:rFonts w:ascii="Times New Roman" w:hAnsi="Times New Roman" w:cs="Times New Roman"/>
            <w:sz w:val="24"/>
          </w:rPr>
          <w:t>e ACS</w:t>
        </w:r>
      </w:ins>
      <w:del w:id="1076" w:author="Author">
        <w:r w:rsidDel="00D32EF1">
          <w:rPr>
            <w:rFonts w:ascii="Times New Roman" w:hAnsi="Times New Roman" w:cs="Times New Roman"/>
            <w:sz w:val="24"/>
          </w:rPr>
          <w:delText>at</w:delText>
        </w:r>
      </w:del>
      <w:r>
        <w:rPr>
          <w:rFonts w:ascii="Times New Roman" w:hAnsi="Times New Roman" w:cs="Times New Roman"/>
          <w:sz w:val="24"/>
        </w:rPr>
        <w:t xml:space="preserve"> data. </w:t>
      </w:r>
    </w:p>
    <w:p w14:paraId="6ACDA72E" w14:textId="36F4D68B"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Transit survey also indicates that Spanish speakers are more likely to continue using the Transit app for trip planning purposes: English-language users dropped 71% from early February while Spanish-language users dropped by 50% over the same time period </w:t>
      </w:r>
      <w:r>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{"citationItems":[{"id":"ITEM-1","itemData":{"URL":"https://www.youtube.com/watch?v=qkT9XQtd1o4","accessed":{"date-parts":[["2020","5","15"]]},"author":[{"dropping-particle":"","family":"Transit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[29]","plainTextFormattedCitation":"[29]","previouslyFormattedCitation":"[29]"},"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[29]</w:t>
      </w:r>
      <w:r>
        <w:rPr>
          <w:rFonts w:ascii="Times New Roman" w:hAnsi="Times New Roman" w:cs="Times New Roman"/>
          <w:sz w:val="24"/>
        </w:rPr>
        <w:fldChar w:fldCharType="end"/>
      </w:r>
      <w:r>
        <w:rPr>
          <w:rFonts w:ascii="Times New Roman" w:hAnsi="Times New Roman" w:cs="Times New Roman"/>
          <w:sz w:val="24"/>
        </w:rPr>
        <w:t>. The income correlation is also confirmed by the survey results: compared with the survey results conducted by American Public Transportation Association (APTA) in 2017</w:t>
      </w:r>
      <w:ins w:id="1077" w:author="Author">
        <w:r w:rsidR="00BF07CD">
          <w:rPr>
            <w:rFonts w:ascii="Times New Roman" w:hAnsi="Times New Roman" w:cs="Times New Roman"/>
            <w:sz w:val="24"/>
          </w:rPr>
          <w:t xml:space="preserve"> </w:t>
        </w:r>
        <w:r w:rsidR="00BF07CD">
          <w:rPr>
            <w:rFonts w:ascii="Times New Roman" w:hAnsi="Times New Roman" w:cs="Times New Roman"/>
            <w:sz w:val="24"/>
          </w:rPr>
          <w:fldChar w:fldCharType="begin" w:fldLock="1"/>
        </w:r>
      </w:ins>
      <w:r w:rsidR="00BF07CD">
        <w:rPr>
          <w:rFonts w:ascii="Times New Roman" w:hAnsi="Times New Roman" w:cs="Times New Roman"/>
          <w:sz w:val="24"/>
        </w:rPr>
        <w:instrText>ADDIN CSL_CITATION {"citationItems":[{"id":"ITEM-1","itemData":{"author":[{"dropping-particle":"","family":"CJI Research Corporation","given":"","non-dropping-particle":"","parse-names":false,"suffix":""},{"dropping-particle":"","family":"Clark","given":"Hugh M.","non-dropping-particle":"","parse-names":false,"suffix":""}],"id":"ITEM-1","issued":{"date-parts":[["2017"]]},"title":"Who Rides Public Transportation","type":"report"},"uris":["http://www.mendeley.com/documents/?uuid=9e4267cf-e828-4104-8e22-71c5ce352fc9"]}],"mendeley":{"formattedCitation":"[38]","plainTextFormattedCitation":"[38]","previouslyFormattedCitation":"[38]"},"properties":{"noteIndex":0},"schema":"https://github.com/citation-style-language/schema/raw/master/csl-citation.json"}</w:instrText>
      </w:r>
      <w:r w:rsidR="00BF07CD">
        <w:rPr>
          <w:rFonts w:ascii="Times New Roman" w:hAnsi="Times New Roman" w:cs="Times New Roman"/>
          <w:sz w:val="24"/>
        </w:rPr>
        <w:fldChar w:fldCharType="separate"/>
      </w:r>
      <w:r w:rsidR="00BF07CD" w:rsidRPr="00BF07CD">
        <w:rPr>
          <w:rFonts w:ascii="Times New Roman" w:hAnsi="Times New Roman" w:cs="Times New Roman"/>
          <w:noProof/>
          <w:sz w:val="24"/>
        </w:rPr>
        <w:t>[38]</w:t>
      </w:r>
      <w:ins w:id="1078" w:author="Author">
        <w:r w:rsidR="00BF07CD">
          <w:rPr>
            <w:rFonts w:ascii="Times New Roman" w:hAnsi="Times New Roman" w:cs="Times New Roman"/>
            <w:sz w:val="24"/>
          </w:rPr>
          <w:fldChar w:fldCharType="end"/>
        </w:r>
      </w:ins>
      <w:r>
        <w:rPr>
          <w:rFonts w:ascii="Times New Roman" w:hAnsi="Times New Roman" w:cs="Times New Roman"/>
          <w:sz w:val="24"/>
        </w:rPr>
        <w:t xml:space="preserve">, active users skew towards lower income brackets during the pandemic, especially for those whose annual income is less than $15000 </w:t>
      </w:r>
      <w:r>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{"citationItems":[{"id":"ITEM-1","itemData":{"URL":"https://www.youtube.com/watch?v=qkT9XQtd1o4","accessed":{"date-parts":[["2020","5","15"]]},"author":[{"dropping-particle":"","family":"Transit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[29]","plainTextFormattedCitation":"[29]","previouslyFormattedCitation":"[29]"},"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[29]</w:t>
      </w:r>
      <w:r>
        <w:rPr>
          <w:rFonts w:ascii="Times New Roman" w:hAnsi="Times New Roman" w:cs="Times New Roman"/>
          <w:sz w:val="24"/>
        </w:rPr>
        <w:fldChar w:fldCharType="end"/>
      </w:r>
      <w:r>
        <w:rPr>
          <w:rFonts w:ascii="Times New Roman" w:hAnsi="Times New Roman" w:cs="Times New Roman"/>
          <w:sz w:val="24"/>
        </w:rPr>
        <w:t>. The survey results provide first-hand evidence and reaffirm the correlation results about the vulnerability of Hispanic population and low-income population.</w:t>
      </w:r>
    </w:p>
    <w:p w14:paraId="6E9379BB" w14:textId="77777777" w:rsidR="00077492" w:rsidRDefault="00077492">
      <w:pPr>
        <w:spacing w:line="480" w:lineRule="auto"/>
        <w:rPr>
          <w:rFonts w:ascii="Times New Roman" w:hAnsi="Times New Roman" w:cs="Times New Roman"/>
          <w:sz w:val="24"/>
        </w:rPr>
      </w:pPr>
    </w:p>
    <w:p w14:paraId="2AB1FC09" w14:textId="77777777" w:rsidR="00077492" w:rsidRPr="00914C9B" w:rsidRDefault="00077492">
      <w:pPr>
        <w:spacing w:line="480" w:lineRule="auto"/>
        <w:jc w:val="both"/>
        <w:rPr>
          <w:rStyle w:val="Emphasis"/>
          <w:rPrChange w:id="1079" w:author="Author">
            <w:rPr/>
          </w:rPrChange>
        </w:rPr>
        <w:pPrChange w:id="1080" w:author="Author">
          <w:pPr>
            <w:pStyle w:val="ListParagraph"/>
            <w:numPr>
              <w:ilvl w:val="2"/>
              <w:numId w:val="2"/>
            </w:numPr>
            <w:spacing w:line="480" w:lineRule="auto"/>
            <w:ind w:hanging="720"/>
            <w:jc w:val="both"/>
          </w:pPr>
        </w:pPrChange>
      </w:pPr>
      <w:r w:rsidRPr="00914C9B">
        <w:rPr>
          <w:rStyle w:val="Emphasis"/>
          <w:rPrChange w:id="1081" w:author="Author">
            <w:rPr/>
          </w:rPrChange>
        </w:rPr>
        <w:t>Age</w:t>
      </w:r>
    </w:p>
    <w:p w14:paraId="091EBDEA" w14:textId="26AE2714" w:rsidR="00077492" w:rsidRDefault="00077492">
      <w:pPr>
        <w:spacing w:line="480" w:lineRule="auto"/>
        <w:ind w:firstLine="720"/>
        <w:jc w:val="both"/>
        <w:rPr>
          <w:rFonts w:ascii="Times New Roman" w:hAnsi="Times New Roman" w:cs="Times New Roman"/>
          <w:sz w:val="24"/>
        </w:rPr>
        <w:pPrChange w:id="1082" w:author="Author">
          <w:pPr>
            <w:spacing w:line="480" w:lineRule="auto"/>
            <w:jc w:val="both"/>
          </w:pPr>
        </w:pPrChange>
      </w:pPr>
      <w:r>
        <w:rPr>
          <w:rFonts w:ascii="Times New Roman" w:hAnsi="Times New Roman" w:cs="Times New Roman"/>
          <w:sz w:val="24"/>
        </w:rPr>
        <w:t xml:space="preserve">The ratio of the population over 45 years old </w:t>
      </w:r>
      <w:ins w:id="1083" w:author="Author">
        <w:r w:rsidR="00C44CA3">
          <w:rPr>
            <w:rFonts w:ascii="Times New Roman" w:hAnsi="Times New Roman" w:cs="Times New Roman"/>
            <w:sz w:val="24"/>
          </w:rPr>
          <w:t xml:space="preserve">is </w:t>
        </w:r>
        <w:r w:rsidR="00D32EF1">
          <w:rPr>
            <w:rFonts w:ascii="Times New Roman" w:hAnsi="Times New Roman" w:cs="Times New Roman"/>
            <w:sz w:val="24"/>
          </w:rPr>
          <w:t>associate</w:t>
        </w:r>
        <w:r w:rsidR="00C44CA3">
          <w:rPr>
            <w:rFonts w:ascii="Times New Roman" w:hAnsi="Times New Roman" w:cs="Times New Roman"/>
            <w:sz w:val="24"/>
          </w:rPr>
          <w:t>d</w:t>
        </w:r>
        <w:r w:rsidR="00D32EF1">
          <w:rPr>
            <w:rFonts w:ascii="Times New Roman" w:hAnsi="Times New Roman" w:cs="Times New Roman"/>
            <w:sz w:val="24"/>
          </w:rPr>
          <w:t xml:space="preserve"> </w:t>
        </w:r>
      </w:ins>
      <w:del w:id="1084" w:author="Author">
        <w:r w:rsidDel="00D32EF1">
          <w:rPr>
            <w:rFonts w:ascii="Times New Roman" w:hAnsi="Times New Roman" w:cs="Times New Roman"/>
            <w:sz w:val="24"/>
          </w:rPr>
          <w:delText xml:space="preserve">is associated </w:delText>
        </w:r>
      </w:del>
      <w:r>
        <w:rPr>
          <w:rFonts w:ascii="Times New Roman" w:hAnsi="Times New Roman" w:cs="Times New Roman"/>
          <w:sz w:val="24"/>
        </w:rPr>
        <w:t xml:space="preserve">with higher </w:t>
      </w:r>
      <w:del w:id="1085" w:author="Author">
        <w:r w:rsidDel="00E71AC6">
          <w:rPr>
            <w:rFonts w:ascii="Times New Roman" w:hAnsi="Times New Roman" w:cs="Times New Roman"/>
            <w:sz w:val="24"/>
          </w:rPr>
          <w:delText>floor</w:delText>
        </w:r>
      </w:del>
      <w:ins w:id="1086" w:author="Author">
        <w:r w:rsidR="00E71AC6">
          <w:rPr>
            <w:rFonts w:ascii="Times New Roman" w:hAnsi="Times New Roman" w:cs="Times New Roman"/>
            <w:sz w:val="24"/>
          </w:rPr>
          <w:t>base</w:t>
        </w:r>
      </w:ins>
      <w:r>
        <w:rPr>
          <w:rFonts w:ascii="Times New Roman" w:hAnsi="Times New Roman" w:cs="Times New Roman"/>
          <w:sz w:val="24"/>
        </w:rPr>
        <w:t xml:space="preserve"> values; </w:t>
      </w:r>
      <w:ins w:id="1087" w:author="Author">
        <w:r w:rsidR="00C44CA3">
          <w:rPr>
            <w:rFonts w:ascii="Times New Roman" w:hAnsi="Times New Roman" w:cs="Times New Roman"/>
            <w:sz w:val="24"/>
          </w:rPr>
          <w:t xml:space="preserve">older </w:t>
        </w:r>
        <w:del w:id="1088" w:author="Author">
          <w:r w:rsidR="00053D48" w:rsidDel="00C44CA3">
            <w:rPr>
              <w:rFonts w:ascii="Times New Roman" w:hAnsi="Times New Roman" w:cs="Times New Roman"/>
              <w:sz w:val="24"/>
            </w:rPr>
            <w:delText xml:space="preserve">more senior </w:delText>
          </w:r>
        </w:del>
      </w:ins>
      <w:del w:id="1089" w:author="Author">
        <w:r w:rsidDel="00053D48">
          <w:rPr>
            <w:rFonts w:ascii="Times New Roman" w:hAnsi="Times New Roman" w:cs="Times New Roman"/>
            <w:sz w:val="24"/>
          </w:rPr>
          <w:delText xml:space="preserve">older </w:delText>
        </w:r>
      </w:del>
      <w:r>
        <w:rPr>
          <w:rFonts w:ascii="Times New Roman" w:hAnsi="Times New Roman" w:cs="Times New Roman"/>
          <w:sz w:val="24"/>
        </w:rPr>
        <w:t xml:space="preserve">people in a community </w:t>
      </w:r>
      <w:ins w:id="1090" w:author="Author">
        <w:r w:rsidR="00C44CA3">
          <w:rPr>
            <w:rFonts w:ascii="Times New Roman" w:hAnsi="Times New Roman" w:cs="Times New Roman"/>
            <w:sz w:val="24"/>
          </w:rPr>
          <w:t>indicate</w:t>
        </w:r>
        <w:del w:id="1091" w:author="Author">
          <w:r w:rsidR="00CC1D5A" w:rsidDel="00C44CA3">
            <w:rPr>
              <w:rFonts w:ascii="Times New Roman" w:hAnsi="Times New Roman" w:cs="Times New Roman"/>
              <w:sz w:val="24"/>
            </w:rPr>
            <w:delText>suggest</w:delText>
          </w:r>
        </w:del>
        <w:r w:rsidR="00DA2EDC">
          <w:rPr>
            <w:rFonts w:ascii="Times New Roman" w:hAnsi="Times New Roman" w:cs="Times New Roman"/>
            <w:sz w:val="24"/>
          </w:rPr>
          <w:t xml:space="preserve"> </w:t>
        </w:r>
      </w:ins>
      <w:del w:id="1092" w:author="Author">
        <w:r w:rsidDel="00DA2EDC">
          <w:rPr>
            <w:rFonts w:ascii="Times New Roman" w:hAnsi="Times New Roman" w:cs="Times New Roman"/>
            <w:sz w:val="24"/>
          </w:rPr>
          <w:delText xml:space="preserve">mean </w:delText>
        </w:r>
      </w:del>
      <w:r>
        <w:rPr>
          <w:rFonts w:ascii="Times New Roman" w:hAnsi="Times New Roman" w:cs="Times New Roman"/>
          <w:sz w:val="24"/>
        </w:rPr>
        <w:t xml:space="preserve">higher levels of continued transit use during the pandemic. </w:t>
      </w:r>
      <w:ins w:id="1093" w:author="Author">
        <w:r w:rsidR="00EB0148">
          <w:rPr>
            <w:rFonts w:ascii="Times New Roman" w:hAnsi="Times New Roman" w:cs="Times New Roman"/>
            <w:sz w:val="24"/>
          </w:rPr>
          <w:t>The Transit user survey</w:t>
        </w:r>
        <w:r w:rsidR="00EB0148">
          <w:rPr>
            <w:rFonts w:ascii="Times New Roman" w:hAnsi="Times New Roman" w:cs="Times New Roman" w:hint="eastAsia"/>
            <w:sz w:val="24"/>
          </w:rPr>
          <w:t xml:space="preserve"> </w:t>
        </w:r>
      </w:ins>
      <w:del w:id="1094" w:author="Author">
        <w:r w:rsidDel="00EB0148">
          <w:rPr>
            <w:rFonts w:ascii="Times New Roman" w:hAnsi="Times New Roman" w:cs="Times New Roman" w:hint="eastAsia"/>
            <w:sz w:val="24"/>
          </w:rPr>
          <w:delText>This</w:delText>
        </w:r>
        <w:r w:rsidDel="00EB0148">
          <w:rPr>
            <w:rFonts w:ascii="Times New Roman" w:hAnsi="Times New Roman" w:cs="Times New Roman"/>
            <w:sz w:val="24"/>
          </w:rPr>
          <w:delText xml:space="preserve"> result is </w:delText>
        </w:r>
      </w:del>
      <w:r>
        <w:rPr>
          <w:rFonts w:ascii="Times New Roman" w:hAnsi="Times New Roman" w:cs="Times New Roman"/>
          <w:sz w:val="24"/>
        </w:rPr>
        <w:t>also support</w:t>
      </w:r>
      <w:ins w:id="1095" w:author="Author">
        <w:r w:rsidR="00EB0148">
          <w:rPr>
            <w:rFonts w:ascii="Times New Roman" w:hAnsi="Times New Roman" w:cs="Times New Roman"/>
            <w:sz w:val="24"/>
          </w:rPr>
          <w:t>s</w:t>
        </w:r>
      </w:ins>
      <w:del w:id="1096" w:author="Author">
        <w:r w:rsidDel="00EB0148">
          <w:rPr>
            <w:rFonts w:ascii="Times New Roman" w:hAnsi="Times New Roman" w:cs="Times New Roman"/>
            <w:sz w:val="24"/>
          </w:rPr>
          <w:delText>ed</w:delText>
        </w:r>
      </w:del>
      <w:r>
        <w:rPr>
          <w:rFonts w:ascii="Times New Roman" w:hAnsi="Times New Roman" w:cs="Times New Roman"/>
          <w:sz w:val="24"/>
        </w:rPr>
        <w:t xml:space="preserve"> </w:t>
      </w:r>
      <w:ins w:id="1097" w:author="Author">
        <w:r w:rsidR="00EB0148">
          <w:rPr>
            <w:rFonts w:ascii="Times New Roman" w:hAnsi="Times New Roman" w:cs="Times New Roman"/>
            <w:sz w:val="24"/>
          </w:rPr>
          <w:t>this result</w:t>
        </w:r>
      </w:ins>
      <w:del w:id="1098" w:author="Author">
        <w:r w:rsidDel="00EB0148">
          <w:rPr>
            <w:rFonts w:ascii="Times New Roman" w:hAnsi="Times New Roman" w:cs="Times New Roman"/>
            <w:sz w:val="24"/>
          </w:rPr>
          <w:delText>by the Transit user survey</w:delText>
        </w:r>
      </w:del>
      <w:r>
        <w:rPr>
          <w:rFonts w:ascii="Times New Roman" w:hAnsi="Times New Roman" w:cs="Times New Roman"/>
          <w:sz w:val="24"/>
        </w:rPr>
        <w:t xml:space="preserve">. By comparing the users’ age composition in surveys conducted in September 2019 and April 2020, Transit found a drop in young people under 18 and </w:t>
      </w:r>
      <w:r>
        <w:rPr>
          <w:rFonts w:ascii="Times New Roman" w:hAnsi="Times New Roman" w:cs="Times New Roman"/>
          <w:sz w:val="24"/>
        </w:rPr>
        <w:lastRenderedPageBreak/>
        <w:t xml:space="preserve">between 25 to 44 years old; meanwhile, the relative ratio of people between 45 to 64 years old doubled </w:t>
      </w:r>
      <w:r>
        <w:rPr>
          <w:rFonts w:ascii="Times New Roman" w:hAnsi="Times New Roman" w:cs="Times New Roman"/>
          <w:sz w:val="24"/>
        </w:rPr>
        <w:fldChar w:fldCharType="begin" w:fldLock="1"/>
      </w:r>
      <w:r w:rsidR="00122E4C">
        <w:rPr>
          <w:rFonts w:ascii="Times New Roman" w:hAnsi="Times New Roman" w:cs="Times New Roman"/>
          <w:sz w:val="24"/>
        </w:rPr>
        <w:instrText>ADDIN CSL_CITATION {"citationItems":[{"id":"ITEM-1","itemData":{"URL":"https://www.youtube.com/watch?v=qkT9XQtd1o4","accessed":{"date-parts":[["2020","5","15"]]},"author":[{"dropping-particle":"","family":"Transit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[29]","plainTextFormattedCitation":"[29]","previouslyFormattedCitation":"[29]"},"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[29]</w:t>
      </w:r>
      <w:r>
        <w:rPr>
          <w:rFonts w:ascii="Times New Roman" w:hAnsi="Times New Roman" w:cs="Times New Roman"/>
          <w:sz w:val="24"/>
        </w:rPr>
        <w:fldChar w:fldCharType="end"/>
      </w:r>
      <w:r>
        <w:rPr>
          <w:rFonts w:ascii="Times New Roman" w:hAnsi="Times New Roman" w:cs="Times New Roman"/>
          <w:sz w:val="24"/>
        </w:rPr>
        <w:t>.</w:t>
      </w:r>
    </w:p>
    <w:p w14:paraId="7B6868E9" w14:textId="77777777" w:rsidR="00077492" w:rsidRDefault="00077492" w:rsidP="00EF007A">
      <w:pPr>
        <w:spacing w:line="480" w:lineRule="auto"/>
        <w:rPr>
          <w:rFonts w:ascii="Times New Roman" w:hAnsi="Times New Roman" w:cs="Times New Roman"/>
          <w:sz w:val="24"/>
        </w:rPr>
      </w:pPr>
    </w:p>
    <w:p w14:paraId="6F8DA79B" w14:textId="295BD5AE" w:rsidR="00077492" w:rsidRPr="00914C9B" w:rsidRDefault="00077492">
      <w:pPr>
        <w:spacing w:line="480" w:lineRule="auto"/>
        <w:jc w:val="both"/>
        <w:rPr>
          <w:rStyle w:val="Emphasis"/>
          <w:rPrChange w:id="1099" w:author="Author">
            <w:rPr/>
          </w:rPrChange>
        </w:rPr>
        <w:pPrChange w:id="1100" w:author="Author">
          <w:pPr>
            <w:pStyle w:val="ListParagraph"/>
            <w:numPr>
              <w:ilvl w:val="2"/>
              <w:numId w:val="2"/>
            </w:numPr>
            <w:spacing w:line="480" w:lineRule="auto"/>
            <w:ind w:hanging="720"/>
            <w:jc w:val="both"/>
          </w:pPr>
        </w:pPrChange>
      </w:pPr>
      <w:r w:rsidRPr="00914C9B">
        <w:rPr>
          <w:rStyle w:val="Emphasis"/>
          <w:rPrChange w:id="1101" w:author="Author">
            <w:rPr/>
          </w:rPrChange>
        </w:rPr>
        <w:t>African American</w:t>
      </w:r>
      <w:ins w:id="1102" w:author="Author">
        <w:r w:rsidR="0010496F">
          <w:rPr>
            <w:rStyle w:val="Emphasis"/>
          </w:rPr>
          <w:t xml:space="preserve"> and Female</w:t>
        </w:r>
      </w:ins>
    </w:p>
    <w:p w14:paraId="2863D3FB" w14:textId="1D2FFFF7" w:rsidR="00077492" w:rsidRDefault="00077492">
      <w:pPr>
        <w:spacing w:line="480" w:lineRule="auto"/>
        <w:ind w:firstLine="720"/>
        <w:jc w:val="both"/>
        <w:rPr>
          <w:rFonts w:ascii="Times New Roman" w:hAnsi="Times New Roman" w:cs="Times New Roman"/>
          <w:sz w:val="24"/>
        </w:rPr>
        <w:pPrChange w:id="1103" w:author="Author">
          <w:pPr>
            <w:spacing w:line="480" w:lineRule="auto"/>
            <w:jc w:val="both"/>
          </w:pPr>
        </w:pPrChange>
      </w:pPr>
      <w:r>
        <w:rPr>
          <w:rFonts w:ascii="Times New Roman" w:hAnsi="Times New Roman" w:cs="Times New Roman"/>
          <w:sz w:val="24"/>
        </w:rPr>
        <w:t xml:space="preserve">The regression analyses also </w:t>
      </w:r>
      <w:ins w:id="1104" w:author="Author">
        <w:r w:rsidR="00EB0148">
          <w:rPr>
            <w:rFonts w:ascii="Times New Roman" w:hAnsi="Times New Roman" w:cs="Times New Roman"/>
            <w:sz w:val="24"/>
          </w:rPr>
          <w:t xml:space="preserve">indicates </w:t>
        </w:r>
      </w:ins>
      <w:del w:id="1105" w:author="Author">
        <w:r w:rsidDel="00EB0148">
          <w:rPr>
            <w:rFonts w:ascii="Times New Roman" w:hAnsi="Times New Roman" w:cs="Times New Roman" w:hint="eastAsia"/>
            <w:sz w:val="24"/>
          </w:rPr>
          <w:delText>suggest</w:delText>
        </w:r>
        <w:r w:rsidDel="00EB0148">
          <w:rPr>
            <w:rFonts w:ascii="Times New Roman" w:hAnsi="Times New Roman" w:cs="Times New Roman"/>
            <w:sz w:val="24"/>
          </w:rPr>
          <w:delText xml:space="preserve"> </w:delText>
        </w:r>
      </w:del>
      <w:r>
        <w:rPr>
          <w:rFonts w:ascii="Times New Roman" w:hAnsi="Times New Roman" w:cs="Times New Roman"/>
          <w:sz w:val="24"/>
        </w:rPr>
        <w:t xml:space="preserve">the dependence of African Americans on public transit, even during a pandemic. </w:t>
      </w:r>
      <w:r w:rsidRPr="003522AB">
        <w:rPr>
          <w:rFonts w:ascii="Times New Roman" w:hAnsi="Times New Roman" w:cs="Times New Roman"/>
          <w:sz w:val="24"/>
        </w:rPr>
        <w:t xml:space="preserve">It </w:t>
      </w:r>
      <w:r>
        <w:rPr>
          <w:rFonts w:ascii="Times New Roman" w:hAnsi="Times New Roman" w:cs="Times New Roman"/>
          <w:sz w:val="24"/>
        </w:rPr>
        <w:t xml:space="preserve">is </w:t>
      </w:r>
      <w:r w:rsidRPr="003522AB">
        <w:rPr>
          <w:rFonts w:ascii="Times New Roman" w:hAnsi="Times New Roman" w:cs="Times New Roman"/>
          <w:sz w:val="24"/>
        </w:rPr>
        <w:t xml:space="preserve">the most </w:t>
      </w:r>
      <w:r>
        <w:rPr>
          <w:rFonts w:ascii="Times New Roman" w:hAnsi="Times New Roman" w:cs="Times New Roman"/>
          <w:sz w:val="24"/>
        </w:rPr>
        <w:t xml:space="preserve">influential </w:t>
      </w:r>
      <w:r w:rsidRPr="003522AB">
        <w:rPr>
          <w:rFonts w:ascii="Times New Roman" w:hAnsi="Times New Roman" w:cs="Times New Roman"/>
          <w:sz w:val="24"/>
        </w:rPr>
        <w:t>among</w:t>
      </w:r>
      <w:r>
        <w:rPr>
          <w:rFonts w:ascii="Times New Roman" w:hAnsi="Times New Roman" w:cs="Times New Roman"/>
          <w:sz w:val="24"/>
        </w:rPr>
        <w:t xml:space="preserve"> the </w:t>
      </w:r>
      <w:r w:rsidRPr="003522AB">
        <w:rPr>
          <w:rFonts w:ascii="Times New Roman" w:hAnsi="Times New Roman" w:cs="Times New Roman"/>
          <w:sz w:val="24"/>
        </w:rPr>
        <w:t xml:space="preserve">factors </w:t>
      </w:r>
      <w:ins w:id="1106" w:author="Author">
        <w:r w:rsidR="002130AB">
          <w:rPr>
            <w:rFonts w:ascii="Times New Roman" w:hAnsi="Times New Roman" w:cs="Times New Roman"/>
            <w:sz w:val="24"/>
          </w:rPr>
          <w:t xml:space="preserve">in </w:t>
        </w:r>
      </w:ins>
      <w:r w:rsidR="00072CBE">
        <w:rPr>
          <w:rFonts w:ascii="Times New Roman" w:hAnsi="Times New Roman" w:cs="Times New Roman"/>
          <w:sz w:val="24"/>
        </w:rPr>
        <w:t>Table 1</w:t>
      </w:r>
      <w:ins w:id="1107" w:author="Author">
        <w:r w:rsidR="002130AB">
          <w:rPr>
            <w:rFonts w:ascii="Times New Roman" w:hAnsi="Times New Roman" w:cs="Times New Roman"/>
            <w:sz w:val="24"/>
          </w:rPr>
          <w:fldChar w:fldCharType="begin"/>
        </w:r>
        <w:r w:rsidR="002130AB">
          <w:rPr>
            <w:rFonts w:ascii="Times New Roman" w:hAnsi="Times New Roman" w:cs="Times New Roman"/>
            <w:sz w:val="24"/>
          </w:rPr>
          <w:instrText xml:space="preserve"> REF _Ref46957630 \h </w:instrText>
        </w:r>
      </w:ins>
      <w:r w:rsidR="002130AB">
        <w:rPr>
          <w:rFonts w:ascii="Times New Roman" w:hAnsi="Times New Roman" w:cs="Times New Roman"/>
          <w:sz w:val="24"/>
        </w:rPr>
      </w:r>
      <w:del w:id="1108" w:author="Author">
        <w:r w:rsidR="002130AB">
          <w:rPr>
            <w:rFonts w:ascii="Times New Roman" w:hAnsi="Times New Roman" w:cs="Times New Roman"/>
            <w:sz w:val="24"/>
          </w:rPr>
          <w:fldChar w:fldCharType="end"/>
        </w:r>
      </w:del>
      <w:r w:rsidR="008C762B">
        <w:rPr>
          <w:rFonts w:ascii="Times New Roman" w:hAnsi="Times New Roman" w:cs="Times New Roman"/>
          <w:sz w:val="24"/>
        </w:rPr>
        <w:t xml:space="preserve"> </w:t>
      </w:r>
      <w:r>
        <w:rPr>
          <w:rFonts w:ascii="Times New Roman" w:hAnsi="Times New Roman" w:cs="Times New Roman"/>
          <w:sz w:val="24"/>
        </w:rPr>
        <w:t>based on model fit (R-squared)</w:t>
      </w:r>
      <w:r w:rsidRPr="003522AB">
        <w:rPr>
          <w:rFonts w:ascii="Times New Roman" w:hAnsi="Times New Roman" w:cs="Times New Roman"/>
          <w:sz w:val="24"/>
        </w:rPr>
        <w:t xml:space="preserve">. </w:t>
      </w:r>
      <w:r>
        <w:rPr>
          <w:rFonts w:ascii="Times New Roman" w:hAnsi="Times New Roman" w:cs="Times New Roman"/>
          <w:sz w:val="24"/>
        </w:rPr>
        <w:t xml:space="preserve">There is a strong positive correlation between the ratio of African Americans in the population and the </w:t>
      </w:r>
      <w:del w:id="1109" w:author="Author">
        <w:r w:rsidDel="00E71AC6">
          <w:rPr>
            <w:rFonts w:ascii="Times New Roman" w:hAnsi="Times New Roman" w:cs="Times New Roman"/>
            <w:sz w:val="24"/>
          </w:rPr>
          <w:delText>floor</w:delText>
        </w:r>
      </w:del>
      <w:ins w:id="1110" w:author="Author">
        <w:r w:rsidR="00E71AC6">
          <w:rPr>
            <w:rFonts w:ascii="Times New Roman" w:hAnsi="Times New Roman" w:cs="Times New Roman"/>
            <w:sz w:val="24"/>
          </w:rPr>
          <w:t>base</w:t>
        </w:r>
      </w:ins>
      <w:r>
        <w:rPr>
          <w:rFonts w:ascii="Times New Roman" w:hAnsi="Times New Roman" w:cs="Times New Roman"/>
          <w:sz w:val="24"/>
        </w:rPr>
        <w:t xml:space="preserve"> value. These results are also consistent with the results of the </w:t>
      </w:r>
      <w:ins w:id="1111" w:author="Author">
        <w:r w:rsidR="00EB0148">
          <w:rPr>
            <w:rFonts w:ascii="Times New Roman" w:hAnsi="Times New Roman" w:cs="Times New Roman"/>
            <w:sz w:val="24"/>
          </w:rPr>
          <w:t xml:space="preserve">Transit </w:t>
        </w:r>
      </w:ins>
      <w:r>
        <w:rPr>
          <w:rFonts w:ascii="Times New Roman" w:hAnsi="Times New Roman" w:cs="Times New Roman"/>
          <w:sz w:val="24"/>
        </w:rPr>
        <w:t>user survey. During the pandemic, African American people have the greatest share (&gt;35%) of riders compared with other races in the US, while Caucasian</w:t>
      </w:r>
      <w:ins w:id="1112" w:author="Author">
        <w:r w:rsidR="00EB0148">
          <w:rPr>
            <w:rFonts w:ascii="Times New Roman" w:hAnsi="Times New Roman" w:cs="Times New Roman"/>
            <w:sz w:val="24"/>
          </w:rPr>
          <w:t>s</w:t>
        </w:r>
      </w:ins>
      <w:r>
        <w:rPr>
          <w:rFonts w:ascii="Times New Roman" w:hAnsi="Times New Roman" w:cs="Times New Roman"/>
          <w:sz w:val="24"/>
        </w:rPr>
        <w:t xml:space="preserve"> were the majority (&gt;40%) of the rider before the pandemic based on the 2017 APTA survey </w:t>
      </w:r>
      <w:r>
        <w:rPr>
          <w:rFonts w:ascii="Times New Roman" w:hAnsi="Times New Roman" w:cs="Times New Roman"/>
          <w:sz w:val="24"/>
        </w:rPr>
        <w:fldChar w:fldCharType="begin" w:fldLock="1"/>
      </w:r>
      <w:r w:rsidR="00D0640C">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deep-dive.","type":"webpage"},"uris":["http://www.mendeley.com/documents/?uuid=dd700b73-023a-4a6e-ad86-2321f0d1b3e5"]},{"id":"ITEM-2","itemData":{"author":[{"dropping-particle":"","family":"CJI Research Corporation","given":"","non-dropping-particle":"","parse-names":false,"suffix":""},{"dropping-particle":"","family":"Clark","given":"Hugh M.","non-dropping-particle":"","parse-names":false,"suffix":""}],"id":"ITEM-2","issued":{"date-parts":[["2017"]]},"title":"Who Rides Public Transportation","type":"report"},"uris":["http://www.mendeley.com/documents/?uuid=9e4267cf-e828-4104-8e22-71c5ce352fc9"]}],"mendeley":{"formattedCitation":"[28,38]","plainTextFormattedCitation":"[28,38]","previouslyFormattedCitation":"[28,38]"},"properties":{"noteIndex":0},"schema":"https://github.com/citation-style-language/schema/raw/master/csl-citation.json"}</w:instrText>
      </w:r>
      <w:r>
        <w:rPr>
          <w:rFonts w:ascii="Times New Roman" w:hAnsi="Times New Roman" w:cs="Times New Roman"/>
          <w:sz w:val="24"/>
        </w:rPr>
        <w:fldChar w:fldCharType="separate"/>
      </w:r>
      <w:r w:rsidR="00BF07CD" w:rsidRPr="00BF07CD">
        <w:rPr>
          <w:rFonts w:ascii="Times New Roman" w:hAnsi="Times New Roman" w:cs="Times New Roman"/>
          <w:noProof/>
          <w:sz w:val="24"/>
        </w:rPr>
        <w:t>[28,38]</w:t>
      </w:r>
      <w:r>
        <w:rPr>
          <w:rFonts w:ascii="Times New Roman" w:hAnsi="Times New Roman" w:cs="Times New Roman"/>
          <w:sz w:val="24"/>
        </w:rPr>
        <w:fldChar w:fldCharType="end"/>
      </w:r>
      <w:r>
        <w:rPr>
          <w:rFonts w:ascii="Times New Roman" w:hAnsi="Times New Roman" w:cs="Times New Roman"/>
          <w:sz w:val="24"/>
        </w:rPr>
        <w:t xml:space="preserve">. The disproportionately small decrease of the African American population’s transit demand supports the conclusion that cities with more African Americans are more likely to have a higher </w:t>
      </w:r>
      <w:del w:id="1113" w:author="Author">
        <w:r w:rsidDel="00E71AC6">
          <w:rPr>
            <w:rFonts w:ascii="Times New Roman" w:hAnsi="Times New Roman" w:cs="Times New Roman"/>
            <w:sz w:val="24"/>
          </w:rPr>
          <w:delText>floor</w:delText>
        </w:r>
      </w:del>
      <w:ins w:id="1114" w:author="Author">
        <w:r w:rsidR="00E71AC6">
          <w:rPr>
            <w:rFonts w:ascii="Times New Roman" w:hAnsi="Times New Roman" w:cs="Times New Roman"/>
            <w:sz w:val="24"/>
          </w:rPr>
          <w:t>base</w:t>
        </w:r>
      </w:ins>
      <w:r>
        <w:rPr>
          <w:rFonts w:ascii="Times New Roman" w:hAnsi="Times New Roman" w:cs="Times New Roman"/>
          <w:sz w:val="24"/>
        </w:rPr>
        <w:t xml:space="preserve"> value.</w:t>
      </w:r>
    </w:p>
    <w:p w14:paraId="18C8029A" w14:textId="5EC8CD35" w:rsidR="00077492" w:rsidRDefault="00077492" w:rsidP="00EF007A">
      <w:pPr>
        <w:spacing w:line="480" w:lineRule="auto"/>
        <w:jc w:val="both"/>
        <w:rPr>
          <w:rFonts w:ascii="Times New Roman" w:hAnsi="Times New Roman" w:cs="Times New Roman"/>
          <w:sz w:val="24"/>
        </w:rPr>
      </w:pPr>
      <w:r>
        <w:rPr>
          <w:rFonts w:ascii="Times New Roman" w:hAnsi="Times New Roman" w:cs="Times New Roman"/>
          <w:sz w:val="24"/>
        </w:rPr>
        <w:tab/>
        <w:t xml:space="preserve">Higher </w:t>
      </w:r>
      <w:del w:id="1115" w:author="Author">
        <w:r w:rsidDel="00E71AC6">
          <w:rPr>
            <w:rFonts w:ascii="Times New Roman" w:hAnsi="Times New Roman" w:cs="Times New Roman"/>
            <w:sz w:val="24"/>
          </w:rPr>
          <w:delText>floor</w:delText>
        </w:r>
      </w:del>
      <w:ins w:id="1116" w:author="Author">
        <w:r w:rsidR="00E71AC6">
          <w:rPr>
            <w:rFonts w:ascii="Times New Roman" w:hAnsi="Times New Roman" w:cs="Times New Roman"/>
            <w:sz w:val="24"/>
          </w:rPr>
          <w:t>base</w:t>
        </w:r>
      </w:ins>
      <w:r>
        <w:rPr>
          <w:rFonts w:ascii="Times New Roman" w:hAnsi="Times New Roman" w:cs="Times New Roman"/>
          <w:sz w:val="24"/>
        </w:rPr>
        <w:t xml:space="preserve"> values are also highly correlated with larger ratios of females in the population; however, we also d</w:t>
      </w:r>
      <w:ins w:id="1117" w:author="Author">
        <w:r w:rsidR="009F217C">
          <w:rPr>
            <w:rFonts w:ascii="Times New Roman" w:hAnsi="Times New Roman" w:cs="Times New Roman"/>
            <w:sz w:val="24"/>
          </w:rPr>
          <w:t>id</w:t>
        </w:r>
      </w:ins>
      <w:del w:id="1118" w:author="Author">
        <w:r w:rsidDel="009F217C">
          <w:rPr>
            <w:rFonts w:ascii="Times New Roman" w:hAnsi="Times New Roman" w:cs="Times New Roman"/>
            <w:sz w:val="24"/>
          </w:rPr>
          <w:delText>o</w:delText>
        </w:r>
      </w:del>
      <w:r>
        <w:rPr>
          <w:rFonts w:ascii="Times New Roman" w:hAnsi="Times New Roman" w:cs="Times New Roman"/>
          <w:sz w:val="24"/>
        </w:rPr>
        <w:t xml:space="preserve"> not include it due to </w:t>
      </w:r>
      <w:proofErr w:type="spellStart"/>
      <w:r>
        <w:rPr>
          <w:rFonts w:ascii="Times New Roman" w:hAnsi="Times New Roman" w:cs="Times New Roman"/>
          <w:sz w:val="24"/>
        </w:rPr>
        <w:t>multicollinearity</w:t>
      </w:r>
      <w:proofErr w:type="spellEnd"/>
      <w:r>
        <w:rPr>
          <w:rFonts w:ascii="Times New Roman" w:hAnsi="Times New Roman" w:cs="Times New Roman"/>
          <w:sz w:val="24"/>
        </w:rPr>
        <w:t xml:space="preserve"> with the ratio of African Americans in the population. A higher ratio of females in the population is also correlated with lower income and a lower ratio of people with non-physical occupations. The Transit user survey supports these results in a dramatic manner. Among all the US users surveyed,</w:t>
      </w:r>
      <w:r w:rsidRPr="00E85AA9">
        <w:rPr>
          <w:rFonts w:ascii="Times New Roman" w:hAnsi="Times New Roman" w:cs="Times New Roman"/>
          <w:sz w:val="24"/>
        </w:rPr>
        <w:t xml:space="preserve"> </w:t>
      </w:r>
      <w:r>
        <w:rPr>
          <w:rFonts w:ascii="Times New Roman" w:hAnsi="Times New Roman" w:cs="Times New Roman"/>
          <w:sz w:val="24"/>
        </w:rPr>
        <w:t xml:space="preserve">the male and female proportions were roughly equal before the </w:t>
      </w:r>
      <w:r w:rsidRPr="00E85AA9">
        <w:rPr>
          <w:rFonts w:ascii="Times New Roman" w:hAnsi="Times New Roman" w:cs="Times New Roman"/>
          <w:sz w:val="24"/>
        </w:rPr>
        <w:t>COVID-19 pandemic</w:t>
      </w:r>
      <w:r>
        <w:rPr>
          <w:rFonts w:ascii="Times New Roman" w:hAnsi="Times New Roman" w:cs="Times New Roman"/>
          <w:sz w:val="24"/>
        </w:rPr>
        <w:t xml:space="preserve">; during the pandemic, 56% are females while only 40% are males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xml:space="preserve">. For some cities such as Philadelphia, more than 68% of riders are women. Meanwhile, Transit app users of color are also more likely to be females during the pandemic; more than 70% of the African-American riders during the pandemic are female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w:t>
      </w:r>
    </w:p>
    <w:p w14:paraId="4C188D2F" w14:textId="77777777" w:rsidR="00077492" w:rsidRDefault="00077492" w:rsidP="00EF007A">
      <w:pPr>
        <w:spacing w:line="480" w:lineRule="auto"/>
        <w:rPr>
          <w:rFonts w:ascii="Times New Roman" w:hAnsi="Times New Roman" w:cs="Times New Roman"/>
          <w:sz w:val="24"/>
        </w:rPr>
      </w:pPr>
    </w:p>
    <w:p w14:paraId="64ED299A" w14:textId="77777777" w:rsidR="00077492" w:rsidRPr="00914C9B" w:rsidRDefault="00077492">
      <w:pPr>
        <w:spacing w:line="480" w:lineRule="auto"/>
        <w:jc w:val="both"/>
        <w:rPr>
          <w:rStyle w:val="Emphasis"/>
          <w:rPrChange w:id="1119" w:author="Author">
            <w:rPr/>
          </w:rPrChange>
        </w:rPr>
        <w:pPrChange w:id="1120" w:author="Author">
          <w:pPr>
            <w:pStyle w:val="ListParagraph"/>
            <w:numPr>
              <w:ilvl w:val="2"/>
              <w:numId w:val="2"/>
            </w:numPr>
            <w:spacing w:line="480" w:lineRule="auto"/>
            <w:ind w:hanging="720"/>
            <w:jc w:val="both"/>
          </w:pPr>
        </w:pPrChange>
      </w:pPr>
      <w:r w:rsidRPr="00914C9B">
        <w:rPr>
          <w:rStyle w:val="Emphasis"/>
          <w:rPrChange w:id="1121" w:author="Author">
            <w:rPr/>
          </w:rPrChange>
        </w:rPr>
        <w:t>Awareness</w:t>
      </w:r>
    </w:p>
    <w:p w14:paraId="7961D780" w14:textId="52773868" w:rsidR="00077492" w:rsidRDefault="00077492">
      <w:pPr>
        <w:spacing w:line="480" w:lineRule="auto"/>
        <w:ind w:firstLine="720"/>
        <w:jc w:val="both"/>
        <w:rPr>
          <w:rFonts w:ascii="Times New Roman" w:hAnsi="Times New Roman" w:cs="Times New Roman"/>
          <w:sz w:val="24"/>
        </w:rPr>
        <w:pPrChange w:id="1122" w:author="Author">
          <w:pPr>
            <w:spacing w:line="480" w:lineRule="auto"/>
            <w:jc w:val="both"/>
          </w:pPr>
        </w:pPrChange>
      </w:pPr>
      <w:r>
        <w:rPr>
          <w:rFonts w:ascii="Times New Roman" w:hAnsi="Times New Roman" w:cs="Times New Roman"/>
          <w:sz w:val="24"/>
        </w:rPr>
        <w:t xml:space="preserve">The Google search trend index for </w:t>
      </w:r>
      <w:del w:id="1123" w:author="Author">
        <w:r w:rsidDel="005D7633">
          <w:rPr>
            <w:rFonts w:ascii="Times New Roman" w:hAnsi="Times New Roman" w:cs="Times New Roman"/>
            <w:sz w:val="24"/>
          </w:rPr>
          <w:delText>COVID-19</w:delText>
        </w:r>
      </w:del>
      <w:ins w:id="1124" w:author="Author">
        <w:r w:rsidR="005D7633">
          <w:rPr>
            <w:rFonts w:ascii="Times New Roman" w:hAnsi="Times New Roman" w:cs="Times New Roman"/>
            <w:sz w:val="24"/>
          </w:rPr>
          <w:t>the keyword “Coronavirus”</w:t>
        </w:r>
      </w:ins>
      <w:r>
        <w:rPr>
          <w:rFonts w:ascii="Times New Roman" w:hAnsi="Times New Roman" w:cs="Times New Roman"/>
          <w:sz w:val="24"/>
        </w:rPr>
        <w:t xml:space="preserve"> is significantly associated with the </w:t>
      </w:r>
      <w:del w:id="1125" w:author="Author">
        <w:r w:rsidDel="00E71AC6">
          <w:rPr>
            <w:rFonts w:ascii="Times New Roman" w:hAnsi="Times New Roman" w:cs="Times New Roman"/>
            <w:sz w:val="24"/>
          </w:rPr>
          <w:delText>floor</w:delText>
        </w:r>
      </w:del>
      <w:ins w:id="1126" w:author="Author">
        <w:r w:rsidR="00E71AC6">
          <w:rPr>
            <w:rFonts w:ascii="Times New Roman" w:hAnsi="Times New Roman" w:cs="Times New Roman"/>
            <w:sz w:val="24"/>
          </w:rPr>
          <w:t>base</w:t>
        </w:r>
      </w:ins>
      <w:r>
        <w:rPr>
          <w:rFonts w:ascii="Times New Roman" w:hAnsi="Times New Roman" w:cs="Times New Roman"/>
          <w:sz w:val="24"/>
        </w:rPr>
        <w:t xml:space="preserve"> value; cities with a higher search index tend to have a lower </w:t>
      </w:r>
      <w:del w:id="1127" w:author="Author">
        <w:r w:rsidDel="00E71AC6">
          <w:rPr>
            <w:rFonts w:ascii="Times New Roman" w:hAnsi="Times New Roman" w:cs="Times New Roman"/>
            <w:sz w:val="24"/>
          </w:rPr>
          <w:delText>floor</w:delText>
        </w:r>
      </w:del>
      <w:ins w:id="1128" w:author="Author">
        <w:r w:rsidR="00E71AC6">
          <w:rPr>
            <w:rFonts w:ascii="Times New Roman" w:hAnsi="Times New Roman" w:cs="Times New Roman"/>
            <w:sz w:val="24"/>
          </w:rPr>
          <w:t>base</w:t>
        </w:r>
      </w:ins>
      <w:r>
        <w:rPr>
          <w:rFonts w:ascii="Times New Roman" w:hAnsi="Times New Roman" w:cs="Times New Roman"/>
          <w:sz w:val="24"/>
        </w:rPr>
        <w:t xml:space="preserve"> value, as a higher search index means </w:t>
      </w:r>
      <w:ins w:id="1129" w:author="Author">
        <w:r w:rsidR="005D7633">
          <w:rPr>
            <w:rFonts w:ascii="Times New Roman" w:hAnsi="Times New Roman" w:cs="Times New Roman"/>
            <w:sz w:val="24"/>
          </w:rPr>
          <w:t xml:space="preserve">“Coronavirus” </w:t>
        </w:r>
      </w:ins>
      <w:del w:id="1130" w:author="Author">
        <w:r w:rsidDel="005D7633">
          <w:rPr>
            <w:rFonts w:ascii="Times New Roman" w:hAnsi="Times New Roman" w:cs="Times New Roman"/>
            <w:sz w:val="24"/>
          </w:rPr>
          <w:delText xml:space="preserve">COVID-19 </w:delText>
        </w:r>
      </w:del>
      <w:r>
        <w:rPr>
          <w:rFonts w:ascii="Times New Roman" w:hAnsi="Times New Roman" w:cs="Times New Roman"/>
          <w:sz w:val="24"/>
        </w:rPr>
        <w:t>has a higher ratio among all Google searches in that region. This indicates the effects of people’s awareness and concern</w:t>
      </w:r>
      <w:ins w:id="1131" w:author="Author">
        <w:r w:rsidR="00EB0148">
          <w:rPr>
            <w:rFonts w:ascii="Times New Roman" w:hAnsi="Times New Roman" w:cs="Times New Roman"/>
            <w:sz w:val="24"/>
          </w:rPr>
          <w:t xml:space="preserve"> on avoiding</w:t>
        </w:r>
      </w:ins>
      <w:del w:id="1132" w:author="Author">
        <w:r w:rsidDel="00EB0148">
          <w:rPr>
            <w:rFonts w:ascii="Times New Roman" w:hAnsi="Times New Roman" w:cs="Times New Roman"/>
            <w:sz w:val="24"/>
          </w:rPr>
          <w:delText>: with more people perhaps following the stay-at-home order, more will avoid</w:delText>
        </w:r>
      </w:del>
      <w:r>
        <w:rPr>
          <w:rFonts w:ascii="Times New Roman" w:hAnsi="Times New Roman" w:cs="Times New Roman"/>
          <w:sz w:val="24"/>
        </w:rPr>
        <w:t xml:space="preserve"> </w:t>
      </w:r>
      <w:ins w:id="1133" w:author="Author">
        <w:r w:rsidR="00EB0148">
          <w:rPr>
            <w:rFonts w:ascii="Times New Roman" w:hAnsi="Times New Roman" w:cs="Times New Roman"/>
            <w:sz w:val="24"/>
          </w:rPr>
          <w:t>non-</w:t>
        </w:r>
      </w:ins>
      <w:del w:id="1134" w:author="Author">
        <w:r w:rsidDel="00EB0148">
          <w:rPr>
            <w:rFonts w:ascii="Times New Roman" w:hAnsi="Times New Roman" w:cs="Times New Roman"/>
            <w:sz w:val="24"/>
          </w:rPr>
          <w:delText>un</w:delText>
        </w:r>
      </w:del>
      <w:r>
        <w:rPr>
          <w:rFonts w:ascii="Times New Roman" w:hAnsi="Times New Roman" w:cs="Times New Roman"/>
          <w:sz w:val="24"/>
        </w:rPr>
        <w:t>essential public transit trips. However, in</w:t>
      </w:r>
      <w:ins w:id="1135" w:author="Author">
        <w:r w:rsidR="00F13EE2">
          <w:rPr>
            <w:rFonts w:ascii="Times New Roman" w:hAnsi="Times New Roman" w:cs="Times New Roman"/>
            <w:sz w:val="24"/>
          </w:rPr>
          <w:t xml:space="preserve"> </w:t>
        </w:r>
      </w:ins>
      <w:r w:rsidR="002A6090">
        <w:rPr>
          <w:rFonts w:ascii="Times New Roman" w:hAnsi="Times New Roman" w:cs="Times New Roman"/>
          <w:sz w:val="24"/>
        </w:rPr>
        <w:t>Table 1</w:t>
      </w:r>
      <w:ins w:id="1136" w:author="Author">
        <w:r w:rsidR="00F13EE2">
          <w:rPr>
            <w:rFonts w:ascii="Times New Roman" w:hAnsi="Times New Roman" w:cs="Times New Roman"/>
            <w:sz w:val="24"/>
          </w:rPr>
          <w:fldChar w:fldCharType="begin"/>
        </w:r>
        <w:r w:rsidR="00F13EE2">
          <w:rPr>
            <w:rFonts w:ascii="Times New Roman" w:hAnsi="Times New Roman" w:cs="Times New Roman"/>
            <w:sz w:val="24"/>
          </w:rPr>
          <w:instrText xml:space="preserve"> REF _Ref46957630 \h </w:instrText>
        </w:r>
      </w:ins>
      <w:r w:rsidR="00F13EE2">
        <w:rPr>
          <w:rFonts w:ascii="Times New Roman" w:hAnsi="Times New Roman" w:cs="Times New Roman"/>
          <w:sz w:val="24"/>
        </w:rPr>
      </w:r>
      <w:ins w:id="1137" w:author="Author">
        <w:r w:rsidR="00F13EE2">
          <w:rPr>
            <w:rFonts w:ascii="Times New Roman" w:hAnsi="Times New Roman" w:cs="Times New Roman"/>
            <w:sz w:val="24"/>
          </w:rPr>
          <w:fldChar w:fldCharType="end"/>
        </w:r>
      </w:ins>
      <w:r>
        <w:rPr>
          <w:rFonts w:ascii="Times New Roman" w:hAnsi="Times New Roman" w:cs="Times New Roman"/>
          <w:sz w:val="24"/>
        </w:rPr>
        <w:t>, Google search trend index is not highly influential: it has the lowest R-squared</w:t>
      </w:r>
      <w:del w:id="1138" w:author="Author">
        <w:r w:rsidDel="00C7303C">
          <w:rPr>
            <w:rFonts w:ascii="Times New Roman" w:hAnsi="Times New Roman" w:cs="Times New Roman"/>
            <w:sz w:val="24"/>
          </w:rPr>
          <w:delText xml:space="preserve"> </w:delText>
        </w:r>
      </w:del>
      <w:ins w:id="1139" w:author="Author">
        <w:del w:id="1140" w:author="Author">
          <w:r w:rsidR="00EB0148"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EB0148">
          <w:rPr>
            <w:rFonts w:ascii="Times New Roman" w:hAnsi="Times New Roman" w:cs="Times New Roman"/>
            <w:sz w:val="24"/>
          </w:rPr>
          <w:t>improvement</w:t>
        </w:r>
      </w:ins>
      <w:del w:id="1141" w:author="Author">
        <w:r w:rsidDel="00EB0148">
          <w:rPr>
            <w:rFonts w:ascii="Times New Roman" w:hAnsi="Times New Roman" w:cs="Times New Roman"/>
            <w:sz w:val="24"/>
          </w:rPr>
          <w:delText>increase</w:delText>
        </w:r>
      </w:del>
      <w:r>
        <w:rPr>
          <w:rFonts w:ascii="Times New Roman" w:hAnsi="Times New Roman" w:cs="Times New Roman"/>
          <w:sz w:val="24"/>
        </w:rPr>
        <w:t xml:space="preserve">. </w:t>
      </w:r>
      <w:ins w:id="1142" w:author="Author">
        <w:r w:rsidR="00046923">
          <w:rPr>
            <w:rFonts w:ascii="Times New Roman" w:hAnsi="Times New Roman" w:cs="Times New Roman"/>
            <w:sz w:val="24"/>
          </w:rPr>
          <w:t>T</w:t>
        </w:r>
        <w:bookmarkStart w:id="1143" w:name="_GoBack"/>
        <w:bookmarkEnd w:id="1143"/>
        <w:r w:rsidR="00046923">
          <w:rPr>
            <w:rFonts w:ascii="Times New Roman" w:hAnsi="Times New Roman" w:cs="Times New Roman"/>
            <w:sz w:val="24"/>
          </w:rPr>
          <w:t xml:space="preserve">his suggest </w:t>
        </w:r>
      </w:ins>
      <w:del w:id="1144" w:author="Author">
        <w:r w:rsidDel="00046923">
          <w:rPr>
            <w:rFonts w:ascii="Times New Roman" w:hAnsi="Times New Roman" w:cs="Times New Roman"/>
            <w:sz w:val="24"/>
          </w:rPr>
          <w:delText xml:space="preserve">It shows </w:delText>
        </w:r>
      </w:del>
      <w:r>
        <w:rPr>
          <w:rFonts w:ascii="Times New Roman" w:hAnsi="Times New Roman" w:cs="Times New Roman"/>
          <w:sz w:val="24"/>
        </w:rPr>
        <w:t>that</w:t>
      </w:r>
      <w:del w:id="1145" w:author="Author">
        <w:r w:rsidDel="00C7303C">
          <w:rPr>
            <w:rFonts w:ascii="Times New Roman" w:hAnsi="Times New Roman" w:cs="Times New Roman"/>
            <w:sz w:val="24"/>
          </w:rPr>
          <w:delText xml:space="preserve"> </w:delText>
        </w:r>
      </w:del>
      <w:ins w:id="1146" w:author="Author">
        <w:del w:id="1147" w:author="Author">
          <w:r w:rsidR="00046923"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r w:rsidR="00046923">
          <w:rPr>
            <w:rFonts w:ascii="Times New Roman" w:hAnsi="Times New Roman" w:cs="Times New Roman"/>
            <w:sz w:val="24"/>
          </w:rPr>
          <w:t>ethnicity</w:t>
        </w:r>
      </w:ins>
      <w:del w:id="1148" w:author="Author">
        <w:r w:rsidDel="00046923">
          <w:rPr>
            <w:rFonts w:ascii="Times New Roman" w:hAnsi="Times New Roman" w:cs="Times New Roman"/>
            <w:sz w:val="24"/>
          </w:rPr>
          <w:delText>people’s race</w:delText>
        </w:r>
      </w:del>
      <w:r>
        <w:rPr>
          <w:rFonts w:ascii="Times New Roman" w:hAnsi="Times New Roman" w:cs="Times New Roman"/>
          <w:sz w:val="24"/>
        </w:rPr>
        <w:t xml:space="preserve">, </w:t>
      </w:r>
      <w:ins w:id="1149" w:author="Author">
        <w:r w:rsidR="00046923">
          <w:rPr>
            <w:rFonts w:ascii="Times New Roman" w:hAnsi="Times New Roman" w:cs="Times New Roman"/>
            <w:sz w:val="24"/>
          </w:rPr>
          <w:t>occupation</w:t>
        </w:r>
      </w:ins>
      <w:del w:id="1150" w:author="Author">
        <w:r w:rsidDel="00046923">
          <w:rPr>
            <w:rFonts w:ascii="Times New Roman" w:hAnsi="Times New Roman" w:cs="Times New Roman"/>
            <w:sz w:val="24"/>
          </w:rPr>
          <w:delText>job</w:delText>
        </w:r>
      </w:del>
      <w:r>
        <w:rPr>
          <w:rFonts w:ascii="Times New Roman" w:hAnsi="Times New Roman" w:cs="Times New Roman"/>
          <w:sz w:val="24"/>
        </w:rPr>
        <w:t xml:space="preserve">, and age composition outweigh the awareness or preference when it comes to whether people will stay at home. </w:t>
      </w:r>
    </w:p>
    <w:p w14:paraId="3995528B" w14:textId="77777777" w:rsidR="00077492" w:rsidRPr="009457DC" w:rsidRDefault="00077492" w:rsidP="00EF007A">
      <w:pPr>
        <w:spacing w:line="480" w:lineRule="auto"/>
        <w:rPr>
          <w:rFonts w:ascii="Times New Roman" w:hAnsi="Times New Roman" w:cs="Times New Roman"/>
          <w:b/>
          <w:sz w:val="24"/>
        </w:rPr>
      </w:pPr>
    </w:p>
    <w:p w14:paraId="308C80E1" w14:textId="77777777" w:rsidR="00077492" w:rsidRPr="00914C9B" w:rsidRDefault="00077492">
      <w:pPr>
        <w:spacing w:line="480" w:lineRule="auto"/>
        <w:jc w:val="both"/>
        <w:rPr>
          <w:rStyle w:val="Emphasis"/>
          <w:rPrChange w:id="1151" w:author="Author">
            <w:rPr/>
          </w:rPrChange>
        </w:rPr>
        <w:pPrChange w:id="1152" w:author="Author">
          <w:pPr>
            <w:pStyle w:val="ListParagraph"/>
            <w:numPr>
              <w:ilvl w:val="2"/>
              <w:numId w:val="2"/>
            </w:numPr>
            <w:spacing w:line="480" w:lineRule="auto"/>
            <w:ind w:hanging="720"/>
            <w:jc w:val="both"/>
          </w:pPr>
        </w:pPrChange>
      </w:pPr>
      <w:r w:rsidRPr="00914C9B">
        <w:rPr>
          <w:rStyle w:val="Emphasis"/>
          <w:rPrChange w:id="1153" w:author="Author">
            <w:rPr/>
          </w:rPrChange>
        </w:rPr>
        <w:t>Transit dependency</w:t>
      </w:r>
    </w:p>
    <w:p w14:paraId="1938FE2C" w14:textId="413F447A" w:rsidR="00077492" w:rsidRDefault="00077492">
      <w:pPr>
        <w:spacing w:line="480" w:lineRule="auto"/>
        <w:ind w:firstLine="720"/>
        <w:jc w:val="both"/>
        <w:rPr>
          <w:rFonts w:ascii="Times New Roman" w:hAnsi="Times New Roman" w:cs="Times New Roman"/>
          <w:b/>
          <w:sz w:val="24"/>
        </w:rPr>
        <w:pPrChange w:id="1154" w:author="Author">
          <w:pPr>
            <w:spacing w:line="480" w:lineRule="auto"/>
            <w:jc w:val="both"/>
          </w:pPr>
        </w:pPrChange>
      </w:pPr>
      <w:r>
        <w:rPr>
          <w:rFonts w:ascii="Times New Roman" w:hAnsi="Times New Roman" w:cs="Times New Roman"/>
          <w:sz w:val="24"/>
        </w:rPr>
        <w:t xml:space="preserve">The Transit </w:t>
      </w:r>
      <w:r>
        <w:rPr>
          <w:rFonts w:ascii="Times New Roman" w:hAnsi="Times New Roman" w:cs="Times New Roman" w:hint="eastAsia"/>
          <w:sz w:val="24"/>
        </w:rPr>
        <w:t>user</w:t>
      </w:r>
      <w:r>
        <w:rPr>
          <w:rFonts w:ascii="Times New Roman" w:hAnsi="Times New Roman" w:cs="Times New Roman"/>
          <w:sz w:val="24"/>
        </w:rPr>
        <w:t xml:space="preserve"> survey found 85% of users do not have access to a car</w:t>
      </w:r>
      <w:ins w:id="1155" w:author="Author">
        <w:r w:rsidR="00D0640C">
          <w:rPr>
            <w:rFonts w:ascii="Times New Roman" w:hAnsi="Times New Roman" w:cs="Times New Roman"/>
            <w:sz w:val="24"/>
          </w:rPr>
          <w:t xml:space="preserve"> </w:t>
        </w:r>
        <w:r w:rsidR="00D0640C">
          <w:rPr>
            <w:rFonts w:ascii="Times New Roman" w:hAnsi="Times New Roman" w:cs="Times New Roman"/>
            <w:sz w:val="24"/>
          </w:rPr>
          <w:fldChar w:fldCharType="begin" w:fldLock="1"/>
        </w:r>
      </w:ins>
      <w:r w:rsidR="009B1B47">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sidR="00D0640C">
        <w:rPr>
          <w:rFonts w:ascii="Times New Roman" w:hAnsi="Times New Roman" w:cs="Times New Roman"/>
          <w:sz w:val="24"/>
        </w:rPr>
        <w:fldChar w:fldCharType="separate"/>
      </w:r>
      <w:r w:rsidR="00D0640C" w:rsidRPr="00D0640C">
        <w:rPr>
          <w:rFonts w:ascii="Times New Roman" w:hAnsi="Times New Roman" w:cs="Times New Roman"/>
          <w:noProof/>
          <w:sz w:val="24"/>
        </w:rPr>
        <w:t>[28]</w:t>
      </w:r>
      <w:ins w:id="1156" w:author="Author">
        <w:r w:rsidR="00D0640C">
          <w:rPr>
            <w:rFonts w:ascii="Times New Roman" w:hAnsi="Times New Roman" w:cs="Times New Roman"/>
            <w:sz w:val="24"/>
          </w:rPr>
          <w:fldChar w:fldCharType="end"/>
        </w:r>
      </w:ins>
      <w:r>
        <w:rPr>
          <w:rFonts w:ascii="Times New Roman" w:hAnsi="Times New Roman" w:cs="Times New Roman"/>
          <w:sz w:val="24"/>
        </w:rPr>
        <w:t xml:space="preserve">, supporting that transit passengers during the pandemic are mostly captive passengers. Surprisingly, the ACS data on people using transit to commute and households with no vehicles do not have a significant correlation with </w:t>
      </w:r>
      <w:del w:id="1157" w:author="Author">
        <w:r w:rsidDel="00E71AC6">
          <w:rPr>
            <w:rFonts w:ascii="Times New Roman" w:hAnsi="Times New Roman" w:cs="Times New Roman"/>
            <w:sz w:val="24"/>
          </w:rPr>
          <w:delText>floor</w:delText>
        </w:r>
      </w:del>
      <w:ins w:id="1158" w:author="Author">
        <w:r w:rsidR="00E71AC6">
          <w:rPr>
            <w:rFonts w:ascii="Times New Roman" w:hAnsi="Times New Roman" w:cs="Times New Roman"/>
            <w:sz w:val="24"/>
          </w:rPr>
          <w:t>base</w:t>
        </w:r>
      </w:ins>
      <w:r>
        <w:rPr>
          <w:rFonts w:ascii="Times New Roman" w:hAnsi="Times New Roman" w:cs="Times New Roman"/>
          <w:sz w:val="24"/>
        </w:rPr>
        <w:t xml:space="preserve"> values. This suggests that the ACS dataset may not be a good metric for transit dependency during an emergency such as a pandemic. </w:t>
      </w:r>
      <w:del w:id="1159" w:author="Author">
        <w:r w:rsidDel="00EB0148">
          <w:rPr>
            <w:rFonts w:ascii="Times New Roman" w:hAnsi="Times New Roman" w:cs="Times New Roman"/>
            <w:sz w:val="24"/>
          </w:rPr>
          <w:delText xml:space="preserve">For example, </w:delText>
        </w:r>
      </w:del>
      <w:ins w:id="1160" w:author="Author">
        <w:r w:rsidR="00EB0148">
          <w:rPr>
            <w:rFonts w:ascii="Times New Roman" w:hAnsi="Times New Roman" w:cs="Times New Roman"/>
            <w:sz w:val="24"/>
          </w:rPr>
          <w:t>T</w:t>
        </w:r>
        <w:del w:id="1161" w:author="Author">
          <w:r w:rsidR="00EB0148" w:rsidDel="00356580">
            <w:rPr>
              <w:rFonts w:ascii="Times New Roman" w:hAnsi="Times New Roman" w:cs="Times New Roman"/>
              <w:sz w:val="24"/>
            </w:rPr>
            <w:delText xml:space="preserve"> </w:delText>
          </w:r>
        </w:del>
      </w:ins>
      <w:del w:id="1162" w:author="Author">
        <w:r w:rsidDel="00EB0148">
          <w:rPr>
            <w:rFonts w:ascii="Times New Roman" w:hAnsi="Times New Roman" w:cs="Times New Roman"/>
            <w:sz w:val="24"/>
          </w:rPr>
          <w:delText>t</w:delText>
        </w:r>
      </w:del>
      <w:r>
        <w:rPr>
          <w:rFonts w:ascii="Times New Roman" w:hAnsi="Times New Roman" w:cs="Times New Roman"/>
          <w:sz w:val="24"/>
        </w:rPr>
        <w:t xml:space="preserve">he presence of a vehicle in a household does not mean it is reliable, affordable to operate, or available to a given household member. Also, transit dependency is heterogeneous in many US cities: while most residents are not transit dependent, there are neighborhoods with concentrated poverty and transit dependence </w:t>
      </w:r>
      <w:r>
        <w:rPr>
          <w:rFonts w:ascii="Times New Roman" w:hAnsi="Times New Roman" w:cs="Times New Roman"/>
          <w:sz w:val="24"/>
        </w:rPr>
        <w:fldChar w:fldCharType="begin" w:fldLock="1"/>
      </w:r>
      <w:r w:rsidR="00BF07CD">
        <w:rPr>
          <w:rFonts w:ascii="Times New Roman" w:hAnsi="Times New Roman" w:cs="Times New Roman"/>
          <w:sz w:val="24"/>
        </w:rPr>
        <w:instrText>ADDIN CSL_CITATION {"citationItems":[{"id":"ITEM-1","itemData":{"ISSN":"0166-0462","author":[{"dropping-particle":"","family":"Pathak","given":"Rahul","non-dropping-particle":"","parse-names":false,"suffix":""},{"dropping-particle":"","family":"Wyczalkowski","given":"Christopher K","non-dropping-particle":"","parse-names":false,"suffix":""},{"dropping-particle":"","family":"Huang","given":"Xi","non-dropping-particle":"","parse-names":false,"suffix":""}],"container-title":"Regional Science and Urban Economics","id":"ITEM-1","issued":{"date-parts":[["2017"]]},"page":"198-212","publisher":"Elsevier","title":"Public transit access and the changing spatial distribution of poverty","type":"article-journal","volume":"66"},"uris":["http://www.mendeley.com/documents/?uuid=b8470e88-da30-4477-a80c-a40a96dd8cdc"]},{"id":"ITEM-2","itemData":{"ISSN":"0361-1981","author":[{"dropping-particle":"","family":"Giuliano","given":"Genevieve","non-dropping-particle":"","parse-names":false,"suffix":""}],"container-title":"Transportation Research Record","id":"ITEM-2","issue":"1","issued":{"date-parts":[["2005"]]},"page":"63-70","publisher":"SAGE Publications Sage CA: Los Angeles, CA","title":"Low income, public transit, and mobility","type":"article-journal","volume":"1927"},"uris":["http://www.mendeley.com/documents/?uuid=af48bfad-5d26-4858-a722-997cc7a5f022"]}],"mendeley":{"formattedCitation":"[39,40]","plainTextFormattedCitation":"[39,40]","previouslyFormattedCitation":"[39,40]"},"properties":{"noteIndex":0},"schema":"https://github.com/citation-style-language/schema/raw/master/csl-citation.json"}</w:instrText>
      </w:r>
      <w:r>
        <w:rPr>
          <w:rFonts w:ascii="Times New Roman" w:hAnsi="Times New Roman" w:cs="Times New Roman"/>
          <w:sz w:val="24"/>
        </w:rPr>
        <w:fldChar w:fldCharType="separate"/>
      </w:r>
      <w:r w:rsidR="00BF07CD" w:rsidRPr="00BF07CD">
        <w:rPr>
          <w:rFonts w:ascii="Times New Roman" w:hAnsi="Times New Roman" w:cs="Times New Roman"/>
          <w:noProof/>
          <w:sz w:val="24"/>
        </w:rPr>
        <w:t>[39,40]</w:t>
      </w:r>
      <w:r>
        <w:rPr>
          <w:rFonts w:ascii="Times New Roman" w:hAnsi="Times New Roman" w:cs="Times New Roman"/>
          <w:sz w:val="24"/>
        </w:rPr>
        <w:fldChar w:fldCharType="end"/>
      </w:r>
      <w:r>
        <w:rPr>
          <w:rFonts w:ascii="Times New Roman" w:hAnsi="Times New Roman" w:cs="Times New Roman"/>
          <w:sz w:val="24"/>
        </w:rPr>
        <w:t xml:space="preserve">. The user survey shows that access to private vehicles is highly heterogeneous for different household income levels </w:t>
      </w:r>
      <w:r>
        <w:rPr>
          <w:rFonts w:ascii="Times New Roman" w:hAnsi="Times New Roman" w:cs="Times New Roman"/>
          <w:sz w:val="24"/>
        </w:rPr>
        <w:fldChar w:fldCharType="begin" w:fldLock="1"/>
      </w:r>
      <w:r w:rsidR="00A23235">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00736374"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xml:space="preserve">. </w:t>
      </w:r>
    </w:p>
    <w:p w14:paraId="3A7BADEF" w14:textId="77777777" w:rsidR="00077492" w:rsidRPr="00A466E6" w:rsidRDefault="00077492" w:rsidP="00EF007A">
      <w:pPr>
        <w:spacing w:line="480" w:lineRule="auto"/>
        <w:rPr>
          <w:rFonts w:ascii="Times New Roman" w:hAnsi="Times New Roman" w:cs="Times New Roman"/>
          <w:b/>
          <w:sz w:val="24"/>
        </w:rPr>
      </w:pPr>
    </w:p>
    <w:p w14:paraId="35CC7C65" w14:textId="77777777" w:rsidR="00077492" w:rsidRPr="00914C9B" w:rsidRDefault="00077492">
      <w:pPr>
        <w:spacing w:line="480" w:lineRule="auto"/>
        <w:rPr>
          <w:rStyle w:val="SubtleEmphasis"/>
          <w:rPrChange w:id="1163" w:author="Author">
            <w:rPr/>
          </w:rPrChange>
        </w:rPr>
        <w:pPrChange w:id="1164" w:author="Author">
          <w:pPr>
            <w:pStyle w:val="ListParagraph"/>
            <w:numPr>
              <w:ilvl w:val="1"/>
              <w:numId w:val="2"/>
            </w:numPr>
            <w:spacing w:line="480" w:lineRule="auto"/>
            <w:ind w:left="360" w:hanging="360"/>
          </w:pPr>
        </w:pPrChange>
      </w:pPr>
      <w:del w:id="1165" w:author="Author">
        <w:r w:rsidRPr="00914C9B" w:rsidDel="00FF2732">
          <w:rPr>
            <w:rStyle w:val="SubtleEmphasis"/>
            <w:rPrChange w:id="1166" w:author="Author">
              <w:rPr/>
            </w:rPrChange>
          </w:rPr>
          <w:delText xml:space="preserve"> </w:delText>
        </w:r>
      </w:del>
      <w:r w:rsidRPr="00914C9B">
        <w:rPr>
          <w:rStyle w:val="SubtleEmphasis"/>
          <w:rPrChange w:id="1167" w:author="Author">
            <w:rPr/>
          </w:rPrChange>
        </w:rPr>
        <w:t>Response intervals</w:t>
      </w:r>
      <w:del w:id="1168" w:author="Author">
        <w:r w:rsidRPr="00914C9B" w:rsidDel="00012747">
          <w:rPr>
            <w:rStyle w:val="SubtleEmphasis"/>
            <w:rPrChange w:id="1169" w:author="Author">
              <w:rPr/>
            </w:rPrChange>
          </w:rPr>
          <w:delText xml:space="preserve"> </w:delText>
        </w:r>
      </w:del>
    </w:p>
    <w:p w14:paraId="7D8E8C91" w14:textId="1C010E93" w:rsidR="00637D19" w:rsidRDefault="008D4BE9">
      <w:pPr>
        <w:spacing w:line="480" w:lineRule="auto"/>
        <w:ind w:firstLine="720"/>
        <w:jc w:val="both"/>
        <w:rPr>
          <w:ins w:id="1170" w:author="Author"/>
          <w:rFonts w:ascii="Times New Roman" w:hAnsi="Times New Roman" w:cs="Times New Roman"/>
          <w:sz w:val="24"/>
        </w:rPr>
        <w:pPrChange w:id="1171" w:author="Author">
          <w:pPr>
            <w:spacing w:line="240" w:lineRule="auto"/>
            <w:jc w:val="both"/>
          </w:pPr>
        </w:pPrChange>
      </w:pPr>
      <w:r>
        <w:rPr>
          <w:rFonts w:ascii="Times New Roman" w:hAnsi="Times New Roman" w:cs="Times New Roman"/>
          <w:sz w:val="24"/>
        </w:rPr>
        <w:t>Fig 5</w:t>
      </w:r>
      <w:r w:rsidR="00077492">
        <w:rPr>
          <w:rFonts w:ascii="Times New Roman" w:hAnsi="Times New Roman" w:cs="Times New Roman"/>
          <w:sz w:val="24"/>
        </w:rPr>
        <w:t xml:space="preserve"> shows the distribution of the response interval measures in the US relative to the cliff and </w:t>
      </w:r>
      <w:del w:id="1172" w:author="Author">
        <w:r w:rsidR="00077492" w:rsidDel="00E71AC6">
          <w:rPr>
            <w:rFonts w:ascii="Times New Roman" w:hAnsi="Times New Roman" w:cs="Times New Roman"/>
            <w:sz w:val="24"/>
          </w:rPr>
          <w:delText>floor</w:delText>
        </w:r>
      </w:del>
      <w:ins w:id="1173" w:author="Author">
        <w:r w:rsidR="00E71AC6">
          <w:rPr>
            <w:rFonts w:ascii="Times New Roman" w:hAnsi="Times New Roman" w:cs="Times New Roman"/>
            <w:sz w:val="24"/>
          </w:rPr>
          <w:t>base</w:t>
        </w:r>
      </w:ins>
      <w:r w:rsidR="00077492">
        <w:rPr>
          <w:rFonts w:ascii="Times New Roman" w:hAnsi="Times New Roman" w:cs="Times New Roman"/>
          <w:sz w:val="24"/>
        </w:rPr>
        <w:t xml:space="preserve"> time points with no incubation lag. For cliff point response intervals, the pattern is highly polarized. In some cities with international airports, such as Seattle where the first US COVID-19 cases were found, people still used transit after the first case emerged. Meanwhile in other cities, such as most cities in the Midwest with the exception of Chicago, people started avoiding transit trips in advance of confirmed local community spread. This may be due to Seattle's precedence in COVID-19 spread in America: the media began to report the severity of this disease and the CDC made the prediction that the community spread is inevitable near the end of February 2020 </w:t>
      </w:r>
      <w:r w:rsidR="00077492">
        <w:rPr>
          <w:rFonts w:ascii="Times New Roman" w:hAnsi="Times New Roman" w:cs="Times New Roman"/>
          <w:sz w:val="24"/>
        </w:rPr>
        <w:fldChar w:fldCharType="begin" w:fldLock="1"/>
      </w:r>
      <w:r w:rsidR="00BF07CD">
        <w:rPr>
          <w:rFonts w:ascii="Times New Roman" w:hAnsi="Times New Roman" w:cs="Times New Roman"/>
          <w:sz w:val="24"/>
        </w:rPr>
        <w:instrText>ADDIN CSL_CITATION {"citationItems":[{"id":"ITEM-1","itemData":{"URL":"https://www.cnn.com/2020/02/25/health/coronavirus-us-american-cases/index.html","accessed":{"date-parts":[["2020","2","4"]]},"author":[{"dropping-particle":"","family":"McLauphlin","given":"Eliott C.","non-dropping-particle":"","parse-names":false,"suffix":""}],"id":"ITEM-1","issued":{"date-parts":[["2020"]]},"title":"CDC official warns Americans it's not a question of if coronavirus will spread, but when","type":"webpage"},"uris":["http://www.mendeley.com/documents/?uuid=d9e1d136-3750-4b18-88a0-5a88d810ac53"]}],"mendeley":{"formattedCitation":"[41]","plainTextFormattedCitation":"[41]","previouslyFormattedCitation":"[41]"},"properties":{"noteIndex":0},"schema":"https://github.com/citation-style-language/schema/raw/master/csl-citation.json"}</w:instrText>
      </w:r>
      <w:r w:rsidR="00077492">
        <w:rPr>
          <w:rFonts w:ascii="Times New Roman" w:hAnsi="Times New Roman" w:cs="Times New Roman"/>
          <w:sz w:val="24"/>
        </w:rPr>
        <w:fldChar w:fldCharType="separate"/>
      </w:r>
      <w:r w:rsidR="00BF07CD" w:rsidRPr="00BF07CD">
        <w:rPr>
          <w:rFonts w:ascii="Times New Roman" w:hAnsi="Times New Roman" w:cs="Times New Roman"/>
          <w:noProof/>
          <w:sz w:val="24"/>
        </w:rPr>
        <w:t>[41]</w:t>
      </w:r>
      <w:r w:rsidR="00077492">
        <w:rPr>
          <w:rFonts w:ascii="Times New Roman" w:hAnsi="Times New Roman" w:cs="Times New Roman"/>
          <w:sz w:val="24"/>
        </w:rPr>
        <w:fldChar w:fldCharType="end"/>
      </w:r>
      <w:r w:rsidR="00077492">
        <w:rPr>
          <w:rFonts w:ascii="Times New Roman" w:hAnsi="Times New Roman" w:cs="Times New Roman"/>
          <w:sz w:val="24"/>
        </w:rPr>
        <w:t xml:space="preserve">. </w:t>
      </w:r>
    </w:p>
    <w:p w14:paraId="00CD0EFA" w14:textId="7E762C99" w:rsidR="00077492" w:rsidRPr="00914C9B" w:rsidRDefault="00637D19">
      <w:pPr>
        <w:spacing w:line="480" w:lineRule="auto"/>
        <w:rPr>
          <w:rFonts w:ascii="Times New Roman" w:hAnsi="Times New Roman" w:cs="Times New Roman"/>
          <w:b/>
          <w:sz w:val="24"/>
          <w:rPrChange w:id="1174" w:author="Author">
            <w:rPr>
              <w:rFonts w:ascii="Times New Roman" w:hAnsi="Times New Roman" w:cs="Times New Roman"/>
              <w:sz w:val="24"/>
            </w:rPr>
          </w:rPrChange>
        </w:rPr>
        <w:pPrChange w:id="1175" w:author="Author">
          <w:pPr>
            <w:spacing w:line="480" w:lineRule="auto"/>
            <w:jc w:val="both"/>
          </w:pPr>
        </w:pPrChange>
      </w:pPr>
      <w:bookmarkStart w:id="1176" w:name="_Ref47301743"/>
      <w:ins w:id="1177" w:author="Author">
        <w:r w:rsidRPr="00914C9B">
          <w:rPr>
            <w:rFonts w:ascii="Times New Roman" w:hAnsi="Times New Roman" w:cs="Times New Roman"/>
            <w:b/>
            <w:sz w:val="24"/>
            <w:rPrChange w:id="1178" w:author="Author">
              <w:rPr>
                <w:rFonts w:ascii="Times New Roman" w:hAnsi="Times New Roman" w:cs="Times New Roman"/>
                <w:sz w:val="24"/>
              </w:rPr>
            </w:rPrChange>
          </w:rPr>
          <w:t xml:space="preserve">Fig </w:t>
        </w:r>
        <w:r w:rsidRPr="00914C9B">
          <w:rPr>
            <w:rFonts w:ascii="Times New Roman" w:hAnsi="Times New Roman" w:cs="Times New Roman"/>
            <w:b/>
            <w:sz w:val="24"/>
            <w:rPrChange w:id="1179" w:author="Author">
              <w:rPr>
                <w:rFonts w:ascii="Times New Roman" w:hAnsi="Times New Roman" w:cs="Times New Roman"/>
                <w:sz w:val="24"/>
              </w:rPr>
            </w:rPrChange>
          </w:rPr>
          <w:fldChar w:fldCharType="begin"/>
        </w:r>
        <w:r w:rsidRPr="00914C9B">
          <w:rPr>
            <w:rFonts w:ascii="Times New Roman" w:hAnsi="Times New Roman" w:cs="Times New Roman"/>
            <w:b/>
            <w:sz w:val="24"/>
            <w:rPrChange w:id="1180"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1181" w:author="Author">
              <w:rPr>
                <w:rFonts w:ascii="Times New Roman" w:hAnsi="Times New Roman" w:cs="Times New Roman"/>
                <w:sz w:val="24"/>
              </w:rPr>
            </w:rPrChange>
          </w:rPr>
          <w:fldChar w:fldCharType="separate"/>
        </w:r>
        <w:r w:rsidR="00AF26FD" w:rsidRPr="00914C9B">
          <w:rPr>
            <w:rFonts w:ascii="Times New Roman" w:hAnsi="Times New Roman" w:cs="Times New Roman"/>
            <w:b/>
            <w:noProof/>
            <w:sz w:val="24"/>
            <w:rPrChange w:id="1182" w:author="Author">
              <w:rPr>
                <w:rFonts w:ascii="Times New Roman" w:hAnsi="Times New Roman" w:cs="Times New Roman"/>
                <w:noProof/>
                <w:sz w:val="24"/>
              </w:rPr>
            </w:rPrChange>
          </w:rPr>
          <w:t>5</w:t>
        </w:r>
        <w:r w:rsidRPr="00914C9B">
          <w:rPr>
            <w:rFonts w:ascii="Times New Roman" w:hAnsi="Times New Roman" w:cs="Times New Roman"/>
            <w:b/>
            <w:sz w:val="24"/>
            <w:rPrChange w:id="1183" w:author="Author">
              <w:rPr>
                <w:rFonts w:ascii="Times New Roman" w:hAnsi="Times New Roman" w:cs="Times New Roman"/>
                <w:sz w:val="24"/>
              </w:rPr>
            </w:rPrChange>
          </w:rPr>
          <w:fldChar w:fldCharType="end"/>
        </w:r>
        <w:bookmarkEnd w:id="1176"/>
        <w:r w:rsidRPr="00914C9B">
          <w:rPr>
            <w:rFonts w:ascii="Times New Roman" w:hAnsi="Times New Roman" w:cs="Times New Roman"/>
            <w:b/>
            <w:sz w:val="24"/>
            <w:rPrChange w:id="1184" w:author="Author">
              <w:rPr>
                <w:rFonts w:ascii="Times New Roman" w:hAnsi="Times New Roman" w:cs="Times New Roman"/>
                <w:sz w:val="24"/>
              </w:rPr>
            </w:rPrChange>
          </w:rPr>
          <w:t>. The geographic pattern of response interval with incubation lag =</w:t>
        </w:r>
        <w:r w:rsidR="00EB0148">
          <w:rPr>
            <w:rFonts w:ascii="Times New Roman" w:hAnsi="Times New Roman" w:cs="Times New Roman"/>
            <w:b/>
            <w:sz w:val="24"/>
          </w:rPr>
          <w:t xml:space="preserve"> </w:t>
        </w:r>
        <w:r w:rsidRPr="00914C9B">
          <w:rPr>
            <w:rFonts w:ascii="Times New Roman" w:hAnsi="Times New Roman" w:cs="Times New Roman"/>
            <w:b/>
            <w:sz w:val="24"/>
            <w:rPrChange w:id="1185" w:author="Author">
              <w:rPr>
                <w:rFonts w:ascii="Times New Roman" w:hAnsi="Times New Roman" w:cs="Times New Roman"/>
                <w:sz w:val="24"/>
              </w:rPr>
            </w:rPrChange>
          </w:rPr>
          <w:t>0 from cliff point (quantile classification).</w:t>
        </w:r>
      </w:ins>
    </w:p>
    <w:p w14:paraId="55C44FF4" w14:textId="0AB0A8B9" w:rsidR="00077492" w:rsidDel="003E4344" w:rsidRDefault="00077492" w:rsidP="00EF007A">
      <w:pPr>
        <w:spacing w:line="480" w:lineRule="auto"/>
        <w:jc w:val="both"/>
        <w:rPr>
          <w:del w:id="1186" w:author="Author"/>
          <w:rFonts w:ascii="Times New Roman" w:hAnsi="Times New Roman" w:cs="Times New Roman"/>
          <w:sz w:val="24"/>
        </w:rPr>
      </w:pPr>
      <w:r>
        <w:rPr>
          <w:rFonts w:ascii="Times New Roman" w:hAnsi="Times New Roman" w:cs="Times New Roman"/>
          <w:sz w:val="24"/>
        </w:rPr>
        <w:tab/>
        <w:t xml:space="preserve">The response interval patterns in </w:t>
      </w:r>
      <w:r w:rsidR="00182B18">
        <w:rPr>
          <w:rFonts w:ascii="Times New Roman" w:hAnsi="Times New Roman" w:cs="Times New Roman"/>
          <w:sz w:val="24"/>
        </w:rPr>
        <w:t>Fig 5</w:t>
      </w:r>
      <w:r>
        <w:rPr>
          <w:rFonts w:ascii="Times New Roman" w:hAnsi="Times New Roman" w:cs="Times New Roman"/>
          <w:sz w:val="24"/>
        </w:rPr>
        <w:t xml:space="preserve"> suggest that initial declines in public transit usage may have limited the spread of the disease in some communities; </w:t>
      </w:r>
      <w:ins w:id="1187" w:author="Author">
        <w:r w:rsidR="00462A4F">
          <w:rPr>
            <w:rFonts w:ascii="Times New Roman" w:hAnsi="Times New Roman" w:cs="Times New Roman"/>
            <w:sz w:val="24"/>
          </w:rPr>
          <w:t>58</w:t>
        </w:r>
      </w:ins>
      <w:del w:id="1188" w:author="Author">
        <w:r w:rsidDel="00462A4F">
          <w:rPr>
            <w:rFonts w:ascii="Times New Roman" w:hAnsi="Times New Roman" w:cs="Times New Roman"/>
            <w:sz w:val="24"/>
          </w:rPr>
          <w:delText>61</w:delText>
        </w:r>
      </w:del>
      <w:r>
        <w:rPr>
          <w:rFonts w:ascii="Times New Roman" w:hAnsi="Times New Roman" w:cs="Times New Roman"/>
          <w:sz w:val="24"/>
        </w:rPr>
        <w:t>% of all transit systems have a positive response interval. However, the picture is less sanguine after we factor in incubation lag</w:t>
      </w:r>
      <w:ins w:id="1189" w:author="Author">
        <w:r w:rsidR="00C34785">
          <w:rPr>
            <w:rFonts w:ascii="Times New Roman" w:hAnsi="Times New Roman" w:cs="Times New Roman"/>
            <w:sz w:val="24"/>
          </w:rPr>
          <w:t>:</w:t>
        </w:r>
        <w:del w:id="1190" w:author="Author">
          <w:r w:rsidR="00C34785" w:rsidDel="00C7303C">
            <w:rPr>
              <w:rFonts w:ascii="Times New Roman" w:hAnsi="Times New Roman" w:cs="Times New Roman"/>
              <w:sz w:val="24"/>
            </w:rPr>
            <w:delText xml:space="preserve"> </w:delText>
          </w:r>
        </w:del>
      </w:ins>
      <w:del w:id="1191" w:author="Author">
        <w:r w:rsidDel="00C7303C">
          <w:rPr>
            <w:rFonts w:ascii="Times New Roman" w:hAnsi="Times New Roman" w:cs="Times New Roman"/>
            <w:sz w:val="24"/>
          </w:rPr>
          <w:delText xml:space="preserve"> </w:delText>
        </w:r>
      </w:del>
      <w:ins w:id="1192" w:author="Author">
        <w:r w:rsidR="00C7303C">
          <w:rPr>
            <w:rFonts w:ascii="Times New Roman" w:hAnsi="Times New Roman" w:cs="Times New Roman"/>
            <w:sz w:val="24"/>
          </w:rPr>
          <w:t xml:space="preserve"> </w:t>
        </w:r>
      </w:ins>
      <w:del w:id="1193" w:author="Author">
        <w:r w:rsidDel="00C34785">
          <w:rPr>
            <w:rFonts w:ascii="Times New Roman" w:hAnsi="Times New Roman" w:cs="Times New Roman"/>
            <w:sz w:val="24"/>
          </w:rPr>
          <w:delText xml:space="preserve">and </w:delText>
        </w:r>
      </w:del>
      <w:r>
        <w:rPr>
          <w:rFonts w:ascii="Times New Roman" w:hAnsi="Times New Roman" w:cs="Times New Roman"/>
          <w:sz w:val="24"/>
        </w:rPr>
        <w:t>the ratio of positive response interval decreases to 3</w:t>
      </w:r>
      <w:ins w:id="1194" w:author="Author">
        <w:r w:rsidR="00462A4F">
          <w:rPr>
            <w:rFonts w:ascii="Times New Roman" w:hAnsi="Times New Roman" w:cs="Times New Roman"/>
            <w:sz w:val="24"/>
          </w:rPr>
          <w:t>2</w:t>
        </w:r>
      </w:ins>
      <w:del w:id="1195" w:author="Author">
        <w:r w:rsidDel="00462A4F">
          <w:rPr>
            <w:rFonts w:ascii="Times New Roman" w:hAnsi="Times New Roman" w:cs="Times New Roman"/>
            <w:sz w:val="24"/>
          </w:rPr>
          <w:delText>3</w:delText>
        </w:r>
      </w:del>
      <w:r>
        <w:rPr>
          <w:rFonts w:ascii="Times New Roman" w:hAnsi="Times New Roman" w:cs="Times New Roman"/>
          <w:sz w:val="24"/>
        </w:rPr>
        <w:t xml:space="preserve">%. New York City is an illustrative example. With </w:t>
      </w:r>
      <w:ins w:id="1196" w:author="Author">
        <w:r w:rsidR="00C34785">
          <w:rPr>
            <w:rFonts w:ascii="Times New Roman" w:hAnsi="Times New Roman" w:cs="Times New Roman"/>
            <w:sz w:val="24"/>
          </w:rPr>
          <w:t xml:space="preserve">a </w:t>
        </w:r>
      </w:ins>
      <w:r>
        <w:rPr>
          <w:rFonts w:ascii="Times New Roman" w:hAnsi="Times New Roman" w:cs="Times New Roman"/>
          <w:sz w:val="24"/>
        </w:rPr>
        <w:t xml:space="preserve">lag </w:t>
      </w:r>
      <w:ins w:id="1197" w:author="Author">
        <w:r w:rsidR="00C34785">
          <w:rPr>
            <w:rFonts w:ascii="Times New Roman" w:hAnsi="Times New Roman" w:cs="Times New Roman"/>
            <w:sz w:val="24"/>
          </w:rPr>
          <w:t>of</w:t>
        </w:r>
      </w:ins>
      <w:del w:id="1198" w:author="Author">
        <w:r w:rsidDel="00C34785">
          <w:rPr>
            <w:rFonts w:ascii="Times New Roman" w:hAnsi="Times New Roman" w:cs="Times New Roman"/>
            <w:sz w:val="24"/>
          </w:rPr>
          <w:delText>=</w:delText>
        </w:r>
      </w:del>
      <w:r>
        <w:rPr>
          <w:rFonts w:ascii="Times New Roman" w:hAnsi="Times New Roman" w:cs="Times New Roman"/>
          <w:sz w:val="24"/>
        </w:rPr>
        <w:t xml:space="preserve"> zero days, </w:t>
      </w:r>
      <w:del w:id="1199" w:author="Author">
        <w:r w:rsidDel="00462A4F">
          <w:rPr>
            <w:rFonts w:ascii="Times New Roman" w:hAnsi="Times New Roman" w:cs="Times New Roman"/>
            <w:sz w:val="24"/>
          </w:rPr>
          <w:delText xml:space="preserve">five </w:delText>
        </w:r>
      </w:del>
      <w:ins w:id="1200" w:author="Author">
        <w:r w:rsidR="00462A4F">
          <w:rPr>
            <w:rFonts w:ascii="Times New Roman" w:hAnsi="Times New Roman" w:cs="Times New Roman"/>
            <w:sz w:val="24"/>
          </w:rPr>
          <w:t xml:space="preserve">six </w:t>
        </w:r>
      </w:ins>
      <w:r>
        <w:rPr>
          <w:rFonts w:ascii="Times New Roman" w:hAnsi="Times New Roman" w:cs="Times New Roman"/>
          <w:sz w:val="24"/>
        </w:rPr>
        <w:t xml:space="preserve">of 13 systems </w:t>
      </w:r>
      <w:ins w:id="1201" w:author="Author">
        <w:r w:rsidR="00C34785">
          <w:rPr>
            <w:rFonts w:ascii="Times New Roman" w:hAnsi="Times New Roman" w:cs="Times New Roman"/>
            <w:sz w:val="24"/>
          </w:rPr>
          <w:t xml:space="preserve">in the New York </w:t>
        </w:r>
        <w:r w:rsidR="00997E7C">
          <w:rPr>
            <w:rFonts w:ascii="Times New Roman" w:hAnsi="Times New Roman" w:cs="Times New Roman"/>
            <w:sz w:val="24"/>
          </w:rPr>
          <w:t xml:space="preserve">City </w:t>
        </w:r>
        <w:r w:rsidR="00C34785">
          <w:rPr>
            <w:rFonts w:ascii="Times New Roman" w:hAnsi="Times New Roman" w:cs="Times New Roman"/>
            <w:sz w:val="24"/>
          </w:rPr>
          <w:t xml:space="preserve">area </w:t>
        </w:r>
      </w:ins>
      <w:r>
        <w:rPr>
          <w:rFonts w:ascii="Times New Roman" w:hAnsi="Times New Roman" w:cs="Times New Roman"/>
          <w:sz w:val="24"/>
        </w:rPr>
        <w:t xml:space="preserve">have positive response intervals, suggesting declines in transit usage in advance of community spread. With </w:t>
      </w:r>
      <w:ins w:id="1202" w:author="Author">
        <w:r w:rsidR="00C34785">
          <w:rPr>
            <w:rFonts w:ascii="Times New Roman" w:hAnsi="Times New Roman" w:cs="Times New Roman"/>
            <w:sz w:val="24"/>
          </w:rPr>
          <w:t xml:space="preserve">a </w:t>
        </w:r>
      </w:ins>
      <w:r>
        <w:rPr>
          <w:rFonts w:ascii="Times New Roman" w:hAnsi="Times New Roman" w:cs="Times New Roman"/>
          <w:sz w:val="24"/>
        </w:rPr>
        <w:t xml:space="preserve">lag </w:t>
      </w:r>
      <w:ins w:id="1203" w:author="Author">
        <w:del w:id="1204" w:author="Author">
          <w:r w:rsidR="00C34785" w:rsidDel="00997E7C">
            <w:rPr>
              <w:rFonts w:ascii="Times New Roman" w:hAnsi="Times New Roman" w:cs="Times New Roman"/>
              <w:sz w:val="24"/>
            </w:rPr>
            <w:delText>i</w:delText>
          </w:r>
        </w:del>
        <w:r w:rsidR="00997E7C">
          <w:rPr>
            <w:rFonts w:ascii="Times New Roman" w:hAnsi="Times New Roman" w:cs="Times New Roman"/>
            <w:sz w:val="24"/>
          </w:rPr>
          <w:t>o</w:t>
        </w:r>
        <w:r w:rsidR="00C34785">
          <w:rPr>
            <w:rFonts w:ascii="Times New Roman" w:hAnsi="Times New Roman" w:cs="Times New Roman"/>
            <w:sz w:val="24"/>
          </w:rPr>
          <w:t>f</w:t>
        </w:r>
      </w:ins>
      <w:del w:id="1205" w:author="Author">
        <w:r w:rsidDel="00C34785">
          <w:rPr>
            <w:rFonts w:ascii="Times New Roman" w:hAnsi="Times New Roman" w:cs="Times New Roman"/>
            <w:sz w:val="24"/>
          </w:rPr>
          <w:delText>=</w:delText>
        </w:r>
      </w:del>
      <w:r>
        <w:rPr>
          <w:rFonts w:ascii="Times New Roman" w:hAnsi="Times New Roman" w:cs="Times New Roman"/>
          <w:sz w:val="24"/>
        </w:rPr>
        <w:t xml:space="preserve"> five days, all 13 transit systems have negative response intervals, meaning the virus could have been spreading in the community before any appreciable decline in transit demand. In contrast, most transit systems in the Midwest such as Missouri, Ohio, Michigan, and Kentucky still have positive response intervals with an incubation lag of five days. This is supported by cellphone location data: </w:t>
      </w:r>
      <w:r>
        <w:rPr>
          <w:rFonts w:ascii="Times New Roman" w:hAnsi="Times New Roman" w:cs="Times New Roman"/>
          <w:sz w:val="24"/>
        </w:rPr>
        <w:lastRenderedPageBreak/>
        <w:t>those Midwest states above had known stay-at-home orders before March 27</w:t>
      </w:r>
      <w:r w:rsidRPr="00FC6E3C">
        <w:rPr>
          <w:rFonts w:ascii="Times New Roman" w:hAnsi="Times New Roman" w:cs="Times New Roman"/>
          <w:sz w:val="24"/>
          <w:vertAlign w:val="superscript"/>
        </w:rPr>
        <w:t>th</w:t>
      </w:r>
      <w:r>
        <w:rPr>
          <w:rFonts w:ascii="Times New Roman" w:hAnsi="Times New Roman" w:cs="Times New Roman"/>
          <w:sz w:val="24"/>
        </w:rPr>
        <w:t xml:space="preserve"> and the measured trips are significantly less </w:t>
      </w:r>
      <w:r>
        <w:rPr>
          <w:rFonts w:ascii="Times New Roman" w:hAnsi="Times New Roman" w:cs="Times New Roman"/>
          <w:sz w:val="24"/>
        </w:rPr>
        <w:fldChar w:fldCharType="begin" w:fldLock="1"/>
      </w:r>
      <w:r w:rsidR="00BF07CD">
        <w:rPr>
          <w:rFonts w:ascii="Times New Roman" w:hAnsi="Times New Roman" w:cs="Times New Roman"/>
          <w:sz w:val="24"/>
        </w:rPr>
        <w:instrText>ADDIN CSL_CITATION {"citationItems":[{"id":"ITEM-1","itemData":{"URL":"https://www.nytimes.com/interactive/2020/04/02/us/coronavirus-social-distancing.html?referringSource=articleShare","accessed":{"date-parts":[["2020","4","4"]]},"author":[{"dropping-particle":"","family":"Glanz","given":"James","non-dropping-particle":"","parse-names":false,"suffix":""},{"dropping-particle":"","family":"Carey","given":"Benedict","non-dropping-particle":"","parse-names":false,"suffix":""},{"dropping-particle":"","family":"Holder","given":"Josh","non-dropping-particle":"","parse-names":false,"suffix":""},{"dropping-particle":"","family":"Watkins","given":"Derek","non-dropping-particle":"","parse-names":false,"suffix":""},{"dropping-particle":"","family":"Valentino-DeVries","given":"Jennifer","non-dropping-particle":"","parse-names":false,"suffix":""},{"dropping-particle":"","family":"Rojas","given":"Rick","non-dropping-particle":"","parse-names":false,"suffix":""},{"dropping-particle":"","family":"Leatherby","given":"Lauren","non-dropping-particle":"","parse-names":false,"suffix":""}],"container-title":"The New York Times","id":"ITEM-1","issued":{"date-parts":[["2020"]]},"title":"Where America Didn’t Stay Home Even as the Virus Spread","type":"webpage"},"uris":["http://www.mendeley.com/documents/?uuid=d793d91d-483d-4f69-9a54-f816ab031a55"]}],"mendeley":{"formattedCitation":"[42]","plainTextFormattedCitation":"[42]","previouslyFormattedCitation":"[42]"},"properties":{"noteIndex":0},"schema":"https://github.com/citation-style-language/schema/raw/master/csl-citation.json"}</w:instrText>
      </w:r>
      <w:r>
        <w:rPr>
          <w:rFonts w:ascii="Times New Roman" w:hAnsi="Times New Roman" w:cs="Times New Roman"/>
          <w:sz w:val="24"/>
        </w:rPr>
        <w:fldChar w:fldCharType="separate"/>
      </w:r>
      <w:r w:rsidR="00BF07CD" w:rsidRPr="00BF07CD">
        <w:rPr>
          <w:rFonts w:ascii="Times New Roman" w:hAnsi="Times New Roman" w:cs="Times New Roman"/>
          <w:noProof/>
          <w:sz w:val="24"/>
        </w:rPr>
        <w:t>[42]</w:t>
      </w:r>
      <w:r>
        <w:rPr>
          <w:rFonts w:ascii="Times New Roman" w:hAnsi="Times New Roman" w:cs="Times New Roman"/>
          <w:sz w:val="24"/>
        </w:rPr>
        <w:fldChar w:fldCharType="end"/>
      </w:r>
      <w:r>
        <w:rPr>
          <w:rFonts w:ascii="Times New Roman" w:hAnsi="Times New Roman" w:cs="Times New Roman"/>
          <w:sz w:val="24"/>
        </w:rPr>
        <w:t>. For a more conservative scenario of an incubation lag = 14 days, most transit systems (</w:t>
      </w:r>
      <w:del w:id="1206" w:author="Author">
        <w:r w:rsidDel="008F5762">
          <w:rPr>
            <w:rFonts w:ascii="Times New Roman" w:hAnsi="Times New Roman" w:cs="Times New Roman"/>
            <w:sz w:val="24"/>
          </w:rPr>
          <w:delText>93.</w:delText>
        </w:r>
      </w:del>
      <w:ins w:id="1207" w:author="Author">
        <w:r w:rsidR="008F5762">
          <w:rPr>
            <w:rFonts w:ascii="Times New Roman" w:hAnsi="Times New Roman" w:cs="Times New Roman"/>
            <w:sz w:val="24"/>
          </w:rPr>
          <w:t xml:space="preserve">93.8 </w:t>
        </w:r>
      </w:ins>
      <w:del w:id="1208" w:author="Author">
        <w:r w:rsidDel="00C10346">
          <w:rPr>
            <w:rFonts w:ascii="Times New Roman" w:hAnsi="Times New Roman" w:cs="Times New Roman"/>
            <w:sz w:val="24"/>
          </w:rPr>
          <w:delText>5</w:delText>
        </w:r>
      </w:del>
      <w:r>
        <w:rPr>
          <w:rFonts w:ascii="Times New Roman" w:hAnsi="Times New Roman" w:cs="Times New Roman"/>
          <w:sz w:val="24"/>
        </w:rPr>
        <w:t>%) have negative response intervals.</w:t>
      </w:r>
      <w:del w:id="1209" w:author="Author">
        <w:r w:rsidDel="003C7279">
          <w:rPr>
            <w:rFonts w:ascii="Times New Roman" w:hAnsi="Times New Roman" w:cs="Times New Roman"/>
            <w:sz w:val="24"/>
          </w:rPr>
          <w:delText xml:space="preserve"> </w:delText>
        </w:r>
      </w:del>
    </w:p>
    <w:p w14:paraId="673C3A40" w14:textId="4097E70A" w:rsidR="00077492" w:rsidDel="003E4344" w:rsidRDefault="00077492" w:rsidP="00EF007A">
      <w:pPr>
        <w:spacing w:line="480" w:lineRule="auto"/>
        <w:rPr>
          <w:del w:id="1210" w:author="Author"/>
          <w:rFonts w:ascii="Times New Roman" w:hAnsi="Times New Roman" w:cs="Times New Roman"/>
          <w:sz w:val="24"/>
        </w:rPr>
      </w:pPr>
    </w:p>
    <w:p w14:paraId="0C93A329" w14:textId="76DC3BFD" w:rsidR="00077492" w:rsidDel="00637D19" w:rsidRDefault="00077492">
      <w:pPr>
        <w:spacing w:line="480" w:lineRule="auto"/>
        <w:jc w:val="both"/>
        <w:rPr>
          <w:del w:id="1211" w:author="Author"/>
          <w:rFonts w:ascii="Times New Roman" w:hAnsi="Times New Roman" w:cs="Times New Roman"/>
          <w:sz w:val="24"/>
        </w:rPr>
        <w:pPrChange w:id="1212" w:author="Author">
          <w:pPr>
            <w:keepNext/>
            <w:spacing w:line="480" w:lineRule="auto"/>
          </w:pPr>
        </w:pPrChange>
      </w:pPr>
      <w:del w:id="1213" w:author="Author">
        <w:r w:rsidDel="003C7279">
          <w:rPr>
            <w:noProof/>
          </w:rPr>
          <w:delText xml:space="preserve"> </w:delText>
        </w:r>
      </w:del>
    </w:p>
    <w:p w14:paraId="16E723AE" w14:textId="43C1AFEC" w:rsidR="00077492" w:rsidRPr="0078451C" w:rsidRDefault="00077492">
      <w:pPr>
        <w:spacing w:line="480" w:lineRule="auto"/>
        <w:jc w:val="both"/>
        <w:rPr>
          <w:rFonts w:ascii="Times New Roman" w:hAnsi="Times New Roman" w:cs="Times New Roman"/>
          <w:sz w:val="24"/>
        </w:rPr>
        <w:pPrChange w:id="1214" w:author="Author">
          <w:pPr>
            <w:spacing w:line="480" w:lineRule="auto"/>
            <w:jc w:val="center"/>
          </w:pPr>
        </w:pPrChange>
      </w:pPr>
      <w:bookmarkStart w:id="1215" w:name="_Ref41983922"/>
      <w:del w:id="1216" w:author="Author">
        <w:r w:rsidRPr="0078451C" w:rsidDel="00637D19">
          <w:rPr>
            <w:rFonts w:ascii="Times New Roman" w:hAnsi="Times New Roman" w:cs="Times New Roman"/>
            <w:sz w:val="24"/>
          </w:rPr>
          <w:delText xml:space="preserve">Fig </w:delText>
        </w:r>
        <w:r w:rsidRPr="0078451C" w:rsidDel="00637D19">
          <w:rPr>
            <w:rFonts w:ascii="Times New Roman" w:hAnsi="Times New Roman" w:cs="Times New Roman"/>
            <w:sz w:val="24"/>
          </w:rPr>
          <w:fldChar w:fldCharType="begin"/>
        </w:r>
        <w:r w:rsidRPr="0078451C" w:rsidDel="00637D19">
          <w:rPr>
            <w:rFonts w:ascii="Times New Roman" w:hAnsi="Times New Roman" w:cs="Times New Roman"/>
            <w:sz w:val="24"/>
          </w:rPr>
          <w:delInstrText xml:space="preserve"> SEQ Fig \* ARABIC </w:delInstrText>
        </w:r>
        <w:r w:rsidRPr="0078451C" w:rsidDel="00637D19">
          <w:rPr>
            <w:rFonts w:ascii="Times New Roman" w:hAnsi="Times New Roman" w:cs="Times New Roman"/>
            <w:sz w:val="24"/>
          </w:rPr>
          <w:fldChar w:fldCharType="separate"/>
        </w:r>
        <w:r w:rsidDel="006C64A6">
          <w:rPr>
            <w:rFonts w:ascii="Times New Roman" w:hAnsi="Times New Roman" w:cs="Times New Roman"/>
            <w:noProof/>
            <w:sz w:val="24"/>
          </w:rPr>
          <w:delText>3</w:delText>
        </w:r>
        <w:r w:rsidRPr="0078451C" w:rsidDel="00637D19">
          <w:rPr>
            <w:rFonts w:ascii="Times New Roman" w:hAnsi="Times New Roman" w:cs="Times New Roman"/>
            <w:sz w:val="24"/>
          </w:rPr>
          <w:fldChar w:fldCharType="end"/>
        </w:r>
        <w:bookmarkEnd w:id="1215"/>
        <w:r w:rsidDel="00637D19">
          <w:rPr>
            <w:rFonts w:ascii="Times New Roman" w:hAnsi="Times New Roman" w:cs="Times New Roman"/>
            <w:sz w:val="24"/>
          </w:rPr>
          <w:delText>.</w:delText>
        </w:r>
        <w:r w:rsidRPr="0078451C" w:rsidDel="00637D19">
          <w:rPr>
            <w:rFonts w:ascii="Times New Roman" w:hAnsi="Times New Roman" w:cs="Times New Roman"/>
            <w:sz w:val="24"/>
          </w:rPr>
          <w:delText xml:space="preserve"> </w:delText>
        </w:r>
        <w:r w:rsidDel="00637D19">
          <w:rPr>
            <w:rFonts w:ascii="Times New Roman" w:hAnsi="Times New Roman" w:cs="Times New Roman"/>
            <w:sz w:val="24"/>
          </w:rPr>
          <w:delText>T</w:delText>
        </w:r>
        <w:r w:rsidRPr="0078451C" w:rsidDel="00637D19">
          <w:rPr>
            <w:rFonts w:ascii="Times New Roman" w:hAnsi="Times New Roman" w:cs="Times New Roman"/>
            <w:sz w:val="24"/>
          </w:rPr>
          <w:delText>he geographic pattern of response interval with incubation lag =0 from cliff point (quantile classification)</w:delText>
        </w:r>
        <w:r w:rsidDel="00637D19">
          <w:rPr>
            <w:rFonts w:ascii="Times New Roman" w:hAnsi="Times New Roman" w:cs="Times New Roman"/>
            <w:sz w:val="24"/>
          </w:rPr>
          <w:delText>.</w:delText>
        </w:r>
      </w:del>
    </w:p>
    <w:p w14:paraId="3C507E23" w14:textId="2DC10C0B" w:rsidR="00077492" w:rsidRDefault="00077492">
      <w:pPr>
        <w:keepNext/>
        <w:spacing w:line="480" w:lineRule="auto"/>
        <w:jc w:val="both"/>
        <w:rPr>
          <w:rFonts w:ascii="Times New Roman" w:hAnsi="Times New Roman" w:cs="Times New Roman"/>
          <w:sz w:val="24"/>
        </w:rPr>
        <w:pPrChange w:id="1217" w:author="Author">
          <w:pPr>
            <w:keepNext/>
            <w:spacing w:line="480" w:lineRule="auto"/>
          </w:pPr>
        </w:pPrChange>
      </w:pPr>
      <w:r>
        <w:rPr>
          <w:rFonts w:ascii="Times New Roman" w:hAnsi="Times New Roman" w:cs="Times New Roman"/>
          <w:sz w:val="24"/>
        </w:rPr>
        <w:tab/>
        <w:t xml:space="preserve">However, the geographic pattern is highly homogeneous for the response intervals from </w:t>
      </w:r>
      <w:del w:id="1218" w:author="Author">
        <w:r w:rsidDel="00E71AC6">
          <w:rPr>
            <w:rFonts w:ascii="Times New Roman" w:hAnsi="Times New Roman" w:cs="Times New Roman"/>
            <w:sz w:val="24"/>
          </w:rPr>
          <w:delText>floor</w:delText>
        </w:r>
      </w:del>
      <w:ins w:id="1219" w:author="Author">
        <w:r w:rsidR="00E71AC6">
          <w:rPr>
            <w:rFonts w:ascii="Times New Roman" w:hAnsi="Times New Roman" w:cs="Times New Roman"/>
            <w:sz w:val="24"/>
          </w:rPr>
          <w:t>base</w:t>
        </w:r>
      </w:ins>
      <w:r>
        <w:rPr>
          <w:rFonts w:ascii="Times New Roman" w:hAnsi="Times New Roman" w:cs="Times New Roman"/>
          <w:sz w:val="24"/>
        </w:rPr>
        <w:t xml:space="preserve"> point, which represent how early each transit system’s users finished the stay-at-home process compared to the community spread. </w:t>
      </w:r>
      <w:ins w:id="1220" w:author="Author">
        <w:r w:rsidR="00C34785">
          <w:rPr>
            <w:rFonts w:ascii="Times New Roman" w:hAnsi="Times New Roman" w:cs="Times New Roman"/>
            <w:sz w:val="24"/>
          </w:rPr>
          <w:t>With a</w:t>
        </w:r>
        <w:r w:rsidR="00B76D66">
          <w:rPr>
            <w:rFonts w:ascii="Times New Roman" w:hAnsi="Times New Roman" w:cs="Times New Roman"/>
            <w:sz w:val="24"/>
          </w:rPr>
          <w:t>n</w:t>
        </w:r>
        <w:r w:rsidR="00C34785">
          <w:rPr>
            <w:rFonts w:ascii="Times New Roman" w:hAnsi="Times New Roman" w:cs="Times New Roman"/>
            <w:sz w:val="24"/>
          </w:rPr>
          <w:t xml:space="preserve"> incubation </w:t>
        </w:r>
      </w:ins>
      <w:del w:id="1221" w:author="Author">
        <w:r w:rsidDel="00C34785">
          <w:rPr>
            <w:rFonts w:ascii="Times New Roman" w:hAnsi="Times New Roman" w:cs="Times New Roman"/>
            <w:sz w:val="24"/>
          </w:rPr>
          <w:delText xml:space="preserve">For the scenario of </w:delText>
        </w:r>
      </w:del>
      <w:r>
        <w:rPr>
          <w:rFonts w:ascii="Times New Roman" w:hAnsi="Times New Roman" w:cs="Times New Roman"/>
          <w:sz w:val="24"/>
        </w:rPr>
        <w:t xml:space="preserve">lag </w:t>
      </w:r>
      <w:ins w:id="1222" w:author="Author">
        <w:r w:rsidR="00C34785">
          <w:rPr>
            <w:rFonts w:ascii="Times New Roman" w:hAnsi="Times New Roman" w:cs="Times New Roman"/>
            <w:sz w:val="24"/>
          </w:rPr>
          <w:t>of</w:t>
        </w:r>
      </w:ins>
      <w:del w:id="1223" w:author="Author">
        <w:r w:rsidDel="00C34785">
          <w:rPr>
            <w:rFonts w:ascii="Times New Roman" w:hAnsi="Times New Roman" w:cs="Times New Roman"/>
            <w:sz w:val="24"/>
          </w:rPr>
          <w:delText>=</w:delText>
        </w:r>
      </w:del>
      <w:r>
        <w:rPr>
          <w:rFonts w:ascii="Times New Roman" w:hAnsi="Times New Roman" w:cs="Times New Roman"/>
          <w:sz w:val="24"/>
        </w:rPr>
        <w:t xml:space="preserve"> 0</w:t>
      </w:r>
      <w:ins w:id="1224" w:author="Author">
        <w:r w:rsidR="00C34785">
          <w:rPr>
            <w:rFonts w:ascii="Times New Roman" w:hAnsi="Times New Roman" w:cs="Times New Roman"/>
            <w:sz w:val="24"/>
          </w:rPr>
          <w:t xml:space="preserve"> days</w:t>
        </w:r>
      </w:ins>
      <w:r>
        <w:rPr>
          <w:rFonts w:ascii="Times New Roman" w:hAnsi="Times New Roman" w:cs="Times New Roman"/>
          <w:sz w:val="24"/>
        </w:rPr>
        <w:t>, only Capital Metro in Austin, Texas has a positive response interval. For the case of Austin, the demand decrease started on March 5</w:t>
      </w:r>
      <w:r w:rsidRPr="008E6126">
        <w:rPr>
          <w:rFonts w:ascii="Times New Roman" w:hAnsi="Times New Roman" w:cs="Times New Roman"/>
          <w:sz w:val="24"/>
          <w:vertAlign w:val="superscript"/>
        </w:rPr>
        <w:t>th</w:t>
      </w:r>
      <w:r>
        <w:rPr>
          <w:rFonts w:ascii="Times New Roman" w:hAnsi="Times New Roman" w:cs="Times New Roman"/>
          <w:sz w:val="24"/>
        </w:rPr>
        <w:t xml:space="preserve"> and finished by March 23</w:t>
      </w:r>
      <w:r w:rsidRPr="008E6126">
        <w:rPr>
          <w:rFonts w:ascii="Times New Roman" w:hAnsi="Times New Roman" w:cs="Times New Roman"/>
          <w:sz w:val="24"/>
          <w:vertAlign w:val="superscript"/>
        </w:rPr>
        <w:t>nd</w:t>
      </w:r>
      <w:r>
        <w:rPr>
          <w:rFonts w:ascii="Times New Roman" w:hAnsi="Times New Roman" w:cs="Times New Roman"/>
          <w:sz w:val="24"/>
        </w:rPr>
        <w:t>; the first case was confirmed on March 25</w:t>
      </w:r>
      <w:r w:rsidRPr="008E6126">
        <w:rPr>
          <w:rFonts w:ascii="Times New Roman" w:hAnsi="Times New Roman" w:cs="Times New Roman"/>
          <w:sz w:val="24"/>
          <w:vertAlign w:val="superscript"/>
        </w:rPr>
        <w:t>th</w:t>
      </w:r>
      <w:r>
        <w:rPr>
          <w:rFonts w:ascii="Times New Roman" w:hAnsi="Times New Roman" w:cs="Times New Roman"/>
          <w:sz w:val="24"/>
        </w:rPr>
        <w:t>. However, long before the first confirmed case, the city and county authority declared a local state of emergency on March 6</w:t>
      </w:r>
      <w:r w:rsidRPr="005A7862">
        <w:rPr>
          <w:rFonts w:ascii="Times New Roman" w:hAnsi="Times New Roman" w:cs="Times New Roman"/>
          <w:sz w:val="24"/>
          <w:vertAlign w:val="superscript"/>
        </w:rPr>
        <w:t>th</w:t>
      </w:r>
      <w:r>
        <w:rPr>
          <w:rFonts w:ascii="Times New Roman" w:hAnsi="Times New Roman" w:cs="Times New Roman"/>
          <w:sz w:val="24"/>
          <w:vertAlign w:val="superscript"/>
        </w:rPr>
        <w:t xml:space="preserve"> </w:t>
      </w:r>
      <w:r>
        <w:rPr>
          <w:rFonts w:ascii="Times New Roman" w:hAnsi="Times New Roman" w:cs="Times New Roman"/>
          <w:sz w:val="24"/>
        </w:rPr>
        <w:fldChar w:fldCharType="begin" w:fldLock="1"/>
      </w:r>
      <w:r w:rsidR="00BF07CD">
        <w:rPr>
          <w:rFonts w:ascii="Times New Roman" w:hAnsi="Times New Roman" w:cs="Times New Roman"/>
          <w:sz w:val="24"/>
        </w:rPr>
        <w:instrText>ADDIN CSL_CITATION {"citationItems":[{"id":"ITEM-1","itemData":{"URL":"https://www.fox7austin.com/news/city-county-leaders-declare-local-state-of-disaster-due-to-coronavirus-concerns","accessed":{"date-parts":[["2020","4","4"]]},"author":[{"dropping-particle":"","family":"Evans","given":"Elizabeth","non-dropping-particle":"","parse-names":false,"suffix":""}],"id":"ITEM-1","issued":{"date-parts":[["2020"]]},"title":"City, county leaders declare local state of disaster due to coronavirus concerns","type":"webpage"},"uris":["http://www.mendeley.com/documents/?uuid=bcb04d21-f735-481e-9fd6-bf249aed58b6"]}],"mendeley":{"formattedCitation":"[43]","plainTextFormattedCitation":"[43]","previouslyFormattedCitation":"[43]"},"properties":{"noteIndex":0},"schema":"https://github.com/citation-style-language/schema/raw/master/csl-citation.json"}</w:instrText>
      </w:r>
      <w:r>
        <w:rPr>
          <w:rFonts w:ascii="Times New Roman" w:hAnsi="Times New Roman" w:cs="Times New Roman"/>
          <w:sz w:val="24"/>
        </w:rPr>
        <w:fldChar w:fldCharType="separate"/>
      </w:r>
      <w:r w:rsidR="00BF07CD" w:rsidRPr="00BF07CD">
        <w:rPr>
          <w:rFonts w:ascii="Times New Roman" w:hAnsi="Times New Roman" w:cs="Times New Roman"/>
          <w:noProof/>
          <w:sz w:val="24"/>
        </w:rPr>
        <w:t>[43]</w:t>
      </w:r>
      <w:r>
        <w:rPr>
          <w:rFonts w:ascii="Times New Roman" w:hAnsi="Times New Roman" w:cs="Times New Roman"/>
          <w:sz w:val="24"/>
        </w:rPr>
        <w:fldChar w:fldCharType="end"/>
      </w:r>
      <w:r>
        <w:rPr>
          <w:rFonts w:ascii="Times New Roman" w:hAnsi="Times New Roman" w:cs="Times New Roman"/>
          <w:sz w:val="24"/>
        </w:rPr>
        <w:t xml:space="preserve">, which is one of the earliest places to take actions in the United States. The cliff point is also the same as the date of the local state of emergency, which suggests the effectiveness of the executive order. This can be one reason for the relatively fast and earlier reaction of transit users. The correlation </w:t>
      </w:r>
      <w:del w:id="1225" w:author="Author">
        <w:r w:rsidDel="00B76D66">
          <w:rPr>
            <w:rFonts w:ascii="Times New Roman" w:hAnsi="Times New Roman" w:cs="Times New Roman"/>
            <w:sz w:val="24"/>
          </w:rPr>
          <w:delText xml:space="preserve">analysis </w:delText>
        </w:r>
      </w:del>
      <w:r>
        <w:rPr>
          <w:rFonts w:ascii="Times New Roman" w:hAnsi="Times New Roman" w:cs="Times New Roman"/>
          <w:sz w:val="24"/>
        </w:rPr>
        <w:t xml:space="preserve">between the cliff point and the date of declaring state emergency moreover support this claim: it shows that an earlier cliff point is positively correlated (p = 0.002) with an earlier emergency date. It </w:t>
      </w:r>
      <w:ins w:id="1226" w:author="Author">
        <w:r w:rsidR="00C34785">
          <w:rPr>
            <w:rFonts w:ascii="Times New Roman" w:hAnsi="Times New Roman" w:cs="Times New Roman"/>
            <w:sz w:val="24"/>
          </w:rPr>
          <w:t xml:space="preserve">suggests that </w:t>
        </w:r>
      </w:ins>
      <w:del w:id="1227" w:author="Author">
        <w:r w:rsidDel="00C34785">
          <w:rPr>
            <w:rFonts w:ascii="Times New Roman" w:hAnsi="Times New Roman" w:cs="Times New Roman"/>
            <w:sz w:val="24"/>
          </w:rPr>
          <w:delText>shows</w:delText>
        </w:r>
      </w:del>
      <w:ins w:id="1228" w:author="Author">
        <w:r w:rsidR="00C34785">
          <w:rPr>
            <w:rFonts w:ascii="Times New Roman" w:hAnsi="Times New Roman" w:cs="Times New Roman"/>
            <w:sz w:val="24"/>
          </w:rPr>
          <w:t>transit users’</w:t>
        </w:r>
        <w:del w:id="1229" w:author="Author">
          <w:r w:rsidR="00C34785" w:rsidDel="00C7303C">
            <w:rPr>
              <w:rFonts w:ascii="Times New Roman" w:hAnsi="Times New Roman" w:cs="Times New Roman"/>
              <w:sz w:val="24"/>
            </w:rPr>
            <w:delText xml:space="preserve"> </w:delText>
          </w:r>
        </w:del>
      </w:ins>
      <w:del w:id="1230" w:author="Author">
        <w:r w:rsidDel="00C7303C">
          <w:rPr>
            <w:rFonts w:ascii="Times New Roman" w:hAnsi="Times New Roman" w:cs="Times New Roman"/>
            <w:sz w:val="24"/>
          </w:rPr>
          <w:delText xml:space="preserve"> </w:delText>
        </w:r>
      </w:del>
      <w:ins w:id="1231" w:author="Author">
        <w:r w:rsidR="00C7303C">
          <w:rPr>
            <w:rFonts w:ascii="Times New Roman" w:hAnsi="Times New Roman" w:cs="Times New Roman"/>
            <w:sz w:val="24"/>
          </w:rPr>
          <w:t xml:space="preserve"> </w:t>
        </w:r>
      </w:ins>
      <w:del w:id="1232" w:author="Author">
        <w:r w:rsidDel="00C34785">
          <w:rPr>
            <w:rFonts w:ascii="Times New Roman" w:hAnsi="Times New Roman" w:cs="Times New Roman"/>
            <w:sz w:val="24"/>
          </w:rPr>
          <w:delText xml:space="preserve">people’s </w:delText>
        </w:r>
      </w:del>
      <w:r>
        <w:rPr>
          <w:rFonts w:ascii="Times New Roman" w:hAnsi="Times New Roman" w:cs="Times New Roman"/>
          <w:sz w:val="24"/>
        </w:rPr>
        <w:t>response time</w:t>
      </w:r>
      <w:ins w:id="1233" w:author="Author">
        <w:r w:rsidR="00C34785">
          <w:rPr>
            <w:rFonts w:ascii="Times New Roman" w:hAnsi="Times New Roman" w:cs="Times New Roman"/>
            <w:sz w:val="24"/>
          </w:rPr>
          <w:t>s</w:t>
        </w:r>
      </w:ins>
      <w:r>
        <w:rPr>
          <w:rFonts w:ascii="Times New Roman" w:hAnsi="Times New Roman" w:cs="Times New Roman"/>
          <w:sz w:val="24"/>
        </w:rPr>
        <w:t xml:space="preserve"> </w:t>
      </w:r>
      <w:ins w:id="1234" w:author="Author">
        <w:r w:rsidR="00C34785">
          <w:rPr>
            <w:rFonts w:ascii="Times New Roman" w:hAnsi="Times New Roman" w:cs="Times New Roman"/>
            <w:sz w:val="24"/>
          </w:rPr>
          <w:t>are</w:t>
        </w:r>
      </w:ins>
      <w:del w:id="1235" w:author="Author">
        <w:r w:rsidDel="00C34785">
          <w:rPr>
            <w:rFonts w:ascii="Times New Roman" w:hAnsi="Times New Roman" w:cs="Times New Roman"/>
            <w:sz w:val="24"/>
          </w:rPr>
          <w:delText>is</w:delText>
        </w:r>
      </w:del>
      <w:r>
        <w:rPr>
          <w:rFonts w:ascii="Times New Roman" w:hAnsi="Times New Roman" w:cs="Times New Roman"/>
          <w:sz w:val="24"/>
        </w:rPr>
        <w:t xml:space="preserve"> not synchronized with the evolution of the pandemic, but with the local </w:t>
      </w:r>
      <w:del w:id="1236" w:author="Author">
        <w:r w:rsidDel="00B76D66">
          <w:rPr>
            <w:rFonts w:ascii="Times New Roman" w:hAnsi="Times New Roman" w:cs="Times New Roman"/>
            <w:sz w:val="24"/>
          </w:rPr>
          <w:delText>government’s polic</w:delText>
        </w:r>
      </w:del>
      <w:ins w:id="1237" w:author="Author">
        <w:r w:rsidR="00B76D66">
          <w:rPr>
            <w:rFonts w:ascii="Times New Roman" w:hAnsi="Times New Roman" w:cs="Times New Roman"/>
            <w:sz w:val="24"/>
          </w:rPr>
          <w:t>community’s actions and policies</w:t>
        </w:r>
      </w:ins>
      <w:del w:id="1238" w:author="Author">
        <w:r w:rsidDel="00B76D66">
          <w:rPr>
            <w:rFonts w:ascii="Times New Roman" w:hAnsi="Times New Roman" w:cs="Times New Roman"/>
            <w:sz w:val="24"/>
          </w:rPr>
          <w:delText>y</w:delText>
        </w:r>
      </w:del>
      <w:r>
        <w:rPr>
          <w:rFonts w:ascii="Times New Roman" w:hAnsi="Times New Roman" w:cs="Times New Roman"/>
          <w:sz w:val="24"/>
        </w:rPr>
        <w:t>.</w:t>
      </w:r>
    </w:p>
    <w:p w14:paraId="7703D9D5" w14:textId="77777777" w:rsidR="00077492" w:rsidDel="003E4344" w:rsidRDefault="00077492" w:rsidP="00EF007A">
      <w:pPr>
        <w:spacing w:line="480" w:lineRule="auto"/>
        <w:jc w:val="both"/>
        <w:rPr>
          <w:del w:id="1239" w:author="Author"/>
          <w:rFonts w:ascii="Times New Roman" w:hAnsi="Times New Roman" w:cs="Times New Roman"/>
          <w:sz w:val="24"/>
        </w:rPr>
      </w:pPr>
      <w:r>
        <w:rPr>
          <w:rFonts w:ascii="Times New Roman" w:hAnsi="Times New Roman" w:cs="Times New Roman"/>
          <w:sz w:val="24"/>
        </w:rPr>
        <w:t xml:space="preserve"> </w:t>
      </w:r>
    </w:p>
    <w:p w14:paraId="69C8A767" w14:textId="77777777" w:rsidR="00077492" w:rsidDel="003E4344" w:rsidRDefault="00077492" w:rsidP="00EF007A">
      <w:pPr>
        <w:keepNext/>
        <w:spacing w:line="480" w:lineRule="auto"/>
        <w:rPr>
          <w:del w:id="1240" w:author="Author"/>
          <w:noProof/>
        </w:rPr>
      </w:pPr>
    </w:p>
    <w:p w14:paraId="51CB1154" w14:textId="77777777" w:rsidR="00077492" w:rsidDel="003E4344" w:rsidRDefault="00077492" w:rsidP="00EF007A">
      <w:pPr>
        <w:spacing w:line="480" w:lineRule="auto"/>
        <w:rPr>
          <w:del w:id="1241" w:author="Author"/>
          <w:rFonts w:ascii="Times New Roman" w:hAnsi="Times New Roman" w:cs="Times New Roman"/>
          <w:sz w:val="24"/>
        </w:rPr>
      </w:pPr>
    </w:p>
    <w:p w14:paraId="7664A778" w14:textId="77777777" w:rsidR="00077492" w:rsidRDefault="00077492">
      <w:pPr>
        <w:spacing w:line="480" w:lineRule="auto"/>
        <w:jc w:val="both"/>
        <w:rPr>
          <w:rFonts w:ascii="Times New Roman" w:hAnsi="Times New Roman" w:cs="Times New Roman"/>
          <w:sz w:val="24"/>
        </w:rPr>
        <w:pPrChange w:id="1242" w:author="Author">
          <w:pPr>
            <w:spacing w:line="480" w:lineRule="auto"/>
          </w:pPr>
        </w:pPrChange>
      </w:pPr>
    </w:p>
    <w:p w14:paraId="0E798C46" w14:textId="77777777" w:rsidR="00077492" w:rsidRPr="00914C9B" w:rsidRDefault="00077492">
      <w:pPr>
        <w:spacing w:line="480" w:lineRule="auto"/>
        <w:rPr>
          <w:rStyle w:val="SubtleEmphasis"/>
          <w:rPrChange w:id="1243" w:author="Author">
            <w:rPr/>
          </w:rPrChange>
        </w:rPr>
        <w:pPrChange w:id="1244" w:author="Author">
          <w:pPr>
            <w:pStyle w:val="ListParagraph"/>
            <w:numPr>
              <w:ilvl w:val="1"/>
              <w:numId w:val="2"/>
            </w:numPr>
            <w:spacing w:line="480" w:lineRule="auto"/>
            <w:ind w:left="360" w:hanging="360"/>
          </w:pPr>
        </w:pPrChange>
      </w:pPr>
      <w:del w:id="1245" w:author="Author">
        <w:r w:rsidRPr="00914C9B" w:rsidDel="00FF2732">
          <w:rPr>
            <w:rStyle w:val="SubtleEmphasis"/>
            <w:rPrChange w:id="1246" w:author="Author">
              <w:rPr/>
            </w:rPrChange>
          </w:rPr>
          <w:delText xml:space="preserve"> </w:delText>
        </w:r>
      </w:del>
      <w:r w:rsidRPr="00914C9B">
        <w:rPr>
          <w:rStyle w:val="SubtleEmphasis"/>
          <w:rPrChange w:id="1247" w:author="Author">
            <w:rPr/>
          </w:rPrChange>
        </w:rPr>
        <w:t>Decay rate</w:t>
      </w:r>
    </w:p>
    <w:p w14:paraId="68071FA3" w14:textId="2CBBD914" w:rsidR="00077492" w:rsidRDefault="00F960E9">
      <w:pPr>
        <w:spacing w:line="480" w:lineRule="auto"/>
        <w:ind w:firstLine="720"/>
        <w:jc w:val="both"/>
        <w:rPr>
          <w:ins w:id="1248" w:author="Author"/>
          <w:rFonts w:ascii="Times New Roman" w:hAnsi="Times New Roman" w:cs="Times New Roman"/>
          <w:sz w:val="24"/>
        </w:rPr>
        <w:pPrChange w:id="1249" w:author="Author">
          <w:pPr>
            <w:spacing w:line="240" w:lineRule="auto"/>
            <w:ind w:firstLine="720"/>
            <w:jc w:val="both"/>
          </w:pPr>
        </w:pPrChange>
      </w:pPr>
      <w:r>
        <w:rPr>
          <w:rFonts w:ascii="Times New Roman" w:hAnsi="Times New Roman" w:cs="Times New Roman"/>
          <w:sz w:val="24"/>
        </w:rPr>
        <w:t xml:space="preserve">Fig 6 </w:t>
      </w:r>
      <w:r w:rsidR="00077492">
        <w:rPr>
          <w:rFonts w:ascii="Times New Roman" w:hAnsi="Times New Roman" w:cs="Times New Roman"/>
          <w:sz w:val="24"/>
        </w:rPr>
        <w:t xml:space="preserve">shows the geographic pattern of decay rate. Transit systems in the north, especially those in larger communities, and college towns reached their </w:t>
      </w:r>
      <w:del w:id="1250" w:author="Author">
        <w:r w:rsidR="00077492" w:rsidDel="00E71AC6">
          <w:rPr>
            <w:rFonts w:ascii="Times New Roman" w:hAnsi="Times New Roman" w:cs="Times New Roman"/>
            <w:sz w:val="24"/>
          </w:rPr>
          <w:delText>floor</w:delText>
        </w:r>
      </w:del>
      <w:ins w:id="1251" w:author="Author">
        <w:r w:rsidR="00E71AC6">
          <w:rPr>
            <w:rFonts w:ascii="Times New Roman" w:hAnsi="Times New Roman" w:cs="Times New Roman"/>
            <w:sz w:val="24"/>
          </w:rPr>
          <w:t>base</w:t>
        </w:r>
      </w:ins>
      <w:r w:rsidR="00077492">
        <w:rPr>
          <w:rFonts w:ascii="Times New Roman" w:hAnsi="Times New Roman" w:cs="Times New Roman"/>
          <w:sz w:val="24"/>
        </w:rPr>
        <w:t xml:space="preserve"> values the quickest while transit systems in the Midwest and southern communities took the longest to reach their </w:t>
      </w:r>
      <w:del w:id="1252" w:author="Author">
        <w:r w:rsidR="00077492" w:rsidDel="00E71AC6">
          <w:rPr>
            <w:rFonts w:ascii="Times New Roman" w:hAnsi="Times New Roman" w:cs="Times New Roman"/>
            <w:sz w:val="24"/>
          </w:rPr>
          <w:delText>floor</w:delText>
        </w:r>
      </w:del>
      <w:ins w:id="1253" w:author="Author">
        <w:r w:rsidR="00E71AC6">
          <w:rPr>
            <w:rFonts w:ascii="Times New Roman" w:hAnsi="Times New Roman" w:cs="Times New Roman"/>
            <w:sz w:val="24"/>
          </w:rPr>
          <w:t>base</w:t>
        </w:r>
      </w:ins>
      <w:r w:rsidR="00077492">
        <w:rPr>
          <w:rFonts w:ascii="Times New Roman" w:hAnsi="Times New Roman" w:cs="Times New Roman"/>
          <w:sz w:val="24"/>
        </w:rPr>
        <w:t xml:space="preserve">s. College </w:t>
      </w:r>
      <w:r w:rsidR="00077492">
        <w:rPr>
          <w:rFonts w:ascii="Times New Roman" w:hAnsi="Times New Roman" w:cs="Times New Roman"/>
          <w:sz w:val="24"/>
        </w:rPr>
        <w:lastRenderedPageBreak/>
        <w:t>towns emptied quickly during the pandemic. The slower decay rate in the Midwest and South may be explained by businesses staying open longer during the pandemic.</w:t>
      </w:r>
    </w:p>
    <w:p w14:paraId="43AB78D2" w14:textId="77777777" w:rsidR="00C34785" w:rsidRDefault="00C34785">
      <w:pPr>
        <w:spacing w:line="480" w:lineRule="auto"/>
        <w:ind w:firstLine="720"/>
        <w:jc w:val="both"/>
        <w:rPr>
          <w:rFonts w:ascii="Times New Roman" w:hAnsi="Times New Roman" w:cs="Times New Roman"/>
          <w:sz w:val="24"/>
        </w:rPr>
        <w:pPrChange w:id="1254" w:author="Author">
          <w:pPr>
            <w:spacing w:line="480" w:lineRule="auto"/>
            <w:jc w:val="both"/>
          </w:pPr>
        </w:pPrChange>
      </w:pPr>
    </w:p>
    <w:p w14:paraId="7455919E" w14:textId="77777777" w:rsidR="00077492" w:rsidRPr="00914C9B" w:rsidDel="003E4344" w:rsidRDefault="00077492" w:rsidP="00EF007A">
      <w:pPr>
        <w:spacing w:line="480" w:lineRule="auto"/>
        <w:rPr>
          <w:del w:id="1255" w:author="Author"/>
          <w:rFonts w:ascii="Times New Roman" w:hAnsi="Times New Roman" w:cs="Times New Roman"/>
          <w:b/>
          <w:sz w:val="24"/>
          <w:rPrChange w:id="1256" w:author="Author">
            <w:rPr>
              <w:del w:id="1257" w:author="Author"/>
              <w:rFonts w:ascii="Times New Roman" w:hAnsi="Times New Roman" w:cs="Times New Roman"/>
              <w:sz w:val="24"/>
            </w:rPr>
          </w:rPrChange>
        </w:rPr>
      </w:pPr>
    </w:p>
    <w:p w14:paraId="11C05FB3" w14:textId="43DCD21D" w:rsidR="00077492" w:rsidRPr="00914C9B" w:rsidDel="003E4344" w:rsidRDefault="00077492" w:rsidP="00EF007A">
      <w:pPr>
        <w:keepNext/>
        <w:spacing w:line="480" w:lineRule="auto"/>
        <w:rPr>
          <w:del w:id="1258" w:author="Author"/>
          <w:rFonts w:ascii="Times New Roman" w:hAnsi="Times New Roman" w:cs="Times New Roman"/>
          <w:b/>
          <w:sz w:val="24"/>
          <w:rPrChange w:id="1259" w:author="Author">
            <w:rPr>
              <w:del w:id="1260" w:author="Author"/>
              <w:rFonts w:ascii="Times New Roman" w:hAnsi="Times New Roman" w:cs="Times New Roman"/>
              <w:sz w:val="24"/>
            </w:rPr>
          </w:rPrChange>
        </w:rPr>
      </w:pPr>
      <w:del w:id="1261" w:author="Author">
        <w:r w:rsidRPr="00914C9B" w:rsidDel="003E4344">
          <w:rPr>
            <w:b/>
            <w:noProof/>
            <w:rPrChange w:id="1262" w:author="Author">
              <w:rPr>
                <w:noProof/>
              </w:rPr>
            </w:rPrChange>
          </w:rPr>
          <w:delText xml:space="preserve"> </w:delText>
        </w:r>
      </w:del>
    </w:p>
    <w:p w14:paraId="1C240EE7" w14:textId="59C90C1B" w:rsidR="00077492" w:rsidRPr="00914C9B" w:rsidDel="003E4344" w:rsidRDefault="00077492">
      <w:pPr>
        <w:spacing w:line="480" w:lineRule="auto"/>
        <w:rPr>
          <w:del w:id="1263" w:author="Author"/>
          <w:rFonts w:ascii="Times New Roman" w:hAnsi="Times New Roman" w:cs="Times New Roman"/>
          <w:b/>
          <w:sz w:val="24"/>
          <w:rPrChange w:id="1264" w:author="Author">
            <w:rPr>
              <w:del w:id="1265" w:author="Author"/>
              <w:rFonts w:ascii="Times New Roman" w:hAnsi="Times New Roman" w:cs="Times New Roman"/>
              <w:sz w:val="24"/>
            </w:rPr>
          </w:rPrChange>
        </w:rPr>
        <w:pPrChange w:id="1266" w:author="Author">
          <w:pPr>
            <w:spacing w:line="480" w:lineRule="auto"/>
            <w:jc w:val="center"/>
          </w:pPr>
        </w:pPrChange>
      </w:pPr>
      <w:bookmarkStart w:id="1267" w:name="_Ref46958465"/>
      <w:r w:rsidRPr="00914C9B">
        <w:rPr>
          <w:rFonts w:ascii="Times New Roman" w:hAnsi="Times New Roman" w:cs="Times New Roman"/>
          <w:b/>
          <w:sz w:val="24"/>
          <w:rPrChange w:id="1268" w:author="Author">
            <w:rPr>
              <w:rFonts w:ascii="Times New Roman" w:hAnsi="Times New Roman" w:cs="Times New Roman"/>
              <w:sz w:val="24"/>
            </w:rPr>
          </w:rPrChange>
        </w:rPr>
        <w:t xml:space="preserve">Fig </w:t>
      </w:r>
      <w:r w:rsidRPr="00914C9B">
        <w:rPr>
          <w:rFonts w:ascii="Times New Roman" w:hAnsi="Times New Roman" w:cs="Times New Roman"/>
          <w:b/>
          <w:sz w:val="24"/>
          <w:rPrChange w:id="1269" w:author="Author">
            <w:rPr>
              <w:rFonts w:ascii="Times New Roman" w:hAnsi="Times New Roman" w:cs="Times New Roman"/>
              <w:sz w:val="24"/>
            </w:rPr>
          </w:rPrChange>
        </w:rPr>
        <w:fldChar w:fldCharType="begin"/>
      </w:r>
      <w:r w:rsidRPr="00914C9B">
        <w:rPr>
          <w:rFonts w:ascii="Times New Roman" w:hAnsi="Times New Roman" w:cs="Times New Roman"/>
          <w:b/>
          <w:sz w:val="24"/>
          <w:rPrChange w:id="1270"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1271" w:author="Author">
            <w:rPr>
              <w:rFonts w:ascii="Times New Roman" w:hAnsi="Times New Roman" w:cs="Times New Roman"/>
              <w:sz w:val="24"/>
            </w:rPr>
          </w:rPrChange>
        </w:rPr>
        <w:fldChar w:fldCharType="separate"/>
      </w:r>
      <w:ins w:id="1272" w:author="Author">
        <w:r w:rsidR="00263C5F" w:rsidRPr="00914C9B">
          <w:rPr>
            <w:rFonts w:ascii="Times New Roman" w:hAnsi="Times New Roman" w:cs="Times New Roman"/>
            <w:b/>
            <w:noProof/>
            <w:sz w:val="24"/>
            <w:rPrChange w:id="1273" w:author="Author">
              <w:rPr>
                <w:rFonts w:ascii="Times New Roman" w:hAnsi="Times New Roman" w:cs="Times New Roman"/>
                <w:noProof/>
                <w:sz w:val="24"/>
              </w:rPr>
            </w:rPrChange>
          </w:rPr>
          <w:t>6</w:t>
        </w:r>
      </w:ins>
      <w:del w:id="1274" w:author="Author">
        <w:r w:rsidRPr="00914C9B" w:rsidDel="006C64A6">
          <w:rPr>
            <w:rFonts w:ascii="Times New Roman" w:hAnsi="Times New Roman" w:cs="Times New Roman"/>
            <w:b/>
            <w:noProof/>
            <w:sz w:val="24"/>
            <w:rPrChange w:id="1275" w:author="Author">
              <w:rPr>
                <w:rFonts w:ascii="Times New Roman" w:hAnsi="Times New Roman" w:cs="Times New Roman"/>
                <w:noProof/>
                <w:sz w:val="24"/>
              </w:rPr>
            </w:rPrChange>
          </w:rPr>
          <w:delText>4</w:delText>
        </w:r>
      </w:del>
      <w:r w:rsidRPr="00914C9B">
        <w:rPr>
          <w:rFonts w:ascii="Times New Roman" w:hAnsi="Times New Roman" w:cs="Times New Roman"/>
          <w:b/>
          <w:sz w:val="24"/>
          <w:rPrChange w:id="1276" w:author="Author">
            <w:rPr>
              <w:rFonts w:ascii="Times New Roman" w:hAnsi="Times New Roman" w:cs="Times New Roman"/>
              <w:sz w:val="24"/>
            </w:rPr>
          </w:rPrChange>
        </w:rPr>
        <w:fldChar w:fldCharType="end"/>
      </w:r>
      <w:bookmarkEnd w:id="1267"/>
      <w:r w:rsidRPr="00914C9B">
        <w:rPr>
          <w:rFonts w:ascii="Times New Roman" w:hAnsi="Times New Roman" w:cs="Times New Roman"/>
          <w:b/>
          <w:sz w:val="24"/>
          <w:rPrChange w:id="1277" w:author="Author">
            <w:rPr>
              <w:rFonts w:ascii="Times New Roman" w:hAnsi="Times New Roman" w:cs="Times New Roman"/>
              <w:sz w:val="24"/>
            </w:rPr>
          </w:rPrChange>
        </w:rPr>
        <w:t>. Geographic distribution of decay rate (quantile classification).</w:t>
      </w:r>
    </w:p>
    <w:p w14:paraId="2E5C623A" w14:textId="77777777" w:rsidR="00077492" w:rsidRPr="00914C9B" w:rsidRDefault="00077492">
      <w:pPr>
        <w:spacing w:line="480" w:lineRule="auto"/>
        <w:rPr>
          <w:rFonts w:ascii="Times New Roman" w:hAnsi="Times New Roman" w:cs="Times New Roman"/>
          <w:b/>
          <w:sz w:val="24"/>
          <w:rPrChange w:id="1278" w:author="Author">
            <w:rPr>
              <w:rFonts w:ascii="Times New Roman" w:hAnsi="Times New Roman" w:cs="Times New Roman"/>
              <w:sz w:val="24"/>
            </w:rPr>
          </w:rPrChange>
        </w:rPr>
        <w:pPrChange w:id="1279" w:author="Author">
          <w:pPr>
            <w:keepNext/>
            <w:spacing w:line="480" w:lineRule="auto"/>
          </w:pPr>
        </w:pPrChange>
      </w:pPr>
    </w:p>
    <w:p w14:paraId="03373DA1" w14:textId="77777777" w:rsidR="00C34785" w:rsidRDefault="00C34785">
      <w:pPr>
        <w:spacing w:line="480" w:lineRule="auto"/>
        <w:ind w:firstLine="720"/>
        <w:jc w:val="both"/>
        <w:rPr>
          <w:ins w:id="1280" w:author="Author"/>
          <w:rFonts w:ascii="Times New Roman" w:hAnsi="Times New Roman" w:cs="Times New Roman"/>
          <w:sz w:val="24"/>
        </w:rPr>
        <w:pPrChange w:id="1281" w:author="Author">
          <w:pPr>
            <w:spacing w:line="240" w:lineRule="auto"/>
            <w:ind w:firstLine="720"/>
            <w:jc w:val="both"/>
          </w:pPr>
        </w:pPrChange>
      </w:pPr>
    </w:p>
    <w:p w14:paraId="2931084A" w14:textId="7B31EE1E" w:rsidR="00077492" w:rsidRPr="00AC2AE6" w:rsidDel="00F92F58" w:rsidRDefault="001A4AAA" w:rsidP="00EF007A">
      <w:pPr>
        <w:spacing w:line="480" w:lineRule="auto"/>
        <w:ind w:firstLine="720"/>
        <w:jc w:val="both"/>
        <w:rPr>
          <w:del w:id="1282" w:author="Author"/>
          <w:rFonts w:ascii="Times New Roman" w:hAnsi="Times New Roman" w:cs="Times New Roman"/>
          <w:sz w:val="24"/>
        </w:rPr>
      </w:pPr>
      <w:r>
        <w:rPr>
          <w:rFonts w:ascii="Times New Roman" w:hAnsi="Times New Roman" w:cs="Times New Roman"/>
          <w:sz w:val="24"/>
        </w:rPr>
        <w:t xml:space="preserve">Fig 7 </w:t>
      </w:r>
      <w:r w:rsidR="00077492">
        <w:rPr>
          <w:rFonts w:ascii="Times New Roman" w:hAnsi="Times New Roman" w:cs="Times New Roman"/>
          <w:sz w:val="24"/>
        </w:rPr>
        <w:t xml:space="preserve">shows </w:t>
      </w:r>
      <w:r w:rsidR="00077492" w:rsidRPr="00AC2AE6">
        <w:rPr>
          <w:rFonts w:ascii="Times New Roman" w:hAnsi="Times New Roman" w:cs="Times New Roman"/>
          <w:sz w:val="24"/>
        </w:rPr>
        <w:t>the decay rate ha</w:t>
      </w:r>
      <w:r w:rsidR="00077492">
        <w:rPr>
          <w:rFonts w:ascii="Times New Roman" w:hAnsi="Times New Roman" w:cs="Times New Roman"/>
          <w:sz w:val="24"/>
        </w:rPr>
        <w:t>s</w:t>
      </w:r>
      <w:r w:rsidR="00077492" w:rsidRPr="00AC2AE6">
        <w:rPr>
          <w:rFonts w:ascii="Times New Roman" w:hAnsi="Times New Roman" w:cs="Times New Roman"/>
          <w:sz w:val="24"/>
        </w:rPr>
        <w:t xml:space="preserve"> a positive </w:t>
      </w:r>
      <w:r w:rsidR="00077492">
        <w:rPr>
          <w:rFonts w:ascii="Times New Roman" w:hAnsi="Times New Roman" w:cs="Times New Roman"/>
          <w:sz w:val="24"/>
        </w:rPr>
        <w:t xml:space="preserve">hyperbolic correlation with cliff point and a negative hyperbolic correlation with </w:t>
      </w:r>
      <w:del w:id="1283" w:author="Author">
        <w:r w:rsidR="00077492" w:rsidDel="00E71AC6">
          <w:rPr>
            <w:rFonts w:ascii="Times New Roman" w:hAnsi="Times New Roman" w:cs="Times New Roman"/>
            <w:sz w:val="24"/>
          </w:rPr>
          <w:delText>floor</w:delText>
        </w:r>
      </w:del>
      <w:ins w:id="1284" w:author="Author">
        <w:r w:rsidR="00E71AC6">
          <w:rPr>
            <w:rFonts w:ascii="Times New Roman" w:hAnsi="Times New Roman" w:cs="Times New Roman"/>
            <w:sz w:val="24"/>
          </w:rPr>
          <w:t>base</w:t>
        </w:r>
      </w:ins>
      <w:r w:rsidR="00077492">
        <w:rPr>
          <w:rFonts w:ascii="Times New Roman" w:hAnsi="Times New Roman" w:cs="Times New Roman"/>
          <w:sz w:val="24"/>
        </w:rPr>
        <w:t xml:space="preserve"> point, as formulas </w:t>
      </w:r>
      <w:r w:rsidR="00077492">
        <w:rPr>
          <w:rFonts w:ascii="Times New Roman" w:hAnsi="Times New Roman" w:cs="Times New Roman"/>
          <w:sz w:val="24"/>
        </w:rPr>
        <w:fldChar w:fldCharType="begin"/>
      </w:r>
      <w:r w:rsidR="00077492">
        <w:rPr>
          <w:rFonts w:ascii="Times New Roman" w:hAnsi="Times New Roman" w:cs="Times New Roman"/>
          <w:sz w:val="24"/>
        </w:rPr>
        <w:instrText xml:space="preserve"> REF _Ref40975019 \h </w:instrText>
      </w:r>
      <w:r w:rsidR="00077492">
        <w:rPr>
          <w:rFonts w:ascii="Times New Roman" w:hAnsi="Times New Roman" w:cs="Times New Roman"/>
          <w:sz w:val="24"/>
        </w:rPr>
      </w:r>
      <w:r w:rsidR="00077492">
        <w:rPr>
          <w:rFonts w:ascii="Times New Roman" w:hAnsi="Times New Roman" w:cs="Times New Roman"/>
          <w:sz w:val="24"/>
        </w:rPr>
        <w:fldChar w:fldCharType="separate"/>
      </w:r>
      <w:ins w:id="1285" w:author="Author">
        <w:r w:rsidR="00B82F19" w:rsidRPr="00E714F0">
          <w:rPr>
            <w:rFonts w:ascii="Times New Roman" w:eastAsia="Yu Mincho" w:hAnsi="Times New Roman" w:cs="Times New Roman"/>
            <w:sz w:val="24"/>
            <w:szCs w:val="24"/>
            <w:lang w:eastAsia="ja-JP"/>
          </w:rPr>
          <w:t>(</w:t>
        </w:r>
        <w:r w:rsidR="00B82F19">
          <w:rPr>
            <w:rFonts w:ascii="Times New Roman" w:hAnsi="Times New Roman" w:cs="Times New Roman"/>
            <w:noProof/>
            <w:sz w:val="24"/>
            <w:szCs w:val="24"/>
          </w:rPr>
          <w:t>5</w:t>
        </w:r>
      </w:ins>
      <w:del w:id="1286" w:author="Author">
        <w:r w:rsidR="00077492" w:rsidRPr="00E714F0" w:rsidDel="00B82F19">
          <w:rPr>
            <w:rFonts w:ascii="Times New Roman" w:eastAsia="Yu Mincho" w:hAnsi="Times New Roman" w:cs="Times New Roman"/>
            <w:sz w:val="24"/>
            <w:szCs w:val="24"/>
            <w:lang w:eastAsia="ja-JP"/>
          </w:rPr>
          <w:delText>(</w:delText>
        </w:r>
        <w:r w:rsidR="00077492" w:rsidDel="00B82F19">
          <w:rPr>
            <w:rFonts w:ascii="Times New Roman" w:hAnsi="Times New Roman" w:cs="Times New Roman"/>
            <w:noProof/>
            <w:sz w:val="24"/>
            <w:szCs w:val="24"/>
          </w:rPr>
          <w:delText>5</w:delText>
        </w:r>
      </w:del>
      <w:r w:rsidR="00077492">
        <w:rPr>
          <w:rFonts w:ascii="Times New Roman" w:hAnsi="Times New Roman" w:cs="Times New Roman"/>
          <w:sz w:val="24"/>
        </w:rPr>
        <w:fldChar w:fldCharType="end"/>
      </w:r>
      <w:r w:rsidR="00077492">
        <w:rPr>
          <w:rFonts w:ascii="Times New Roman" w:hAnsi="Times New Roman" w:cs="Times New Roman"/>
          <w:sz w:val="24"/>
        </w:rPr>
        <w:t xml:space="preserve">) and </w:t>
      </w:r>
      <w:r w:rsidR="00077492">
        <w:rPr>
          <w:rFonts w:ascii="Times New Roman" w:hAnsi="Times New Roman" w:cs="Times New Roman"/>
          <w:sz w:val="24"/>
        </w:rPr>
        <w:fldChar w:fldCharType="begin"/>
      </w:r>
      <w:r w:rsidR="00077492">
        <w:rPr>
          <w:rFonts w:ascii="Times New Roman" w:hAnsi="Times New Roman" w:cs="Times New Roman"/>
          <w:sz w:val="24"/>
        </w:rPr>
        <w:instrText xml:space="preserve"> REF _Ref41744631 \h </w:instrText>
      </w:r>
      <w:r w:rsidR="00077492">
        <w:rPr>
          <w:rFonts w:ascii="Times New Roman" w:hAnsi="Times New Roman" w:cs="Times New Roman"/>
          <w:sz w:val="24"/>
        </w:rPr>
      </w:r>
      <w:r w:rsidR="00077492">
        <w:rPr>
          <w:rFonts w:ascii="Times New Roman" w:hAnsi="Times New Roman" w:cs="Times New Roman"/>
          <w:sz w:val="24"/>
        </w:rPr>
        <w:fldChar w:fldCharType="separate"/>
      </w:r>
      <w:ins w:id="1287" w:author="Author">
        <w:r w:rsidR="00B82F19" w:rsidRPr="00E714F0">
          <w:rPr>
            <w:rFonts w:ascii="Times New Roman" w:eastAsia="Yu Mincho" w:hAnsi="Times New Roman" w:cs="Times New Roman"/>
            <w:sz w:val="24"/>
            <w:szCs w:val="24"/>
            <w:lang w:eastAsia="ja-JP"/>
          </w:rPr>
          <w:t>(</w:t>
        </w:r>
        <w:r w:rsidR="00B82F19">
          <w:rPr>
            <w:rFonts w:ascii="Times New Roman" w:eastAsia="Yu Mincho" w:hAnsi="Times New Roman" w:cs="Times New Roman"/>
            <w:noProof/>
            <w:sz w:val="24"/>
            <w:szCs w:val="24"/>
            <w:lang w:eastAsia="ja-JP"/>
          </w:rPr>
          <w:t>6</w:t>
        </w:r>
      </w:ins>
      <w:del w:id="1288" w:author="Author">
        <w:r w:rsidR="00077492" w:rsidRPr="00E714F0" w:rsidDel="00B82F19">
          <w:rPr>
            <w:rFonts w:ascii="Times New Roman" w:eastAsia="Yu Mincho" w:hAnsi="Times New Roman" w:cs="Times New Roman"/>
            <w:sz w:val="24"/>
            <w:szCs w:val="24"/>
            <w:lang w:eastAsia="ja-JP"/>
          </w:rPr>
          <w:delText>(</w:delText>
        </w:r>
        <w:r w:rsidR="00077492" w:rsidDel="00B82F19">
          <w:rPr>
            <w:rFonts w:ascii="Times New Roman" w:eastAsia="Yu Mincho" w:hAnsi="Times New Roman" w:cs="Times New Roman"/>
            <w:noProof/>
            <w:sz w:val="24"/>
            <w:szCs w:val="24"/>
            <w:lang w:eastAsia="ja-JP"/>
          </w:rPr>
          <w:delText>6</w:delText>
        </w:r>
      </w:del>
      <w:r w:rsidR="00077492">
        <w:rPr>
          <w:rFonts w:ascii="Times New Roman" w:hAnsi="Times New Roman" w:cs="Times New Roman"/>
          <w:sz w:val="24"/>
        </w:rPr>
        <w:fldChar w:fldCharType="end"/>
      </w:r>
      <w:r w:rsidR="00077492">
        <w:rPr>
          <w:rFonts w:ascii="Times New Roman" w:hAnsi="Times New Roman" w:cs="Times New Roman"/>
          <w:sz w:val="24"/>
        </w:rPr>
        <w:t>) suggested</w:t>
      </w:r>
      <w:r w:rsidR="00077492" w:rsidRPr="00AC2AE6">
        <w:rPr>
          <w:rFonts w:ascii="Times New Roman" w:hAnsi="Times New Roman" w:cs="Times New Roman"/>
          <w:sz w:val="24"/>
        </w:rPr>
        <w:t xml:space="preserve">. This indicates that the later the demand </w:t>
      </w:r>
      <w:r w:rsidR="00077492">
        <w:rPr>
          <w:rFonts w:ascii="Times New Roman" w:hAnsi="Times New Roman" w:cs="Times New Roman"/>
          <w:sz w:val="24"/>
        </w:rPr>
        <w:t xml:space="preserve">decline </w:t>
      </w:r>
      <w:r w:rsidR="00077492" w:rsidRPr="00AC2AE6">
        <w:rPr>
          <w:rFonts w:ascii="Times New Roman" w:hAnsi="Times New Roman" w:cs="Times New Roman"/>
          <w:sz w:val="24"/>
        </w:rPr>
        <w:t xml:space="preserve">happened, the faster it </w:t>
      </w:r>
      <w:r w:rsidR="00077492">
        <w:rPr>
          <w:rFonts w:ascii="Times New Roman" w:hAnsi="Times New Roman" w:cs="Times New Roman"/>
          <w:sz w:val="24"/>
        </w:rPr>
        <w:t>occurred, and the decline process finished earlier</w:t>
      </w:r>
      <w:r w:rsidR="00077492" w:rsidRPr="00AC2AE6">
        <w:rPr>
          <w:rFonts w:ascii="Times New Roman" w:hAnsi="Times New Roman" w:cs="Times New Roman"/>
          <w:sz w:val="24"/>
        </w:rPr>
        <w:t xml:space="preserve">. This could be because the general transit passengers may be more aware of the risk of COVID-19 when more cases are reported nationally; the perceived fear grows higher as </w:t>
      </w:r>
      <w:del w:id="1289" w:author="Author">
        <w:r w:rsidR="00077492" w:rsidRPr="00AC2AE6" w:rsidDel="00C34785">
          <w:rPr>
            <w:rFonts w:ascii="Times New Roman" w:hAnsi="Times New Roman" w:cs="Times New Roman"/>
            <w:sz w:val="24"/>
          </w:rPr>
          <w:delText xml:space="preserve">the </w:delText>
        </w:r>
      </w:del>
      <w:r w:rsidR="00077492" w:rsidRPr="00AC2AE6">
        <w:rPr>
          <w:rFonts w:ascii="Times New Roman" w:hAnsi="Times New Roman" w:cs="Times New Roman"/>
          <w:sz w:val="24"/>
        </w:rPr>
        <w:t>time passe</w:t>
      </w:r>
      <w:ins w:id="1290" w:author="Author">
        <w:r w:rsidR="00C34785">
          <w:rPr>
            <w:rFonts w:ascii="Times New Roman" w:hAnsi="Times New Roman" w:cs="Times New Roman"/>
            <w:sz w:val="24"/>
          </w:rPr>
          <w:t>s</w:t>
        </w:r>
      </w:ins>
      <w:del w:id="1291" w:author="Author">
        <w:r w:rsidR="00077492" w:rsidRPr="00AC2AE6" w:rsidDel="00C34785">
          <w:rPr>
            <w:rFonts w:ascii="Times New Roman" w:hAnsi="Times New Roman" w:cs="Times New Roman"/>
            <w:sz w:val="24"/>
          </w:rPr>
          <w:delText>d</w:delText>
        </w:r>
      </w:del>
      <w:r w:rsidR="00077492">
        <w:rPr>
          <w:rFonts w:ascii="Times New Roman" w:hAnsi="Times New Roman" w:cs="Times New Roman"/>
          <w:sz w:val="24"/>
        </w:rPr>
        <w:t>,</w:t>
      </w:r>
      <w:r w:rsidR="00077492" w:rsidRPr="00AC2AE6">
        <w:rPr>
          <w:rFonts w:ascii="Times New Roman" w:hAnsi="Times New Roman" w:cs="Times New Roman"/>
          <w:sz w:val="24"/>
        </w:rPr>
        <w:t xml:space="preserve"> </w:t>
      </w:r>
      <w:r w:rsidR="00077492">
        <w:rPr>
          <w:rFonts w:ascii="Times New Roman" w:hAnsi="Times New Roman" w:cs="Times New Roman"/>
          <w:sz w:val="24"/>
        </w:rPr>
        <w:t xml:space="preserve">causing transit users </w:t>
      </w:r>
      <w:r w:rsidR="00077492" w:rsidRPr="00AC2AE6">
        <w:rPr>
          <w:rFonts w:ascii="Times New Roman" w:hAnsi="Times New Roman" w:cs="Times New Roman"/>
          <w:sz w:val="24"/>
        </w:rPr>
        <w:t>to act faste</w:t>
      </w:r>
      <w:r w:rsidR="00077492">
        <w:rPr>
          <w:rFonts w:ascii="Times New Roman" w:hAnsi="Times New Roman" w:cs="Times New Roman"/>
          <w:sz w:val="24"/>
        </w:rPr>
        <w:t xml:space="preserve">r and reach the </w:t>
      </w:r>
      <w:del w:id="1292" w:author="Author">
        <w:r w:rsidR="00077492" w:rsidDel="00E71AC6">
          <w:rPr>
            <w:rFonts w:ascii="Times New Roman" w:hAnsi="Times New Roman" w:cs="Times New Roman"/>
            <w:sz w:val="24"/>
          </w:rPr>
          <w:delText>floor</w:delText>
        </w:r>
      </w:del>
      <w:ins w:id="1293" w:author="Author">
        <w:r w:rsidR="00E71AC6">
          <w:rPr>
            <w:rFonts w:ascii="Times New Roman" w:hAnsi="Times New Roman" w:cs="Times New Roman"/>
            <w:sz w:val="24"/>
          </w:rPr>
          <w:t>base</w:t>
        </w:r>
      </w:ins>
      <w:r w:rsidR="00077492">
        <w:rPr>
          <w:rFonts w:ascii="Times New Roman" w:hAnsi="Times New Roman" w:cs="Times New Roman"/>
          <w:sz w:val="24"/>
        </w:rPr>
        <w:t xml:space="preserve"> point earlier. This also suggests that the time when the decline finished is less related to when it started than to the speed of reaction. The major determinant of the cliff and </w:t>
      </w:r>
      <w:del w:id="1294" w:author="Author">
        <w:r w:rsidR="00077492" w:rsidDel="00E71AC6">
          <w:rPr>
            <w:rFonts w:ascii="Times New Roman" w:hAnsi="Times New Roman" w:cs="Times New Roman"/>
            <w:sz w:val="24"/>
          </w:rPr>
          <w:delText>floor</w:delText>
        </w:r>
      </w:del>
      <w:ins w:id="1295" w:author="Author">
        <w:r w:rsidR="00E71AC6">
          <w:rPr>
            <w:rFonts w:ascii="Times New Roman" w:hAnsi="Times New Roman" w:cs="Times New Roman"/>
            <w:sz w:val="24"/>
          </w:rPr>
          <w:t>base</w:t>
        </w:r>
      </w:ins>
      <w:r w:rsidR="00077492">
        <w:rPr>
          <w:rFonts w:ascii="Times New Roman" w:hAnsi="Times New Roman" w:cs="Times New Roman"/>
          <w:sz w:val="24"/>
        </w:rPr>
        <w:t xml:space="preserve"> point in formula </w:t>
      </w:r>
      <w:r w:rsidR="00077492">
        <w:rPr>
          <w:rFonts w:ascii="Times New Roman" w:hAnsi="Times New Roman" w:cs="Times New Roman"/>
          <w:sz w:val="24"/>
        </w:rPr>
        <w:fldChar w:fldCharType="begin"/>
      </w:r>
      <w:r w:rsidR="00077492">
        <w:rPr>
          <w:rFonts w:ascii="Times New Roman" w:hAnsi="Times New Roman" w:cs="Times New Roman"/>
          <w:sz w:val="24"/>
        </w:rPr>
        <w:instrText xml:space="preserve"> REF _Ref40975019 \h </w:instrText>
      </w:r>
      <w:r w:rsidR="00077492">
        <w:rPr>
          <w:rFonts w:ascii="Times New Roman" w:hAnsi="Times New Roman" w:cs="Times New Roman"/>
          <w:sz w:val="24"/>
        </w:rPr>
      </w:r>
      <w:r w:rsidR="00077492">
        <w:rPr>
          <w:rFonts w:ascii="Times New Roman" w:hAnsi="Times New Roman" w:cs="Times New Roman"/>
          <w:sz w:val="24"/>
        </w:rPr>
        <w:fldChar w:fldCharType="separate"/>
      </w:r>
      <w:ins w:id="1296" w:author="Author">
        <w:r w:rsidR="00B82F19" w:rsidRPr="00E714F0">
          <w:rPr>
            <w:rFonts w:ascii="Times New Roman" w:eastAsia="Yu Mincho" w:hAnsi="Times New Roman" w:cs="Times New Roman"/>
            <w:sz w:val="24"/>
            <w:szCs w:val="24"/>
            <w:lang w:eastAsia="ja-JP"/>
          </w:rPr>
          <w:t>(</w:t>
        </w:r>
        <w:r w:rsidR="00B82F19">
          <w:rPr>
            <w:rFonts w:ascii="Times New Roman" w:hAnsi="Times New Roman" w:cs="Times New Roman"/>
            <w:noProof/>
            <w:sz w:val="24"/>
            <w:szCs w:val="24"/>
          </w:rPr>
          <w:t>5</w:t>
        </w:r>
      </w:ins>
      <w:del w:id="1297" w:author="Author">
        <w:r w:rsidR="00077492" w:rsidRPr="00E714F0" w:rsidDel="00B82F19">
          <w:rPr>
            <w:rFonts w:ascii="Times New Roman" w:eastAsia="Yu Mincho" w:hAnsi="Times New Roman" w:cs="Times New Roman"/>
            <w:sz w:val="24"/>
            <w:szCs w:val="24"/>
            <w:lang w:eastAsia="ja-JP"/>
          </w:rPr>
          <w:delText>(</w:delText>
        </w:r>
        <w:r w:rsidR="00077492" w:rsidDel="00B82F19">
          <w:rPr>
            <w:rFonts w:ascii="Times New Roman" w:hAnsi="Times New Roman" w:cs="Times New Roman"/>
            <w:noProof/>
            <w:sz w:val="24"/>
            <w:szCs w:val="24"/>
          </w:rPr>
          <w:delText>5</w:delText>
        </w:r>
      </w:del>
      <w:r w:rsidR="00077492">
        <w:rPr>
          <w:rFonts w:ascii="Times New Roman" w:hAnsi="Times New Roman" w:cs="Times New Roman"/>
          <w:sz w:val="24"/>
        </w:rPr>
        <w:fldChar w:fldCharType="end"/>
      </w:r>
      <w:r w:rsidR="00077492">
        <w:rPr>
          <w:rFonts w:ascii="Times New Roman" w:hAnsi="Times New Roman" w:cs="Times New Roman"/>
          <w:sz w:val="24"/>
        </w:rPr>
        <w:t xml:space="preserve">) is decay rate instead of </w:t>
      </w:r>
      <w:r w:rsidR="00077492" w:rsidRPr="00EB2C02">
        <w:rPr>
          <w:rFonts w:ascii="Times New Roman" w:hAnsi="Times New Roman" w:cs="Times New Roman"/>
          <w:i/>
          <w:sz w:val="24"/>
        </w:rPr>
        <w:t>t</w:t>
      </w:r>
      <w:r w:rsidR="00077492" w:rsidRPr="00EB2C02">
        <w:rPr>
          <w:rFonts w:ascii="Times New Roman" w:hAnsi="Times New Roman" w:cs="Times New Roman"/>
          <w:i/>
          <w:sz w:val="24"/>
          <w:vertAlign w:val="subscript"/>
        </w:rPr>
        <w:t>0</w:t>
      </w:r>
      <w:r w:rsidR="00077492">
        <w:rPr>
          <w:rFonts w:ascii="Times New Roman" w:hAnsi="Times New Roman" w:cs="Times New Roman"/>
          <w:sz w:val="24"/>
        </w:rPr>
        <w:t>.</w:t>
      </w:r>
      <w:ins w:id="1298" w:author="Author">
        <w:r w:rsidR="00F92F58" w:rsidRPr="00AC2AE6" w:rsidDel="00F92F58">
          <w:rPr>
            <w:rFonts w:ascii="Times New Roman" w:hAnsi="Times New Roman" w:cs="Times New Roman"/>
            <w:sz w:val="24"/>
          </w:rPr>
          <w:t xml:space="preserve"> </w:t>
        </w:r>
      </w:ins>
    </w:p>
    <w:p w14:paraId="5917C1B8" w14:textId="6E4A4DEC" w:rsidR="00077492" w:rsidRDefault="00077492">
      <w:pPr>
        <w:spacing w:line="480" w:lineRule="auto"/>
        <w:ind w:firstLine="720"/>
        <w:jc w:val="both"/>
        <w:pPrChange w:id="1299" w:author="Author">
          <w:pPr>
            <w:keepNext/>
            <w:spacing w:line="480" w:lineRule="auto"/>
            <w:jc w:val="center"/>
          </w:pPr>
        </w:pPrChange>
      </w:pPr>
    </w:p>
    <w:p w14:paraId="5F0BD073" w14:textId="77777777" w:rsidR="00C34785" w:rsidRDefault="00C34785">
      <w:pPr>
        <w:spacing w:line="480" w:lineRule="auto"/>
        <w:rPr>
          <w:ins w:id="1300" w:author="Author"/>
          <w:rFonts w:ascii="Times New Roman" w:hAnsi="Times New Roman" w:cs="Times New Roman"/>
          <w:b/>
          <w:sz w:val="24"/>
        </w:rPr>
        <w:pPrChange w:id="1301" w:author="Author">
          <w:pPr>
            <w:spacing w:line="240" w:lineRule="auto"/>
          </w:pPr>
        </w:pPrChange>
      </w:pPr>
      <w:bookmarkStart w:id="1302" w:name="_Ref41985219"/>
      <w:bookmarkStart w:id="1303" w:name="_Ref41947893"/>
    </w:p>
    <w:p w14:paraId="7F6F8A94" w14:textId="2C7D53FD" w:rsidR="00077492" w:rsidRPr="00914C9B" w:rsidRDefault="00077492">
      <w:pPr>
        <w:spacing w:line="480" w:lineRule="auto"/>
        <w:rPr>
          <w:rFonts w:ascii="Times New Roman" w:hAnsi="Times New Roman" w:cs="Times New Roman"/>
          <w:b/>
          <w:sz w:val="24"/>
          <w:rPrChange w:id="1304" w:author="Author">
            <w:rPr>
              <w:rFonts w:ascii="Times New Roman" w:hAnsi="Times New Roman" w:cs="Times New Roman"/>
              <w:sz w:val="24"/>
            </w:rPr>
          </w:rPrChange>
        </w:rPr>
        <w:pPrChange w:id="1305" w:author="Author">
          <w:pPr>
            <w:spacing w:line="480" w:lineRule="auto"/>
            <w:jc w:val="center"/>
          </w:pPr>
        </w:pPrChange>
      </w:pPr>
      <w:r w:rsidRPr="00914C9B">
        <w:rPr>
          <w:rFonts w:ascii="Times New Roman" w:hAnsi="Times New Roman" w:cs="Times New Roman"/>
          <w:b/>
          <w:sz w:val="24"/>
          <w:rPrChange w:id="1306" w:author="Author">
            <w:rPr>
              <w:rFonts w:ascii="Times New Roman" w:hAnsi="Times New Roman" w:cs="Times New Roman"/>
              <w:sz w:val="24"/>
            </w:rPr>
          </w:rPrChange>
        </w:rPr>
        <w:t xml:space="preserve">Fig </w:t>
      </w:r>
      <w:r w:rsidRPr="00914C9B">
        <w:rPr>
          <w:rFonts w:ascii="Times New Roman" w:hAnsi="Times New Roman" w:cs="Times New Roman"/>
          <w:b/>
          <w:sz w:val="24"/>
          <w:rPrChange w:id="1307" w:author="Author">
            <w:rPr>
              <w:rFonts w:ascii="Times New Roman" w:hAnsi="Times New Roman" w:cs="Times New Roman"/>
              <w:sz w:val="24"/>
            </w:rPr>
          </w:rPrChange>
        </w:rPr>
        <w:fldChar w:fldCharType="begin"/>
      </w:r>
      <w:r w:rsidRPr="00914C9B">
        <w:rPr>
          <w:rFonts w:ascii="Times New Roman" w:hAnsi="Times New Roman" w:cs="Times New Roman"/>
          <w:b/>
          <w:sz w:val="24"/>
          <w:rPrChange w:id="1308"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1309" w:author="Author">
            <w:rPr>
              <w:rFonts w:ascii="Times New Roman" w:hAnsi="Times New Roman" w:cs="Times New Roman"/>
              <w:sz w:val="24"/>
            </w:rPr>
          </w:rPrChange>
        </w:rPr>
        <w:fldChar w:fldCharType="separate"/>
      </w:r>
      <w:ins w:id="1310" w:author="Author">
        <w:r w:rsidR="00810688" w:rsidRPr="00914C9B">
          <w:rPr>
            <w:rFonts w:ascii="Times New Roman" w:hAnsi="Times New Roman" w:cs="Times New Roman"/>
            <w:b/>
            <w:noProof/>
            <w:sz w:val="24"/>
            <w:rPrChange w:id="1311" w:author="Author">
              <w:rPr>
                <w:rFonts w:ascii="Times New Roman" w:hAnsi="Times New Roman" w:cs="Times New Roman"/>
                <w:noProof/>
                <w:sz w:val="24"/>
              </w:rPr>
            </w:rPrChange>
          </w:rPr>
          <w:t>7</w:t>
        </w:r>
      </w:ins>
      <w:del w:id="1312" w:author="Author">
        <w:r w:rsidRPr="00914C9B" w:rsidDel="006C64A6">
          <w:rPr>
            <w:rFonts w:ascii="Times New Roman" w:hAnsi="Times New Roman" w:cs="Times New Roman"/>
            <w:b/>
            <w:noProof/>
            <w:sz w:val="24"/>
            <w:rPrChange w:id="1313" w:author="Author">
              <w:rPr>
                <w:rFonts w:ascii="Times New Roman" w:hAnsi="Times New Roman" w:cs="Times New Roman"/>
                <w:noProof/>
                <w:sz w:val="24"/>
              </w:rPr>
            </w:rPrChange>
          </w:rPr>
          <w:delText>5</w:delText>
        </w:r>
      </w:del>
      <w:r w:rsidRPr="00914C9B">
        <w:rPr>
          <w:rFonts w:ascii="Times New Roman" w:hAnsi="Times New Roman" w:cs="Times New Roman"/>
          <w:b/>
          <w:sz w:val="24"/>
          <w:rPrChange w:id="1314" w:author="Author">
            <w:rPr>
              <w:rFonts w:ascii="Times New Roman" w:hAnsi="Times New Roman" w:cs="Times New Roman"/>
              <w:sz w:val="24"/>
            </w:rPr>
          </w:rPrChange>
        </w:rPr>
        <w:fldChar w:fldCharType="end"/>
      </w:r>
      <w:bookmarkEnd w:id="1302"/>
      <w:r w:rsidRPr="00914C9B">
        <w:rPr>
          <w:rFonts w:ascii="Times New Roman" w:hAnsi="Times New Roman" w:cs="Times New Roman"/>
          <w:b/>
          <w:sz w:val="24"/>
          <w:rPrChange w:id="1315" w:author="Author">
            <w:rPr>
              <w:rFonts w:ascii="Times New Roman" w:hAnsi="Times New Roman" w:cs="Times New Roman"/>
              <w:sz w:val="24"/>
            </w:rPr>
          </w:rPrChange>
        </w:rPr>
        <w:t>. Hyperbolic relationship between decay rates and cliff</w:t>
      </w:r>
      <w:ins w:id="1316" w:author="Author">
        <w:r w:rsidR="00C60F4B" w:rsidRPr="00914C9B">
          <w:rPr>
            <w:rFonts w:ascii="Times New Roman" w:hAnsi="Times New Roman" w:cs="Times New Roman"/>
            <w:b/>
            <w:sz w:val="24"/>
            <w:rPrChange w:id="1317" w:author="Author">
              <w:rPr>
                <w:rFonts w:ascii="Times New Roman" w:hAnsi="Times New Roman" w:cs="Times New Roman"/>
                <w:sz w:val="24"/>
              </w:rPr>
            </w:rPrChange>
          </w:rPr>
          <w:t>/base</w:t>
        </w:r>
      </w:ins>
      <w:r w:rsidRPr="00914C9B">
        <w:rPr>
          <w:rFonts w:ascii="Times New Roman" w:hAnsi="Times New Roman" w:cs="Times New Roman"/>
          <w:b/>
          <w:sz w:val="24"/>
          <w:rPrChange w:id="1318" w:author="Author">
            <w:rPr>
              <w:rFonts w:ascii="Times New Roman" w:hAnsi="Times New Roman" w:cs="Times New Roman"/>
              <w:sz w:val="24"/>
            </w:rPr>
          </w:rPrChange>
        </w:rPr>
        <w:t xml:space="preserve"> points.</w:t>
      </w:r>
    </w:p>
    <w:bookmarkEnd w:id="1303"/>
    <w:p w14:paraId="75244EB1" w14:textId="77777777" w:rsidR="00077492" w:rsidRDefault="00077492" w:rsidP="00EF007A">
      <w:pPr>
        <w:spacing w:line="480" w:lineRule="auto"/>
        <w:rPr>
          <w:rFonts w:ascii="Times New Roman" w:hAnsi="Times New Roman" w:cs="Times New Roman"/>
          <w:sz w:val="24"/>
        </w:rPr>
      </w:pPr>
    </w:p>
    <w:p w14:paraId="0CEBD11E" w14:textId="77777777" w:rsidR="00077492" w:rsidRPr="00914C9B" w:rsidRDefault="00077492" w:rsidP="00EF007A">
      <w:pPr>
        <w:spacing w:line="480" w:lineRule="auto"/>
        <w:rPr>
          <w:rStyle w:val="SubtleEmphasis"/>
          <w:highlight w:val="yellow"/>
          <w:rPrChange w:id="1319" w:author="Author">
            <w:rPr>
              <w:rFonts w:ascii="Times New Roman" w:hAnsi="Times New Roman" w:cs="Times New Roman"/>
              <w:b/>
              <w:sz w:val="24"/>
              <w:highlight w:val="yellow"/>
            </w:rPr>
          </w:rPrChange>
        </w:rPr>
      </w:pPr>
      <w:del w:id="1320" w:author="Author">
        <w:r w:rsidRPr="00914C9B" w:rsidDel="00FF2732">
          <w:rPr>
            <w:rStyle w:val="SubtleEmphasis"/>
            <w:rPrChange w:id="1321" w:author="Author">
              <w:rPr>
                <w:rFonts w:ascii="Times New Roman" w:hAnsi="Times New Roman" w:cs="Times New Roman"/>
                <w:b/>
                <w:sz w:val="24"/>
              </w:rPr>
            </w:rPrChange>
          </w:rPr>
          <w:delText>3.4.</w:delText>
        </w:r>
        <w:r w:rsidRPr="00914C9B" w:rsidDel="00FF2732">
          <w:rPr>
            <w:rStyle w:val="SubtleEmphasis"/>
            <w:rPrChange w:id="1322" w:author="Author">
              <w:rPr>
                <w:rFonts w:ascii="Times New Roman" w:hAnsi="Times New Roman" w:cs="Times New Roman"/>
                <w:sz w:val="24"/>
              </w:rPr>
            </w:rPrChange>
          </w:rPr>
          <w:delText xml:space="preserve"> </w:delText>
        </w:r>
      </w:del>
      <w:r w:rsidRPr="00914C9B">
        <w:rPr>
          <w:rStyle w:val="SubtleEmphasis"/>
          <w:rPrChange w:id="1323" w:author="Author">
            <w:rPr>
              <w:rFonts w:ascii="Times New Roman" w:hAnsi="Times New Roman" w:cs="Times New Roman"/>
              <w:b/>
              <w:sz w:val="24"/>
            </w:rPr>
          </w:rPrChange>
        </w:rPr>
        <w:t>Change in daily transit demand dynamics</w:t>
      </w:r>
      <w:r w:rsidRPr="00914C9B" w:rsidDel="00AC2AE6">
        <w:rPr>
          <w:rStyle w:val="SubtleEmphasis"/>
          <w:highlight w:val="yellow"/>
          <w:rPrChange w:id="1324" w:author="Author">
            <w:rPr>
              <w:rFonts w:ascii="Times New Roman" w:hAnsi="Times New Roman" w:cs="Times New Roman"/>
              <w:b/>
              <w:sz w:val="24"/>
              <w:highlight w:val="yellow"/>
            </w:rPr>
          </w:rPrChange>
        </w:rPr>
        <w:t xml:space="preserve"> </w:t>
      </w:r>
    </w:p>
    <w:p w14:paraId="4DC22644" w14:textId="382FD8BD" w:rsidR="00077492" w:rsidDel="00C34785" w:rsidRDefault="00077492">
      <w:pPr>
        <w:keepNext/>
        <w:spacing w:line="480" w:lineRule="auto"/>
        <w:jc w:val="both"/>
        <w:rPr>
          <w:del w:id="1325" w:author="Author"/>
          <w:rFonts w:ascii="Times New Roman" w:hAnsi="Times New Roman" w:cs="Times New Roman"/>
          <w:sz w:val="24"/>
        </w:rPr>
        <w:pPrChange w:id="1326" w:author="Author">
          <w:pPr>
            <w:keepNext/>
            <w:spacing w:line="240" w:lineRule="auto"/>
            <w:jc w:val="both"/>
          </w:pPr>
        </w:pPrChange>
      </w:pPr>
      <w:r>
        <w:rPr>
          <w:rFonts w:ascii="Times New Roman" w:hAnsi="Times New Roman" w:cs="Times New Roman"/>
          <w:sz w:val="24"/>
        </w:rPr>
        <w:t xml:space="preserve">Overall, we observe </w:t>
      </w:r>
      <w:ins w:id="1327" w:author="Author">
        <w:r w:rsidR="00B76D66">
          <w:rPr>
            <w:rFonts w:ascii="Times New Roman" w:hAnsi="Times New Roman" w:cs="Times New Roman"/>
            <w:sz w:val="24"/>
          </w:rPr>
          <w:t xml:space="preserve">a relationship </w:t>
        </w:r>
      </w:ins>
      <w:del w:id="1328" w:author="Author">
        <w:r w:rsidDel="00B76D66">
          <w:rPr>
            <w:rFonts w:ascii="Times New Roman" w:hAnsi="Times New Roman" w:cs="Times New Roman"/>
            <w:sz w:val="24"/>
          </w:rPr>
          <w:delText xml:space="preserve">a connection </w:delText>
        </w:r>
      </w:del>
      <w:r>
        <w:rPr>
          <w:rFonts w:ascii="Times New Roman" w:hAnsi="Times New Roman" w:cs="Times New Roman"/>
          <w:sz w:val="24"/>
        </w:rPr>
        <w:t xml:space="preserve">between a change in hourly demand patterns (measured by the Procrustes distance) and the total drop in demand due to COVID-19 (measured by the </w:t>
      </w:r>
      <w:del w:id="1329" w:author="Author">
        <w:r w:rsidDel="00E71AC6">
          <w:rPr>
            <w:rFonts w:ascii="Times New Roman" w:hAnsi="Times New Roman" w:cs="Times New Roman"/>
            <w:sz w:val="24"/>
          </w:rPr>
          <w:delText>floor</w:delText>
        </w:r>
      </w:del>
      <w:ins w:id="1330" w:author="Author">
        <w:r w:rsidR="00E71AC6">
          <w:rPr>
            <w:rFonts w:ascii="Times New Roman" w:hAnsi="Times New Roman" w:cs="Times New Roman"/>
            <w:sz w:val="24"/>
          </w:rPr>
          <w:t>base</w:t>
        </w:r>
      </w:ins>
      <w:r>
        <w:rPr>
          <w:rFonts w:ascii="Times New Roman" w:hAnsi="Times New Roman" w:cs="Times New Roman"/>
          <w:sz w:val="24"/>
        </w:rPr>
        <w:t xml:space="preserve"> value). </w:t>
      </w:r>
      <w:r w:rsidR="00027D07">
        <w:rPr>
          <w:rFonts w:ascii="Times New Roman" w:hAnsi="Times New Roman" w:cs="Times New Roman"/>
          <w:sz w:val="24"/>
        </w:rPr>
        <w:t xml:space="preserve">Fig 8 </w:t>
      </w:r>
      <w:r>
        <w:rPr>
          <w:rFonts w:ascii="Times New Roman" w:hAnsi="Times New Roman" w:cs="Times New Roman"/>
          <w:sz w:val="24"/>
        </w:rPr>
        <w:t xml:space="preserve">shows the geographic distribution of each transit system’s average Procrustes distance between its normal and pandemic hourly demand curves. This map shows a similar pattern </w:t>
      </w:r>
      <w:r>
        <w:rPr>
          <w:rFonts w:ascii="Times New Roman" w:hAnsi="Times New Roman" w:cs="Times New Roman"/>
          <w:sz w:val="24"/>
        </w:rPr>
        <w:lastRenderedPageBreak/>
        <w:t xml:space="preserve">to the geographic distribution of </w:t>
      </w:r>
      <w:del w:id="1331" w:author="Author">
        <w:r w:rsidDel="00E71AC6">
          <w:rPr>
            <w:rFonts w:ascii="Times New Roman" w:hAnsi="Times New Roman" w:cs="Times New Roman"/>
            <w:sz w:val="24"/>
          </w:rPr>
          <w:delText>floor</w:delText>
        </w:r>
      </w:del>
      <w:ins w:id="1332" w:author="Author">
        <w:r w:rsidR="00E71AC6">
          <w:rPr>
            <w:rFonts w:ascii="Times New Roman" w:hAnsi="Times New Roman" w:cs="Times New Roman"/>
            <w:sz w:val="24"/>
          </w:rPr>
          <w:t>base</w:t>
        </w:r>
      </w:ins>
      <w:r>
        <w:rPr>
          <w:rFonts w:ascii="Times New Roman" w:hAnsi="Times New Roman" w:cs="Times New Roman"/>
          <w:sz w:val="24"/>
        </w:rPr>
        <w:t xml:space="preserve"> values (</w:t>
      </w:r>
      <w:r w:rsidR="00250A4C">
        <w:rPr>
          <w:rFonts w:ascii="Times New Roman" w:hAnsi="Times New Roman" w:cs="Times New Roman"/>
          <w:sz w:val="24"/>
        </w:rPr>
        <w:t>Fig 4</w:t>
      </w:r>
      <w:r>
        <w:rPr>
          <w:rFonts w:ascii="Times New Roman" w:hAnsi="Times New Roman" w:cs="Times New Roman"/>
          <w:sz w:val="24"/>
        </w:rPr>
        <w:t xml:space="preserve">): transit systems serving communities that are dominated by non-physical occupations (including university towns) experienced large qualitative changes in their weekday hourly demand patterns. In contrast, the Procrustes distances between normal and pandemic hourly transit demand profiles of communities in the Midwest and Northeast is low, meaning these transit systems retained much of their typical daily demand profile (albeit with lower levels of overall demand). </w:t>
      </w:r>
      <w:r w:rsidR="00C360BE">
        <w:rPr>
          <w:rFonts w:ascii="Times New Roman" w:hAnsi="Times New Roman" w:cs="Times New Roman"/>
          <w:sz w:val="24"/>
        </w:rPr>
        <w:t>Fig 9</w:t>
      </w:r>
      <w:r>
        <w:rPr>
          <w:rFonts w:ascii="Times New Roman" w:hAnsi="Times New Roman" w:cs="Times New Roman"/>
          <w:sz w:val="24"/>
        </w:rPr>
        <w:t xml:space="preserve"> confirms the </w:t>
      </w:r>
      <w:r w:rsidRPr="00AD14EC">
        <w:rPr>
          <w:rFonts w:ascii="Times New Roman" w:hAnsi="Times New Roman" w:cs="Times New Roman"/>
          <w:sz w:val="24"/>
        </w:rPr>
        <w:t>strong corr</w:t>
      </w:r>
      <w:r>
        <w:rPr>
          <w:rFonts w:ascii="Times New Roman" w:hAnsi="Times New Roman" w:cs="Times New Roman"/>
          <w:sz w:val="24"/>
        </w:rPr>
        <w:t>elation between the</w:t>
      </w:r>
      <w:r w:rsidRPr="00AD14EC">
        <w:rPr>
          <w:rFonts w:ascii="Times New Roman" w:hAnsi="Times New Roman" w:cs="Times New Roman"/>
          <w:sz w:val="24"/>
        </w:rPr>
        <w:t xml:space="preserve"> </w:t>
      </w:r>
      <w:r>
        <w:rPr>
          <w:rFonts w:ascii="Times New Roman" w:hAnsi="Times New Roman" w:cs="Times New Roman"/>
          <w:sz w:val="24"/>
        </w:rPr>
        <w:t xml:space="preserve">Procrustes distance and </w:t>
      </w:r>
      <w:del w:id="1333" w:author="Author">
        <w:r w:rsidDel="00E71AC6">
          <w:rPr>
            <w:rFonts w:ascii="Times New Roman" w:hAnsi="Times New Roman" w:cs="Times New Roman"/>
            <w:sz w:val="24"/>
          </w:rPr>
          <w:delText>floor</w:delText>
        </w:r>
      </w:del>
      <w:ins w:id="1334" w:author="Author">
        <w:r w:rsidR="00E71AC6">
          <w:rPr>
            <w:rFonts w:ascii="Times New Roman" w:hAnsi="Times New Roman" w:cs="Times New Roman"/>
            <w:sz w:val="24"/>
          </w:rPr>
          <w:t>base</w:t>
        </w:r>
      </w:ins>
      <w:r>
        <w:rPr>
          <w:rFonts w:ascii="Times New Roman" w:hAnsi="Times New Roman" w:cs="Times New Roman"/>
          <w:sz w:val="24"/>
        </w:rPr>
        <w:t xml:space="preserve"> values: higher levels of base demand during the pandemic also means less shift from the typical hourly demand profile.</w:t>
      </w:r>
      <w:del w:id="1335" w:author="Author">
        <w:r w:rsidRPr="00AD14EC" w:rsidDel="00913806">
          <w:rPr>
            <w:rFonts w:ascii="Times New Roman" w:hAnsi="Times New Roman" w:cs="Times New Roman"/>
            <w:sz w:val="24"/>
          </w:rPr>
          <w:delText xml:space="preserve"> </w:delText>
        </w:r>
      </w:del>
    </w:p>
    <w:p w14:paraId="680DE870" w14:textId="77777777" w:rsidR="00C34785" w:rsidRPr="00AD14EC" w:rsidRDefault="00C34785">
      <w:pPr>
        <w:spacing w:line="480" w:lineRule="auto"/>
        <w:ind w:firstLine="720"/>
        <w:jc w:val="both"/>
        <w:rPr>
          <w:ins w:id="1336" w:author="Author"/>
          <w:rFonts w:ascii="Times New Roman" w:hAnsi="Times New Roman" w:cs="Times New Roman"/>
          <w:sz w:val="24"/>
        </w:rPr>
        <w:pPrChange w:id="1337" w:author="Author">
          <w:pPr>
            <w:spacing w:line="480" w:lineRule="auto"/>
            <w:jc w:val="both"/>
          </w:pPr>
        </w:pPrChange>
      </w:pPr>
    </w:p>
    <w:p w14:paraId="2C42EBA6" w14:textId="79558FC1" w:rsidR="00077492" w:rsidDel="00356BD4" w:rsidRDefault="00077492">
      <w:pPr>
        <w:spacing w:line="480" w:lineRule="auto"/>
        <w:ind w:firstLine="720"/>
        <w:jc w:val="both"/>
        <w:rPr>
          <w:del w:id="1338" w:author="Author"/>
          <w:rFonts w:ascii="Times New Roman" w:hAnsi="Times New Roman" w:cs="Times New Roman"/>
          <w:sz w:val="24"/>
        </w:rPr>
        <w:pPrChange w:id="1339" w:author="Author">
          <w:pPr>
            <w:spacing w:line="480" w:lineRule="auto"/>
            <w:jc w:val="both"/>
          </w:pPr>
        </w:pPrChange>
      </w:pPr>
    </w:p>
    <w:p w14:paraId="1E571D31" w14:textId="14580778" w:rsidR="00077492" w:rsidRDefault="00077492">
      <w:pPr>
        <w:keepNext/>
        <w:spacing w:line="480" w:lineRule="auto"/>
        <w:jc w:val="both"/>
        <w:rPr>
          <w:noProof/>
        </w:rPr>
        <w:pPrChange w:id="1340" w:author="Author">
          <w:pPr>
            <w:keepNext/>
            <w:spacing w:line="480" w:lineRule="auto"/>
          </w:pPr>
        </w:pPrChange>
      </w:pPr>
      <w:del w:id="1341" w:author="Author">
        <w:r w:rsidRPr="00BA5A34" w:rsidDel="00356BD4">
          <w:rPr>
            <w:noProof/>
          </w:rPr>
          <w:delText xml:space="preserve"> </w:delText>
        </w:r>
      </w:del>
    </w:p>
    <w:p w14:paraId="0F07AB22" w14:textId="7893349D" w:rsidR="00077492" w:rsidDel="00C34785" w:rsidRDefault="00077492">
      <w:pPr>
        <w:spacing w:line="480" w:lineRule="auto"/>
        <w:rPr>
          <w:del w:id="1342" w:author="Author"/>
          <w:rFonts w:ascii="Times New Roman" w:hAnsi="Times New Roman" w:cs="Times New Roman"/>
          <w:b/>
          <w:sz w:val="24"/>
        </w:rPr>
        <w:pPrChange w:id="1343" w:author="Author">
          <w:pPr>
            <w:spacing w:line="240" w:lineRule="auto"/>
          </w:pPr>
        </w:pPrChange>
      </w:pPr>
      <w:bookmarkStart w:id="1344" w:name="_Ref41985257"/>
      <w:r w:rsidRPr="00914C9B">
        <w:rPr>
          <w:rFonts w:ascii="Times New Roman" w:hAnsi="Times New Roman" w:cs="Times New Roman"/>
          <w:b/>
          <w:sz w:val="24"/>
          <w:rPrChange w:id="1345" w:author="Author">
            <w:rPr>
              <w:rFonts w:ascii="Times New Roman" w:hAnsi="Times New Roman" w:cs="Times New Roman"/>
              <w:sz w:val="24"/>
            </w:rPr>
          </w:rPrChange>
        </w:rPr>
        <w:t xml:space="preserve">Fig </w:t>
      </w:r>
      <w:r w:rsidRPr="00914C9B">
        <w:rPr>
          <w:rFonts w:ascii="Times New Roman" w:hAnsi="Times New Roman" w:cs="Times New Roman"/>
          <w:b/>
          <w:sz w:val="24"/>
          <w:rPrChange w:id="1346" w:author="Author">
            <w:rPr>
              <w:rFonts w:ascii="Times New Roman" w:hAnsi="Times New Roman" w:cs="Times New Roman"/>
              <w:sz w:val="24"/>
            </w:rPr>
          </w:rPrChange>
        </w:rPr>
        <w:fldChar w:fldCharType="begin"/>
      </w:r>
      <w:r w:rsidRPr="00914C9B">
        <w:rPr>
          <w:rFonts w:ascii="Times New Roman" w:hAnsi="Times New Roman" w:cs="Times New Roman"/>
          <w:b/>
          <w:sz w:val="24"/>
          <w:rPrChange w:id="1347"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1348" w:author="Author">
            <w:rPr>
              <w:rFonts w:ascii="Times New Roman" w:hAnsi="Times New Roman" w:cs="Times New Roman"/>
              <w:sz w:val="24"/>
            </w:rPr>
          </w:rPrChange>
        </w:rPr>
        <w:fldChar w:fldCharType="separate"/>
      </w:r>
      <w:r w:rsidR="00DC7CC3">
        <w:rPr>
          <w:rFonts w:ascii="Times New Roman" w:hAnsi="Times New Roman" w:cs="Times New Roman"/>
          <w:b/>
          <w:noProof/>
          <w:sz w:val="24"/>
        </w:rPr>
        <w:t>8</w:t>
      </w:r>
      <w:r w:rsidRPr="00914C9B">
        <w:rPr>
          <w:rFonts w:ascii="Times New Roman" w:hAnsi="Times New Roman" w:cs="Times New Roman"/>
          <w:b/>
          <w:sz w:val="24"/>
          <w:rPrChange w:id="1349" w:author="Author">
            <w:rPr>
              <w:rFonts w:ascii="Times New Roman" w:hAnsi="Times New Roman" w:cs="Times New Roman"/>
              <w:sz w:val="24"/>
            </w:rPr>
          </w:rPrChange>
        </w:rPr>
        <w:fldChar w:fldCharType="end"/>
      </w:r>
      <w:bookmarkEnd w:id="1344"/>
      <w:r w:rsidRPr="00914C9B">
        <w:rPr>
          <w:rFonts w:ascii="Times New Roman" w:hAnsi="Times New Roman" w:cs="Times New Roman"/>
          <w:b/>
          <w:sz w:val="24"/>
          <w:rPrChange w:id="1350" w:author="Author">
            <w:rPr>
              <w:rFonts w:ascii="Times New Roman" w:hAnsi="Times New Roman" w:cs="Times New Roman"/>
              <w:sz w:val="24"/>
            </w:rPr>
          </w:rPrChange>
        </w:rPr>
        <w:t>. Geographic distribution average Procrustes distance between normal and pandemic weekday hourly demand curves.</w:t>
      </w:r>
      <w:bookmarkStart w:id="1351" w:name="_Ref41947978"/>
    </w:p>
    <w:p w14:paraId="2797AEFA" w14:textId="77777777" w:rsidR="00C34785" w:rsidRPr="00914C9B" w:rsidRDefault="00C34785">
      <w:pPr>
        <w:spacing w:line="480" w:lineRule="auto"/>
        <w:rPr>
          <w:ins w:id="1352" w:author="Author"/>
          <w:rFonts w:ascii="Times New Roman" w:hAnsi="Times New Roman" w:cs="Times New Roman"/>
          <w:b/>
          <w:sz w:val="24"/>
          <w:rPrChange w:id="1353" w:author="Author">
            <w:rPr>
              <w:ins w:id="1354" w:author="Author"/>
              <w:rFonts w:ascii="Times New Roman" w:hAnsi="Times New Roman" w:cs="Times New Roman"/>
              <w:sz w:val="24"/>
            </w:rPr>
          </w:rPrChange>
        </w:rPr>
        <w:pPrChange w:id="1355" w:author="Author">
          <w:pPr>
            <w:spacing w:line="480" w:lineRule="auto"/>
            <w:jc w:val="center"/>
          </w:pPr>
        </w:pPrChange>
      </w:pPr>
    </w:p>
    <w:bookmarkEnd w:id="1351"/>
    <w:p w14:paraId="343CF205" w14:textId="0F9096AC" w:rsidR="00077492" w:rsidRPr="00914C9B" w:rsidRDefault="00077492">
      <w:pPr>
        <w:spacing w:line="480" w:lineRule="auto"/>
        <w:rPr>
          <w:rFonts w:ascii="Times New Roman" w:hAnsi="Times New Roman" w:cs="Times New Roman"/>
          <w:b/>
          <w:sz w:val="24"/>
          <w:rPrChange w:id="1356" w:author="Author">
            <w:rPr>
              <w:rFonts w:ascii="Times New Roman" w:hAnsi="Times New Roman" w:cs="Times New Roman"/>
              <w:sz w:val="24"/>
            </w:rPr>
          </w:rPrChange>
        </w:rPr>
        <w:pPrChange w:id="1357" w:author="Author">
          <w:pPr>
            <w:spacing w:line="480" w:lineRule="auto"/>
            <w:jc w:val="center"/>
          </w:pPr>
        </w:pPrChange>
      </w:pPr>
    </w:p>
    <w:p w14:paraId="211D8C46" w14:textId="641A096D" w:rsidR="00077492" w:rsidRPr="00914C9B" w:rsidDel="00913806" w:rsidRDefault="00077492">
      <w:pPr>
        <w:spacing w:line="480" w:lineRule="auto"/>
        <w:rPr>
          <w:del w:id="1358" w:author="Author"/>
          <w:rFonts w:ascii="Times New Roman" w:hAnsi="Times New Roman" w:cs="Times New Roman"/>
          <w:b/>
          <w:sz w:val="24"/>
          <w:rPrChange w:id="1359" w:author="Author">
            <w:rPr>
              <w:del w:id="1360" w:author="Author"/>
              <w:rFonts w:ascii="Times New Roman" w:hAnsi="Times New Roman" w:cs="Times New Roman"/>
              <w:sz w:val="24"/>
            </w:rPr>
          </w:rPrChange>
        </w:rPr>
        <w:pPrChange w:id="1361" w:author="Author">
          <w:pPr>
            <w:spacing w:line="480" w:lineRule="auto"/>
            <w:jc w:val="center"/>
          </w:pPr>
        </w:pPrChange>
      </w:pPr>
      <w:bookmarkStart w:id="1362" w:name="_Ref41985274"/>
      <w:r w:rsidRPr="00914C9B">
        <w:rPr>
          <w:rFonts w:ascii="Times New Roman" w:hAnsi="Times New Roman" w:cs="Times New Roman"/>
          <w:b/>
          <w:sz w:val="24"/>
          <w:rPrChange w:id="1363" w:author="Author">
            <w:rPr>
              <w:rFonts w:ascii="Times New Roman" w:hAnsi="Times New Roman" w:cs="Times New Roman"/>
              <w:sz w:val="24"/>
            </w:rPr>
          </w:rPrChange>
        </w:rPr>
        <w:t xml:space="preserve">Fig </w:t>
      </w:r>
      <w:r w:rsidRPr="00914C9B">
        <w:rPr>
          <w:rFonts w:ascii="Times New Roman" w:hAnsi="Times New Roman" w:cs="Times New Roman"/>
          <w:b/>
          <w:sz w:val="24"/>
          <w:rPrChange w:id="1364" w:author="Author">
            <w:rPr>
              <w:rFonts w:ascii="Times New Roman" w:hAnsi="Times New Roman" w:cs="Times New Roman"/>
              <w:sz w:val="24"/>
            </w:rPr>
          </w:rPrChange>
        </w:rPr>
        <w:fldChar w:fldCharType="begin"/>
      </w:r>
      <w:r w:rsidRPr="00914C9B">
        <w:rPr>
          <w:rFonts w:ascii="Times New Roman" w:hAnsi="Times New Roman" w:cs="Times New Roman"/>
          <w:b/>
          <w:sz w:val="24"/>
          <w:rPrChange w:id="1365"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1366" w:author="Author">
            <w:rPr>
              <w:rFonts w:ascii="Times New Roman" w:hAnsi="Times New Roman" w:cs="Times New Roman"/>
              <w:sz w:val="24"/>
            </w:rPr>
          </w:rPrChange>
        </w:rPr>
        <w:fldChar w:fldCharType="separate"/>
      </w:r>
      <w:r w:rsidR="00DC7CC3">
        <w:rPr>
          <w:rFonts w:ascii="Times New Roman" w:hAnsi="Times New Roman" w:cs="Times New Roman"/>
          <w:b/>
          <w:noProof/>
          <w:sz w:val="24"/>
        </w:rPr>
        <w:t>9</w:t>
      </w:r>
      <w:r w:rsidRPr="00914C9B">
        <w:rPr>
          <w:rFonts w:ascii="Times New Roman" w:hAnsi="Times New Roman" w:cs="Times New Roman"/>
          <w:b/>
          <w:sz w:val="24"/>
          <w:rPrChange w:id="1367" w:author="Author">
            <w:rPr>
              <w:rFonts w:ascii="Times New Roman" w:hAnsi="Times New Roman" w:cs="Times New Roman"/>
              <w:sz w:val="24"/>
            </w:rPr>
          </w:rPrChange>
        </w:rPr>
        <w:fldChar w:fldCharType="end"/>
      </w:r>
      <w:bookmarkEnd w:id="1362"/>
      <w:r w:rsidRPr="00914C9B">
        <w:rPr>
          <w:rFonts w:ascii="Times New Roman" w:hAnsi="Times New Roman" w:cs="Times New Roman"/>
          <w:b/>
          <w:sz w:val="24"/>
          <w:rPrChange w:id="1368" w:author="Author">
            <w:rPr>
              <w:rFonts w:ascii="Times New Roman" w:hAnsi="Times New Roman" w:cs="Times New Roman"/>
              <w:sz w:val="24"/>
            </w:rPr>
          </w:rPrChange>
        </w:rPr>
        <w:t xml:space="preserve">. Relationship between average Procrustes distance and </w:t>
      </w:r>
      <w:del w:id="1369" w:author="Author">
        <w:r w:rsidRPr="00914C9B" w:rsidDel="00E71AC6">
          <w:rPr>
            <w:rFonts w:ascii="Times New Roman" w:hAnsi="Times New Roman" w:cs="Times New Roman"/>
            <w:b/>
            <w:sz w:val="24"/>
            <w:rPrChange w:id="1370" w:author="Author">
              <w:rPr>
                <w:rFonts w:ascii="Times New Roman" w:hAnsi="Times New Roman" w:cs="Times New Roman"/>
                <w:sz w:val="24"/>
              </w:rPr>
            </w:rPrChange>
          </w:rPr>
          <w:delText>floor</w:delText>
        </w:r>
      </w:del>
      <w:ins w:id="1371" w:author="Author">
        <w:r w:rsidR="00E71AC6" w:rsidRPr="00914C9B">
          <w:rPr>
            <w:rFonts w:ascii="Times New Roman" w:hAnsi="Times New Roman" w:cs="Times New Roman"/>
            <w:b/>
            <w:sz w:val="24"/>
            <w:rPrChange w:id="1372" w:author="Author">
              <w:rPr>
                <w:rFonts w:ascii="Times New Roman" w:hAnsi="Times New Roman" w:cs="Times New Roman"/>
                <w:sz w:val="24"/>
              </w:rPr>
            </w:rPrChange>
          </w:rPr>
          <w:t>base</w:t>
        </w:r>
      </w:ins>
      <w:r w:rsidRPr="00914C9B">
        <w:rPr>
          <w:rFonts w:ascii="Times New Roman" w:hAnsi="Times New Roman" w:cs="Times New Roman"/>
          <w:b/>
          <w:sz w:val="24"/>
          <w:rPrChange w:id="1373" w:author="Author">
            <w:rPr>
              <w:rFonts w:ascii="Times New Roman" w:hAnsi="Times New Roman" w:cs="Times New Roman"/>
              <w:sz w:val="24"/>
            </w:rPr>
          </w:rPrChange>
        </w:rPr>
        <w:t xml:space="preserve"> value.</w:t>
      </w:r>
    </w:p>
    <w:p w14:paraId="059B26D6" w14:textId="77777777" w:rsidR="00077492" w:rsidRPr="00914C9B" w:rsidRDefault="00077492">
      <w:pPr>
        <w:spacing w:line="480" w:lineRule="auto"/>
        <w:rPr>
          <w:rFonts w:ascii="Times New Roman" w:hAnsi="Times New Roman" w:cs="Times New Roman"/>
          <w:b/>
          <w:sz w:val="24"/>
          <w:rPrChange w:id="1374" w:author="Author">
            <w:rPr>
              <w:rFonts w:ascii="Times New Roman" w:hAnsi="Times New Roman" w:cs="Times New Roman"/>
              <w:sz w:val="24"/>
            </w:rPr>
          </w:rPrChange>
        </w:rPr>
        <w:pPrChange w:id="1375" w:author="Author">
          <w:pPr>
            <w:spacing w:line="480" w:lineRule="auto"/>
            <w:ind w:firstLine="720"/>
            <w:jc w:val="both"/>
          </w:pPr>
        </w:pPrChange>
      </w:pPr>
      <w:del w:id="1376" w:author="Author">
        <w:r w:rsidRPr="00914C9B" w:rsidDel="00913806">
          <w:rPr>
            <w:rFonts w:ascii="Times New Roman" w:hAnsi="Times New Roman" w:cs="Times New Roman"/>
            <w:b/>
            <w:sz w:val="24"/>
            <w:rPrChange w:id="1377" w:author="Author">
              <w:rPr>
                <w:rFonts w:ascii="Times New Roman" w:hAnsi="Times New Roman" w:cs="Times New Roman"/>
                <w:sz w:val="24"/>
              </w:rPr>
            </w:rPrChange>
          </w:rPr>
          <w:tab/>
        </w:r>
      </w:del>
    </w:p>
    <w:p w14:paraId="6B619213" w14:textId="77777777" w:rsidR="00C34785" w:rsidRDefault="00C34785">
      <w:pPr>
        <w:spacing w:line="480" w:lineRule="auto"/>
        <w:ind w:firstLine="720"/>
        <w:jc w:val="both"/>
        <w:rPr>
          <w:ins w:id="1378" w:author="Author"/>
          <w:rFonts w:ascii="Times New Roman" w:hAnsi="Times New Roman" w:cs="Times New Roman"/>
          <w:sz w:val="24"/>
        </w:rPr>
        <w:pPrChange w:id="1379" w:author="Author">
          <w:pPr>
            <w:spacing w:line="240" w:lineRule="auto"/>
            <w:ind w:firstLine="720"/>
            <w:jc w:val="both"/>
          </w:pPr>
        </w:pPrChange>
      </w:pPr>
    </w:p>
    <w:p w14:paraId="2C2D8535" w14:textId="30887054" w:rsidR="00077492" w:rsidRDefault="00F3162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Fig 10 </w:t>
      </w:r>
      <w:r w:rsidR="00077492" w:rsidRPr="0094100D">
        <w:rPr>
          <w:rFonts w:ascii="Times New Roman" w:hAnsi="Times New Roman" w:cs="Times New Roman"/>
          <w:sz w:val="24"/>
        </w:rPr>
        <w:t>shows the</w:t>
      </w:r>
      <w:r w:rsidR="00077492">
        <w:rPr>
          <w:rFonts w:ascii="Times New Roman" w:hAnsi="Times New Roman" w:cs="Times New Roman"/>
          <w:sz w:val="24"/>
        </w:rPr>
        <w:t xml:space="preserve"> daily </w:t>
      </w:r>
      <w:r w:rsidR="00077492" w:rsidRPr="0094100D">
        <w:rPr>
          <w:rFonts w:ascii="Times New Roman" w:hAnsi="Times New Roman" w:cs="Times New Roman"/>
          <w:sz w:val="24"/>
        </w:rPr>
        <w:t xml:space="preserve">distribution of all the transit systems’ average Procrustes distance between its normal and </w:t>
      </w:r>
      <w:r w:rsidR="00077492">
        <w:rPr>
          <w:rFonts w:ascii="Times New Roman" w:hAnsi="Times New Roman" w:cs="Times New Roman"/>
          <w:sz w:val="24"/>
        </w:rPr>
        <w:t xml:space="preserve">pandemic </w:t>
      </w:r>
      <w:r w:rsidR="00077492" w:rsidRPr="0094100D">
        <w:rPr>
          <w:rFonts w:ascii="Times New Roman" w:hAnsi="Times New Roman" w:cs="Times New Roman"/>
          <w:sz w:val="24"/>
        </w:rPr>
        <w:t>hourly demand curves.</w:t>
      </w:r>
      <w:r w:rsidR="00077492" w:rsidRPr="00433D2B">
        <w:rPr>
          <w:rFonts w:ascii="Times New Roman" w:hAnsi="Times New Roman" w:cs="Times New Roman"/>
          <w:sz w:val="24"/>
        </w:rPr>
        <w:t xml:space="preserve"> </w:t>
      </w:r>
      <w:r w:rsidR="00077492">
        <w:rPr>
          <w:rFonts w:ascii="Times New Roman" w:hAnsi="Times New Roman" w:cs="Times New Roman"/>
          <w:sz w:val="24"/>
        </w:rPr>
        <w:t>We see a pattern of a period of increasing difference during first few weeks, re-stabilization at a higher level, and a signal of decline at the very end. This means that the hourly demand dynamics gradually diverge from the normality, stabilize, and then show signs of returning to normal.</w:t>
      </w:r>
    </w:p>
    <w:p w14:paraId="06D2BA8E" w14:textId="77777777" w:rsidR="00C34785" w:rsidRDefault="00C34785">
      <w:pPr>
        <w:spacing w:line="480" w:lineRule="auto"/>
        <w:rPr>
          <w:ins w:id="1380" w:author="Author"/>
          <w:rFonts w:ascii="Times New Roman" w:hAnsi="Times New Roman" w:cs="Times New Roman"/>
          <w:b/>
          <w:sz w:val="24"/>
        </w:rPr>
        <w:pPrChange w:id="1381" w:author="Author">
          <w:pPr>
            <w:spacing w:line="240" w:lineRule="auto"/>
          </w:pPr>
        </w:pPrChange>
      </w:pPr>
    </w:p>
    <w:p w14:paraId="695C1533" w14:textId="73B877A4" w:rsidR="00077492" w:rsidRPr="00914C9B" w:rsidDel="00ED521E" w:rsidRDefault="00077492">
      <w:pPr>
        <w:spacing w:line="480" w:lineRule="auto"/>
        <w:ind w:firstLine="720"/>
        <w:rPr>
          <w:del w:id="1382" w:author="Author"/>
          <w:rFonts w:ascii="Times New Roman" w:hAnsi="Times New Roman" w:cs="Times New Roman"/>
          <w:b/>
          <w:sz w:val="24"/>
          <w:rPrChange w:id="1383" w:author="Author">
            <w:rPr>
              <w:del w:id="1384" w:author="Author"/>
              <w:rFonts w:ascii="Times New Roman" w:hAnsi="Times New Roman" w:cs="Times New Roman"/>
              <w:sz w:val="24"/>
            </w:rPr>
          </w:rPrChange>
        </w:rPr>
        <w:pPrChange w:id="1385" w:author="Author">
          <w:pPr>
            <w:spacing w:line="480" w:lineRule="auto"/>
            <w:ind w:firstLine="720"/>
            <w:jc w:val="both"/>
          </w:pPr>
        </w:pPrChange>
      </w:pPr>
      <w:del w:id="1386" w:author="Author">
        <w:r w:rsidRPr="00914C9B" w:rsidDel="00ED521E">
          <w:rPr>
            <w:rFonts w:ascii="Times New Roman" w:hAnsi="Times New Roman" w:cs="Times New Roman"/>
            <w:b/>
            <w:sz w:val="24"/>
            <w:rPrChange w:id="1387" w:author="Author">
              <w:rPr>
                <w:rFonts w:ascii="Times New Roman" w:hAnsi="Times New Roman" w:cs="Times New Roman"/>
                <w:sz w:val="24"/>
              </w:rPr>
            </w:rPrChange>
          </w:rPr>
          <w:lastRenderedPageBreak/>
          <w:delText xml:space="preserve">The Procrustes distance value also shows a regular periodical pattern: the distances are higher for weekdays (black points in </w:delText>
        </w:r>
        <w:r w:rsidRPr="00914C9B" w:rsidDel="00ED521E">
          <w:rPr>
            <w:rFonts w:ascii="Times New Roman" w:hAnsi="Times New Roman" w:cs="Times New Roman"/>
            <w:b/>
            <w:sz w:val="24"/>
            <w:rPrChange w:id="1388" w:author="Author">
              <w:rPr>
                <w:rFonts w:ascii="Times New Roman" w:hAnsi="Times New Roman" w:cs="Times New Roman"/>
                <w:sz w:val="24"/>
              </w:rPr>
            </w:rPrChange>
          </w:rPr>
          <w:fldChar w:fldCharType="begin"/>
        </w:r>
        <w:r w:rsidRPr="00914C9B" w:rsidDel="00ED521E">
          <w:rPr>
            <w:rFonts w:ascii="Times New Roman" w:hAnsi="Times New Roman" w:cs="Times New Roman"/>
            <w:b/>
            <w:sz w:val="24"/>
            <w:rPrChange w:id="1389" w:author="Author">
              <w:rPr>
                <w:rFonts w:ascii="Times New Roman" w:hAnsi="Times New Roman" w:cs="Times New Roman"/>
                <w:sz w:val="24"/>
              </w:rPr>
            </w:rPrChange>
          </w:rPr>
          <w:delInstrText xml:space="preserve"> REF _Ref41985286 \h </w:delInstrText>
        </w:r>
      </w:del>
      <w:r w:rsidR="00C94C81" w:rsidRPr="00914C9B">
        <w:rPr>
          <w:rFonts w:ascii="Times New Roman" w:hAnsi="Times New Roman" w:cs="Times New Roman"/>
          <w:b/>
          <w:sz w:val="24"/>
          <w:rPrChange w:id="1390" w:author="Author">
            <w:rPr>
              <w:rFonts w:ascii="Times New Roman" w:hAnsi="Times New Roman" w:cs="Times New Roman"/>
              <w:sz w:val="24"/>
            </w:rPr>
          </w:rPrChange>
        </w:rPr>
        <w:instrText xml:space="preserve"> \* MERGEFORMAT </w:instrText>
      </w:r>
      <w:del w:id="1391" w:author="Author">
        <w:r w:rsidRPr="00914C9B" w:rsidDel="00ED521E">
          <w:rPr>
            <w:rFonts w:ascii="Times New Roman" w:hAnsi="Times New Roman" w:cs="Times New Roman"/>
            <w:b/>
            <w:sz w:val="24"/>
            <w:rPrChange w:id="1392" w:author="Author">
              <w:rPr>
                <w:rFonts w:ascii="Times New Roman" w:hAnsi="Times New Roman" w:cs="Times New Roman"/>
                <w:b/>
                <w:sz w:val="24"/>
              </w:rPr>
            </w:rPrChange>
          </w:rPr>
        </w:r>
        <w:r w:rsidRPr="00914C9B" w:rsidDel="00ED521E">
          <w:rPr>
            <w:rFonts w:ascii="Times New Roman" w:hAnsi="Times New Roman" w:cs="Times New Roman"/>
            <w:b/>
            <w:sz w:val="24"/>
            <w:rPrChange w:id="1393" w:author="Author">
              <w:rPr>
                <w:rFonts w:ascii="Times New Roman" w:hAnsi="Times New Roman" w:cs="Times New Roman"/>
                <w:sz w:val="24"/>
              </w:rPr>
            </w:rPrChange>
          </w:rPr>
          <w:fldChar w:fldCharType="separate"/>
        </w:r>
        <w:r w:rsidRPr="00914C9B" w:rsidDel="00B82F19">
          <w:rPr>
            <w:rFonts w:ascii="Times New Roman" w:hAnsi="Times New Roman" w:cs="Times New Roman"/>
            <w:b/>
            <w:sz w:val="24"/>
            <w:rPrChange w:id="1394" w:author="Author">
              <w:rPr>
                <w:rFonts w:ascii="Times New Roman" w:hAnsi="Times New Roman" w:cs="Times New Roman"/>
                <w:sz w:val="24"/>
              </w:rPr>
            </w:rPrChange>
          </w:rPr>
          <w:delText>Fig 8</w:delText>
        </w:r>
        <w:r w:rsidRPr="00914C9B" w:rsidDel="00ED521E">
          <w:rPr>
            <w:rFonts w:ascii="Times New Roman" w:hAnsi="Times New Roman" w:cs="Times New Roman"/>
            <w:b/>
            <w:sz w:val="24"/>
            <w:rPrChange w:id="1395" w:author="Author">
              <w:rPr>
                <w:rFonts w:ascii="Times New Roman" w:hAnsi="Times New Roman" w:cs="Times New Roman"/>
                <w:sz w:val="24"/>
              </w:rPr>
            </w:rPrChange>
          </w:rPr>
          <w:fldChar w:fldCharType="end"/>
        </w:r>
        <w:r w:rsidRPr="00914C9B" w:rsidDel="00ED521E">
          <w:rPr>
            <w:rFonts w:ascii="Times New Roman" w:hAnsi="Times New Roman" w:cs="Times New Roman"/>
            <w:b/>
            <w:sz w:val="24"/>
            <w:rPrChange w:id="1396" w:author="Author">
              <w:rPr>
                <w:rFonts w:ascii="Times New Roman" w:hAnsi="Times New Roman" w:cs="Times New Roman"/>
                <w:sz w:val="24"/>
              </w:rPr>
            </w:rPrChange>
          </w:rPr>
          <w:delText xml:space="preserve">) than weekends (blue points in </w:delText>
        </w:r>
        <w:r w:rsidRPr="00914C9B" w:rsidDel="00ED521E">
          <w:rPr>
            <w:rFonts w:ascii="Times New Roman" w:hAnsi="Times New Roman" w:cs="Times New Roman"/>
            <w:b/>
            <w:sz w:val="24"/>
            <w:rPrChange w:id="1397" w:author="Author">
              <w:rPr>
                <w:rFonts w:ascii="Times New Roman" w:hAnsi="Times New Roman" w:cs="Times New Roman"/>
                <w:sz w:val="24"/>
              </w:rPr>
            </w:rPrChange>
          </w:rPr>
          <w:fldChar w:fldCharType="begin"/>
        </w:r>
        <w:r w:rsidRPr="00914C9B" w:rsidDel="00ED521E">
          <w:rPr>
            <w:rFonts w:ascii="Times New Roman" w:hAnsi="Times New Roman" w:cs="Times New Roman"/>
            <w:b/>
            <w:sz w:val="24"/>
            <w:rPrChange w:id="1398" w:author="Author">
              <w:rPr>
                <w:rFonts w:ascii="Times New Roman" w:hAnsi="Times New Roman" w:cs="Times New Roman"/>
                <w:sz w:val="24"/>
              </w:rPr>
            </w:rPrChange>
          </w:rPr>
          <w:delInstrText xml:space="preserve"> REF _Ref41985286 \h </w:delInstrText>
        </w:r>
      </w:del>
      <w:r w:rsidR="00C94C81" w:rsidRPr="00914C9B">
        <w:rPr>
          <w:rFonts w:ascii="Times New Roman" w:hAnsi="Times New Roman" w:cs="Times New Roman"/>
          <w:b/>
          <w:sz w:val="24"/>
          <w:rPrChange w:id="1399" w:author="Author">
            <w:rPr>
              <w:rFonts w:ascii="Times New Roman" w:hAnsi="Times New Roman" w:cs="Times New Roman"/>
              <w:sz w:val="24"/>
            </w:rPr>
          </w:rPrChange>
        </w:rPr>
        <w:instrText xml:space="preserve"> \* MERGEFORMAT </w:instrText>
      </w:r>
      <w:del w:id="1400" w:author="Author">
        <w:r w:rsidRPr="00914C9B" w:rsidDel="00ED521E">
          <w:rPr>
            <w:rFonts w:ascii="Times New Roman" w:hAnsi="Times New Roman" w:cs="Times New Roman"/>
            <w:b/>
            <w:sz w:val="24"/>
            <w:rPrChange w:id="1401" w:author="Author">
              <w:rPr>
                <w:rFonts w:ascii="Times New Roman" w:hAnsi="Times New Roman" w:cs="Times New Roman"/>
                <w:b/>
                <w:sz w:val="24"/>
              </w:rPr>
            </w:rPrChange>
          </w:rPr>
        </w:r>
        <w:r w:rsidRPr="00914C9B" w:rsidDel="00ED521E">
          <w:rPr>
            <w:rFonts w:ascii="Times New Roman" w:hAnsi="Times New Roman" w:cs="Times New Roman"/>
            <w:b/>
            <w:sz w:val="24"/>
            <w:rPrChange w:id="1402" w:author="Author">
              <w:rPr>
                <w:rFonts w:ascii="Times New Roman" w:hAnsi="Times New Roman" w:cs="Times New Roman"/>
                <w:sz w:val="24"/>
              </w:rPr>
            </w:rPrChange>
          </w:rPr>
          <w:fldChar w:fldCharType="separate"/>
        </w:r>
        <w:r w:rsidRPr="00914C9B" w:rsidDel="00B82F19">
          <w:rPr>
            <w:rFonts w:ascii="Times New Roman" w:hAnsi="Times New Roman" w:cs="Times New Roman"/>
            <w:b/>
            <w:sz w:val="24"/>
            <w:rPrChange w:id="1403" w:author="Author">
              <w:rPr>
                <w:rFonts w:ascii="Times New Roman" w:hAnsi="Times New Roman" w:cs="Times New Roman"/>
                <w:sz w:val="24"/>
              </w:rPr>
            </w:rPrChange>
          </w:rPr>
          <w:delText>Fig 8</w:delText>
        </w:r>
        <w:r w:rsidRPr="00914C9B" w:rsidDel="00ED521E">
          <w:rPr>
            <w:rFonts w:ascii="Times New Roman" w:hAnsi="Times New Roman" w:cs="Times New Roman"/>
            <w:b/>
            <w:sz w:val="24"/>
            <w:rPrChange w:id="1404" w:author="Author">
              <w:rPr>
                <w:rFonts w:ascii="Times New Roman" w:hAnsi="Times New Roman" w:cs="Times New Roman"/>
                <w:sz w:val="24"/>
              </w:rPr>
            </w:rPrChange>
          </w:rPr>
          <w:fldChar w:fldCharType="end"/>
        </w:r>
        <w:r w:rsidRPr="00914C9B" w:rsidDel="00ED521E">
          <w:rPr>
            <w:rFonts w:ascii="Times New Roman" w:hAnsi="Times New Roman" w:cs="Times New Roman"/>
            <w:b/>
            <w:sz w:val="24"/>
            <w:rPrChange w:id="1405" w:author="Author">
              <w:rPr>
                <w:rFonts w:ascii="Times New Roman" w:hAnsi="Times New Roman" w:cs="Times New Roman"/>
                <w:sz w:val="24"/>
              </w:rPr>
            </w:rPrChange>
          </w:rPr>
          <w:delText>), which means the hourly demand pattern diverged from normal more on weekdays than weekends. By visualizing the hourly demand pattern, we note that weekday and weekend hourly demand patterns became more similar. To confirm this, we calculate the Procrustes distances between weekdays and weekends. These distances decreased for all transit systems during the pandemic. Two factors could be powering this convergence between weekday and weekend hourly demand patterns. First is the disproportional sudden decrease of the morning and afternoon commuting activities in the weekdays. This change will generally flatten the peaks and diminish the contrast between normal hours and rush hours. This process is essentially driven by the privileged population with non-physical occupations: their absence made weekdays more like weekends. Second, the reduction of unessential activities, such as leisure and shopping trips, also make commuting-relevant trips more prominent during the weekends. This effect is especially obvious in the New York City for its population highly relies on public transit and the non-physical occupation’s rate is not high. For example, for the Metropolitan Transportation Authority (MTA) systems, the curves of Sundays usually have one peak during 2 – 4 pm; however, the shape of the Sunday curves during the pandemic had two peaks, which was similar to the weekdays’ commuting pattern. This process is meanwhile driven by the underprivileged population that still have to work during the weekends: their stay made weekends more like weekdays. These two factors homogenized each day of week and make the boundary between weekends and weekdays less obvious.</w:delText>
        </w:r>
      </w:del>
    </w:p>
    <w:p w14:paraId="0CA6224B" w14:textId="4807B594" w:rsidR="00077492" w:rsidRPr="00914C9B" w:rsidDel="00913806" w:rsidRDefault="00077492">
      <w:pPr>
        <w:spacing w:line="480" w:lineRule="auto"/>
        <w:ind w:firstLine="720"/>
        <w:rPr>
          <w:del w:id="1406" w:author="Author"/>
          <w:rFonts w:ascii="Times New Roman" w:hAnsi="Times New Roman" w:cs="Times New Roman"/>
          <w:b/>
          <w:sz w:val="24"/>
          <w:rPrChange w:id="1407" w:author="Author">
            <w:rPr>
              <w:del w:id="1408" w:author="Author"/>
              <w:rFonts w:ascii="Times New Roman" w:hAnsi="Times New Roman" w:cs="Times New Roman"/>
              <w:sz w:val="24"/>
            </w:rPr>
          </w:rPrChange>
        </w:rPr>
        <w:pPrChange w:id="1409" w:author="Author">
          <w:pPr>
            <w:spacing w:line="480" w:lineRule="auto"/>
            <w:ind w:firstLine="720"/>
            <w:jc w:val="both"/>
          </w:pPr>
        </w:pPrChange>
      </w:pPr>
    </w:p>
    <w:p w14:paraId="5C7E45C6" w14:textId="01F76130" w:rsidR="00077492" w:rsidRPr="00914C9B" w:rsidDel="00913806" w:rsidRDefault="00077492">
      <w:pPr>
        <w:keepNext/>
        <w:spacing w:line="480" w:lineRule="auto"/>
        <w:rPr>
          <w:del w:id="1410" w:author="Author"/>
          <w:b/>
          <w:rPrChange w:id="1411" w:author="Author">
            <w:rPr>
              <w:del w:id="1412" w:author="Author"/>
            </w:rPr>
          </w:rPrChange>
        </w:rPr>
        <w:pPrChange w:id="1413" w:author="Author">
          <w:pPr>
            <w:keepNext/>
            <w:spacing w:line="480" w:lineRule="auto"/>
            <w:jc w:val="center"/>
          </w:pPr>
        </w:pPrChange>
      </w:pPr>
    </w:p>
    <w:p w14:paraId="7347B569" w14:textId="540AB5E6" w:rsidR="00077492" w:rsidRPr="00914C9B" w:rsidDel="00C94C81" w:rsidRDefault="00077492">
      <w:pPr>
        <w:spacing w:line="480" w:lineRule="auto"/>
        <w:rPr>
          <w:del w:id="1414" w:author="Author"/>
          <w:rFonts w:ascii="Times New Roman" w:hAnsi="Times New Roman" w:cs="Times New Roman"/>
          <w:b/>
          <w:sz w:val="24"/>
          <w:rPrChange w:id="1415" w:author="Author">
            <w:rPr>
              <w:del w:id="1416" w:author="Author"/>
              <w:rFonts w:ascii="Times New Roman" w:hAnsi="Times New Roman" w:cs="Times New Roman"/>
              <w:sz w:val="24"/>
            </w:rPr>
          </w:rPrChange>
        </w:rPr>
        <w:pPrChange w:id="1417" w:author="Author">
          <w:pPr>
            <w:spacing w:line="480" w:lineRule="auto"/>
            <w:jc w:val="center"/>
          </w:pPr>
        </w:pPrChange>
      </w:pPr>
      <w:bookmarkStart w:id="1418" w:name="_Ref41985286"/>
      <w:r w:rsidRPr="00914C9B">
        <w:rPr>
          <w:rFonts w:ascii="Times New Roman" w:hAnsi="Times New Roman" w:cs="Times New Roman"/>
          <w:b/>
          <w:sz w:val="24"/>
          <w:rPrChange w:id="1419" w:author="Author">
            <w:rPr>
              <w:rFonts w:ascii="Times New Roman" w:hAnsi="Times New Roman" w:cs="Times New Roman"/>
              <w:sz w:val="24"/>
            </w:rPr>
          </w:rPrChange>
        </w:rPr>
        <w:t xml:space="preserve">Fig </w:t>
      </w:r>
      <w:r w:rsidRPr="00914C9B">
        <w:rPr>
          <w:rFonts w:ascii="Times New Roman" w:hAnsi="Times New Roman" w:cs="Times New Roman"/>
          <w:b/>
          <w:sz w:val="24"/>
          <w:rPrChange w:id="1420" w:author="Author">
            <w:rPr>
              <w:rFonts w:ascii="Times New Roman" w:hAnsi="Times New Roman" w:cs="Times New Roman"/>
              <w:sz w:val="24"/>
            </w:rPr>
          </w:rPrChange>
        </w:rPr>
        <w:fldChar w:fldCharType="begin"/>
      </w:r>
      <w:r w:rsidRPr="00914C9B">
        <w:rPr>
          <w:rFonts w:ascii="Times New Roman" w:hAnsi="Times New Roman" w:cs="Times New Roman"/>
          <w:b/>
          <w:sz w:val="24"/>
          <w:rPrChange w:id="1421" w:author="Author">
            <w:rPr>
              <w:rFonts w:ascii="Times New Roman" w:hAnsi="Times New Roman" w:cs="Times New Roman"/>
              <w:sz w:val="24"/>
            </w:rPr>
          </w:rPrChange>
        </w:rPr>
        <w:instrText xml:space="preserve"> SEQ Fig \* ARABIC </w:instrText>
      </w:r>
      <w:r w:rsidRPr="00914C9B">
        <w:rPr>
          <w:rFonts w:ascii="Times New Roman" w:hAnsi="Times New Roman" w:cs="Times New Roman"/>
          <w:b/>
          <w:sz w:val="24"/>
          <w:rPrChange w:id="1422" w:author="Author">
            <w:rPr>
              <w:rFonts w:ascii="Times New Roman" w:hAnsi="Times New Roman" w:cs="Times New Roman"/>
              <w:sz w:val="24"/>
            </w:rPr>
          </w:rPrChange>
        </w:rPr>
        <w:fldChar w:fldCharType="separate"/>
      </w:r>
      <w:ins w:id="1423" w:author="Author">
        <w:r w:rsidR="00ED521E" w:rsidRPr="00914C9B">
          <w:rPr>
            <w:rFonts w:ascii="Times New Roman" w:hAnsi="Times New Roman" w:cs="Times New Roman"/>
            <w:b/>
            <w:noProof/>
            <w:sz w:val="24"/>
            <w:rPrChange w:id="1424" w:author="Author">
              <w:rPr>
                <w:rFonts w:ascii="Times New Roman" w:hAnsi="Times New Roman" w:cs="Times New Roman"/>
                <w:noProof/>
                <w:sz w:val="24"/>
              </w:rPr>
            </w:rPrChange>
          </w:rPr>
          <w:t>10</w:t>
        </w:r>
      </w:ins>
      <w:del w:id="1425" w:author="Author">
        <w:r w:rsidRPr="00914C9B" w:rsidDel="006C64A6">
          <w:rPr>
            <w:rFonts w:ascii="Times New Roman" w:hAnsi="Times New Roman" w:cs="Times New Roman"/>
            <w:b/>
            <w:noProof/>
            <w:sz w:val="24"/>
            <w:rPrChange w:id="1426" w:author="Author">
              <w:rPr>
                <w:rFonts w:ascii="Times New Roman" w:hAnsi="Times New Roman" w:cs="Times New Roman"/>
                <w:noProof/>
                <w:sz w:val="24"/>
              </w:rPr>
            </w:rPrChange>
          </w:rPr>
          <w:delText>8</w:delText>
        </w:r>
      </w:del>
      <w:r w:rsidRPr="00914C9B">
        <w:rPr>
          <w:rFonts w:ascii="Times New Roman" w:hAnsi="Times New Roman" w:cs="Times New Roman"/>
          <w:b/>
          <w:sz w:val="24"/>
          <w:rPrChange w:id="1427" w:author="Author">
            <w:rPr>
              <w:rFonts w:ascii="Times New Roman" w:hAnsi="Times New Roman" w:cs="Times New Roman"/>
              <w:sz w:val="24"/>
            </w:rPr>
          </w:rPrChange>
        </w:rPr>
        <w:fldChar w:fldCharType="end"/>
      </w:r>
      <w:bookmarkEnd w:id="1418"/>
      <w:r w:rsidRPr="00914C9B">
        <w:rPr>
          <w:rFonts w:ascii="Times New Roman" w:hAnsi="Times New Roman" w:cs="Times New Roman"/>
          <w:b/>
          <w:sz w:val="24"/>
          <w:rPrChange w:id="1428" w:author="Author">
            <w:rPr>
              <w:rFonts w:ascii="Times New Roman" w:hAnsi="Times New Roman" w:cs="Times New Roman"/>
              <w:sz w:val="24"/>
            </w:rPr>
          </w:rPrChange>
        </w:rPr>
        <w:t>. Temporal distribution of all transit system's average Procrustes distance between normal and pandemic curves.</w:t>
      </w:r>
      <w:ins w:id="1429" w:author="Author">
        <w:r w:rsidR="00C94C81">
          <w:rPr>
            <w:rFonts w:ascii="Times New Roman" w:hAnsi="Times New Roman" w:cs="Times New Roman"/>
            <w:b/>
            <w:sz w:val="24"/>
          </w:rPr>
          <w:t xml:space="preserve"> </w:t>
        </w:r>
      </w:ins>
    </w:p>
    <w:p w14:paraId="21078059" w14:textId="77777777" w:rsidR="00077492" w:rsidRPr="0078451C" w:rsidRDefault="00077492">
      <w:pPr>
        <w:spacing w:line="480" w:lineRule="auto"/>
        <w:rPr>
          <w:rFonts w:ascii="Times New Roman" w:hAnsi="Times New Roman" w:cs="Times New Roman"/>
          <w:sz w:val="24"/>
        </w:rPr>
        <w:pPrChange w:id="1430" w:author="Author">
          <w:pPr>
            <w:spacing w:line="480" w:lineRule="auto"/>
            <w:jc w:val="center"/>
          </w:pPr>
        </w:pPrChange>
      </w:pPr>
      <w:r>
        <w:rPr>
          <w:rFonts w:ascii="Times New Roman" w:hAnsi="Times New Roman" w:cs="Times New Roman"/>
          <w:sz w:val="24"/>
        </w:rPr>
        <w:t>B</w:t>
      </w:r>
      <w:r w:rsidRPr="0078451C">
        <w:rPr>
          <w:rFonts w:ascii="Times New Roman" w:hAnsi="Times New Roman" w:cs="Times New Roman"/>
          <w:sz w:val="24"/>
        </w:rPr>
        <w:t xml:space="preserve">lack points: </w:t>
      </w:r>
      <w:r>
        <w:rPr>
          <w:rFonts w:ascii="Times New Roman" w:hAnsi="Times New Roman" w:cs="Times New Roman"/>
          <w:sz w:val="24"/>
        </w:rPr>
        <w:t>weekdays; blue points: weekends</w:t>
      </w:r>
      <w:r w:rsidRPr="0078451C">
        <w:rPr>
          <w:rFonts w:ascii="Times New Roman" w:hAnsi="Times New Roman" w:cs="Times New Roman"/>
          <w:sz w:val="24"/>
        </w:rPr>
        <w:t>.</w:t>
      </w:r>
    </w:p>
    <w:p w14:paraId="442B08F6" w14:textId="77777777" w:rsidR="00C34785" w:rsidRDefault="00C34785">
      <w:pPr>
        <w:spacing w:line="480" w:lineRule="auto"/>
        <w:ind w:firstLine="720"/>
        <w:jc w:val="both"/>
        <w:rPr>
          <w:ins w:id="1431" w:author="Author"/>
          <w:rFonts w:ascii="Times New Roman" w:hAnsi="Times New Roman" w:cs="Times New Roman"/>
          <w:sz w:val="24"/>
        </w:rPr>
        <w:pPrChange w:id="1432" w:author="Author">
          <w:pPr>
            <w:spacing w:line="240" w:lineRule="auto"/>
            <w:ind w:firstLine="720"/>
            <w:jc w:val="both"/>
          </w:pPr>
        </w:pPrChange>
      </w:pPr>
    </w:p>
    <w:p w14:paraId="37D38BE8" w14:textId="775616B8" w:rsidR="00077492" w:rsidRDefault="00ED521E">
      <w:pPr>
        <w:spacing w:line="480" w:lineRule="auto"/>
        <w:ind w:firstLine="720"/>
        <w:jc w:val="both"/>
        <w:rPr>
          <w:rFonts w:ascii="Times New Roman" w:hAnsi="Times New Roman" w:cs="Times New Roman"/>
          <w:sz w:val="24"/>
        </w:rPr>
        <w:pPrChange w:id="1433" w:author="Author">
          <w:pPr>
            <w:keepNext/>
            <w:spacing w:line="480" w:lineRule="auto"/>
            <w:jc w:val="center"/>
          </w:pPr>
        </w:pPrChange>
      </w:pPr>
      <w:ins w:id="1434" w:author="Author">
        <w:r>
          <w:rPr>
            <w:rFonts w:ascii="Times New Roman" w:hAnsi="Times New Roman" w:cs="Times New Roman"/>
            <w:sz w:val="24"/>
          </w:rPr>
          <w:t xml:space="preserve">The </w:t>
        </w:r>
        <w:r w:rsidRPr="006F0ECC">
          <w:rPr>
            <w:rFonts w:ascii="Times New Roman" w:hAnsi="Times New Roman" w:cs="Times New Roman"/>
            <w:sz w:val="24"/>
          </w:rPr>
          <w:t>Procrustes</w:t>
        </w:r>
        <w:r w:rsidRPr="006F0ECC" w:rsidDel="006F0ECC">
          <w:rPr>
            <w:rFonts w:ascii="Times New Roman" w:hAnsi="Times New Roman" w:cs="Times New Roman"/>
            <w:sz w:val="24"/>
          </w:rPr>
          <w:t xml:space="preserve"> </w:t>
        </w:r>
        <w:r>
          <w:rPr>
            <w:rFonts w:ascii="Times New Roman" w:hAnsi="Times New Roman" w:cs="Times New Roman"/>
            <w:sz w:val="24"/>
          </w:rPr>
          <w:t>distance value also shows a regular periodical pattern: the distances are higher for weekdays (black points in</w:t>
        </w:r>
      </w:ins>
      <w:r w:rsidR="00AF4FF0">
        <w:rPr>
          <w:rFonts w:ascii="Times New Roman" w:hAnsi="Times New Roman" w:cs="Times New Roman"/>
          <w:sz w:val="24"/>
        </w:rPr>
        <w:t xml:space="preserve"> Fig 10</w:t>
      </w:r>
      <w:ins w:id="1435" w:author="Author">
        <w:r>
          <w:rPr>
            <w:rFonts w:ascii="Times New Roman" w:hAnsi="Times New Roman" w:cs="Times New Roman"/>
            <w:sz w:val="24"/>
          </w:rPr>
          <w:t>) than weekends (blue points in</w:t>
        </w:r>
      </w:ins>
      <w:r w:rsidR="0060179D">
        <w:rPr>
          <w:rFonts w:ascii="Times New Roman" w:hAnsi="Times New Roman" w:cs="Times New Roman"/>
          <w:sz w:val="24"/>
        </w:rPr>
        <w:t xml:space="preserve"> Fig 10</w:t>
      </w:r>
      <w:ins w:id="1436" w:author="Author">
        <w:r>
          <w:rPr>
            <w:rFonts w:ascii="Times New Roman" w:hAnsi="Times New Roman" w:cs="Times New Roman"/>
            <w:sz w:val="24"/>
          </w:rPr>
          <w:t xml:space="preserve">), which means the hourly demand pattern diverged from normal more on weekdays than weekends. By visualizing the hourly demand pattern, we note that weekday and weekend hourly demand patterns became more similar. To confirm this, we calculate the Procrustes distances between weekdays and weekends. These distances decreased for all transit systems during the pandemic. Two factors could </w:t>
        </w:r>
        <w:r w:rsidR="00B76D66">
          <w:rPr>
            <w:rFonts w:ascii="Times New Roman" w:hAnsi="Times New Roman" w:cs="Times New Roman"/>
            <w:sz w:val="24"/>
          </w:rPr>
          <w:t xml:space="preserve">explain </w:t>
        </w:r>
        <w:del w:id="1437" w:author="Author">
          <w:r w:rsidDel="00B76D66">
            <w:rPr>
              <w:rFonts w:ascii="Times New Roman" w:hAnsi="Times New Roman" w:cs="Times New Roman"/>
              <w:sz w:val="24"/>
            </w:rPr>
            <w:delText xml:space="preserve">be powering </w:delText>
          </w:r>
        </w:del>
        <w:r>
          <w:rPr>
            <w:rFonts w:ascii="Times New Roman" w:hAnsi="Times New Roman" w:cs="Times New Roman"/>
            <w:sz w:val="24"/>
          </w:rPr>
          <w:t xml:space="preserve">this convergence between weekday and weekend hourly demand patterns. First is the disproportional </w:t>
        </w:r>
        <w:del w:id="1438" w:author="Author">
          <w:r w:rsidDel="00B76D66">
            <w:rPr>
              <w:rFonts w:ascii="Times New Roman" w:hAnsi="Times New Roman" w:cs="Times New Roman"/>
              <w:sz w:val="24"/>
            </w:rPr>
            <w:delText xml:space="preserve">sudden </w:delText>
          </w:r>
        </w:del>
        <w:r>
          <w:rPr>
            <w:rFonts w:ascii="Times New Roman" w:hAnsi="Times New Roman" w:cs="Times New Roman"/>
            <w:sz w:val="24"/>
          </w:rPr>
          <w:t xml:space="preserve">decrease of the morning and afternoon commuting activities in the </w:t>
        </w:r>
        <w:proofErr w:type="gramStart"/>
        <w:r>
          <w:rPr>
            <w:rFonts w:ascii="Times New Roman" w:hAnsi="Times New Roman" w:cs="Times New Roman"/>
            <w:sz w:val="24"/>
          </w:rPr>
          <w:t>weekdays.</w:t>
        </w:r>
        <w:proofErr w:type="gramEnd"/>
        <w:r>
          <w:rPr>
            <w:rFonts w:ascii="Times New Roman" w:hAnsi="Times New Roman" w:cs="Times New Roman"/>
            <w:sz w:val="24"/>
          </w:rPr>
          <w:t xml:space="preserve"> This change will generally flatten the peaks and diminish the contrast between normal hours and rush hours. This </w:t>
        </w:r>
        <w:del w:id="1439" w:author="Author">
          <w:r w:rsidDel="00B76D66">
            <w:rPr>
              <w:rFonts w:ascii="Times New Roman" w:hAnsi="Times New Roman" w:cs="Times New Roman"/>
              <w:sz w:val="24"/>
            </w:rPr>
            <w:delText xml:space="preserve">process </w:delText>
          </w:r>
        </w:del>
        <w:r>
          <w:rPr>
            <w:rFonts w:ascii="Times New Roman" w:hAnsi="Times New Roman" w:cs="Times New Roman"/>
            <w:sz w:val="24"/>
          </w:rPr>
          <w:t xml:space="preserve">is </w:t>
        </w:r>
        <w:del w:id="1440" w:author="Author">
          <w:r w:rsidDel="00B76D66">
            <w:rPr>
              <w:rFonts w:ascii="Times New Roman" w:hAnsi="Times New Roman" w:cs="Times New Roman"/>
              <w:sz w:val="24"/>
            </w:rPr>
            <w:delText xml:space="preserve">essentially </w:delText>
          </w:r>
        </w:del>
        <w:r>
          <w:rPr>
            <w:rFonts w:ascii="Times New Roman" w:hAnsi="Times New Roman" w:cs="Times New Roman"/>
            <w:sz w:val="24"/>
          </w:rPr>
          <w:t xml:space="preserve">driven by the privileged population with non-physical occupations: their absence made weekdays more like weekends. Second, the reduction of </w:t>
        </w:r>
        <w:r w:rsidR="00653AA7">
          <w:rPr>
            <w:rFonts w:ascii="Times New Roman" w:hAnsi="Times New Roman" w:cs="Times New Roman"/>
            <w:sz w:val="24"/>
          </w:rPr>
          <w:t>non-</w:t>
        </w:r>
        <w:del w:id="1441" w:author="Author">
          <w:r w:rsidDel="00653AA7">
            <w:rPr>
              <w:rFonts w:ascii="Times New Roman" w:hAnsi="Times New Roman" w:cs="Times New Roman"/>
              <w:sz w:val="24"/>
            </w:rPr>
            <w:delText>un</w:delText>
          </w:r>
        </w:del>
        <w:r>
          <w:rPr>
            <w:rFonts w:ascii="Times New Roman" w:hAnsi="Times New Roman" w:cs="Times New Roman"/>
            <w:sz w:val="24"/>
          </w:rPr>
          <w:t>essential activities, such as leisure and shopping trips, also make commuting-relevant trips more prominent</w:t>
        </w:r>
        <w:r w:rsidRPr="00DE1794">
          <w:rPr>
            <w:rFonts w:ascii="Times New Roman" w:hAnsi="Times New Roman" w:cs="Times New Roman"/>
            <w:sz w:val="24"/>
          </w:rPr>
          <w:t xml:space="preserve"> </w:t>
        </w:r>
        <w:r>
          <w:rPr>
            <w:rFonts w:ascii="Times New Roman" w:hAnsi="Times New Roman" w:cs="Times New Roman"/>
            <w:sz w:val="24"/>
          </w:rPr>
          <w:t>during the weekends. This effect is especially obvious in the New York City</w:t>
        </w:r>
        <w:del w:id="1442" w:author="Author">
          <w:r w:rsidDel="00B76D66">
            <w:rPr>
              <w:rFonts w:ascii="Times New Roman" w:hAnsi="Times New Roman" w:cs="Times New Roman"/>
              <w:sz w:val="24"/>
            </w:rPr>
            <w:delText xml:space="preserve"> fo</w:delText>
          </w:r>
        </w:del>
        <w:r w:rsidR="00B76D66">
          <w:rPr>
            <w:rFonts w:ascii="Times New Roman" w:hAnsi="Times New Roman" w:cs="Times New Roman"/>
            <w:sz w:val="24"/>
          </w:rPr>
          <w:t>:</w:t>
        </w:r>
        <w:del w:id="1443" w:author="Author">
          <w:r w:rsidDel="00B76D66">
            <w:rPr>
              <w:rFonts w:ascii="Times New Roman" w:hAnsi="Times New Roman" w:cs="Times New Roman"/>
              <w:sz w:val="24"/>
            </w:rPr>
            <w:delText>r</w:delText>
          </w:r>
        </w:del>
        <w:r>
          <w:rPr>
            <w:rFonts w:ascii="Times New Roman" w:hAnsi="Times New Roman" w:cs="Times New Roman"/>
            <w:sz w:val="24"/>
          </w:rPr>
          <w:t xml:space="preserve"> its population highly relies on public transit and the non-physical occupation</w:t>
        </w:r>
        <w:del w:id="1444" w:author="Author">
          <w:r w:rsidDel="00653AA7">
            <w:rPr>
              <w:rFonts w:ascii="Times New Roman" w:hAnsi="Times New Roman" w:cs="Times New Roman"/>
              <w:sz w:val="24"/>
            </w:rPr>
            <w:delText>’s</w:delText>
          </w:r>
        </w:del>
        <w:r>
          <w:rPr>
            <w:rFonts w:ascii="Times New Roman" w:hAnsi="Times New Roman" w:cs="Times New Roman"/>
            <w:sz w:val="24"/>
          </w:rPr>
          <w:t xml:space="preserve"> rate is not high. For example, for the Metropolitan Transportation Authority (MTA) systems, the curves of Sundays usually have one peak during 2 – 4 pm; however, the shape of the Sunday curves during the pandemic had two peaks, which was similar to the weekdays’ commuting pattern. This process is </w:t>
        </w:r>
        <w:r w:rsidR="00B76D66">
          <w:rPr>
            <w:rFonts w:ascii="Times New Roman" w:hAnsi="Times New Roman" w:cs="Times New Roman"/>
            <w:sz w:val="24"/>
          </w:rPr>
          <w:t>also</w:t>
        </w:r>
        <w:del w:id="1445" w:author="Author">
          <w:r w:rsidDel="00B76D66">
            <w:rPr>
              <w:rFonts w:ascii="Times New Roman" w:hAnsi="Times New Roman" w:cs="Times New Roman"/>
              <w:sz w:val="24"/>
            </w:rPr>
            <w:delText>meanwhile</w:delText>
          </w:r>
        </w:del>
        <w:r>
          <w:rPr>
            <w:rFonts w:ascii="Times New Roman" w:hAnsi="Times New Roman" w:cs="Times New Roman"/>
            <w:sz w:val="24"/>
          </w:rPr>
          <w:t xml:space="preserve"> driven by </w:t>
        </w:r>
        <w:del w:id="1446" w:author="Author">
          <w:r w:rsidDel="00B76D66">
            <w:rPr>
              <w:rFonts w:ascii="Times New Roman" w:hAnsi="Times New Roman" w:cs="Times New Roman"/>
              <w:sz w:val="24"/>
            </w:rPr>
            <w:delText xml:space="preserve">the </w:delText>
          </w:r>
        </w:del>
        <w:r w:rsidR="00B76D66">
          <w:rPr>
            <w:rFonts w:ascii="Times New Roman" w:hAnsi="Times New Roman" w:cs="Times New Roman"/>
            <w:sz w:val="24"/>
          </w:rPr>
          <w:t xml:space="preserve">transit dependent essential workers </w:t>
        </w:r>
        <w:del w:id="1447" w:author="Author">
          <w:r w:rsidDel="00B76D66">
            <w:rPr>
              <w:rFonts w:ascii="Times New Roman" w:hAnsi="Times New Roman" w:cs="Times New Roman"/>
              <w:sz w:val="24"/>
            </w:rPr>
            <w:delText xml:space="preserve">underprivileged </w:delText>
          </w:r>
        </w:del>
        <w:r w:rsidR="00B76D66">
          <w:rPr>
            <w:rFonts w:ascii="Times New Roman" w:hAnsi="Times New Roman" w:cs="Times New Roman"/>
            <w:sz w:val="24"/>
          </w:rPr>
          <w:t>with jobs that do not correspond to traditional 9am-5pm weekday schedules</w:t>
        </w:r>
        <w:del w:id="1448" w:author="Author">
          <w:r w:rsidDel="00B76D66">
            <w:rPr>
              <w:rFonts w:ascii="Times New Roman" w:hAnsi="Times New Roman" w:cs="Times New Roman"/>
              <w:sz w:val="24"/>
            </w:rPr>
            <w:delText>population that still have to work during the weekends: their stay made weekends more like weekdays</w:delText>
          </w:r>
        </w:del>
        <w:r>
          <w:rPr>
            <w:rFonts w:ascii="Times New Roman" w:hAnsi="Times New Roman" w:cs="Times New Roman"/>
            <w:sz w:val="24"/>
          </w:rPr>
          <w:t>. These two factors homogenized each day of week and make the boundary between weekends and weekdays less obvious.</w:t>
        </w:r>
      </w:ins>
    </w:p>
    <w:p w14:paraId="49AB1840" w14:textId="77777777" w:rsidR="00077492" w:rsidRDefault="00077492" w:rsidP="00EF007A">
      <w:pPr>
        <w:spacing w:line="480" w:lineRule="auto"/>
        <w:rPr>
          <w:rFonts w:ascii="Times New Roman" w:hAnsi="Times New Roman" w:cs="Times New Roman"/>
          <w:sz w:val="24"/>
        </w:rPr>
      </w:pPr>
    </w:p>
    <w:p w14:paraId="43CE2857" w14:textId="5AE1F5F7" w:rsidR="00077492" w:rsidRPr="00057EE9" w:rsidRDefault="00EA3154">
      <w:pPr>
        <w:pStyle w:val="Subtitle"/>
        <w:spacing w:line="480" w:lineRule="auto"/>
        <w:pPrChange w:id="1449" w:author="Author">
          <w:pPr>
            <w:pStyle w:val="ListParagraph"/>
            <w:numPr>
              <w:numId w:val="2"/>
            </w:numPr>
            <w:spacing w:line="480" w:lineRule="auto"/>
            <w:ind w:left="360" w:hanging="360"/>
          </w:pPr>
        </w:pPrChange>
      </w:pPr>
      <w:ins w:id="1450" w:author="Author">
        <w:r>
          <w:t>Discussion</w:t>
        </w:r>
      </w:ins>
      <w:del w:id="1451" w:author="Author">
        <w:r w:rsidR="00077492" w:rsidRPr="00057EE9" w:rsidDel="00EA3154">
          <w:delText>Conclusion</w:delText>
        </w:r>
      </w:del>
    </w:p>
    <w:p w14:paraId="56EE6A52" w14:textId="24AB24B1" w:rsidR="00077492" w:rsidDel="00EA3154" w:rsidRDefault="00077492">
      <w:pPr>
        <w:spacing w:line="480" w:lineRule="auto"/>
        <w:ind w:firstLine="720"/>
        <w:jc w:val="both"/>
        <w:rPr>
          <w:del w:id="1452" w:author="Author"/>
          <w:rFonts w:ascii="Times New Roman" w:hAnsi="Times New Roman" w:cs="Times New Roman"/>
          <w:sz w:val="24"/>
        </w:rPr>
        <w:pPrChange w:id="1453" w:author="Author">
          <w:pPr>
            <w:spacing w:line="480" w:lineRule="auto"/>
            <w:jc w:val="both"/>
          </w:pPr>
        </w:pPrChange>
      </w:pPr>
      <w:del w:id="1454" w:author="Author">
        <w:r w:rsidDel="00EA3154">
          <w:rPr>
            <w:rFonts w:ascii="Times New Roman" w:hAnsi="Times New Roman" w:cs="Times New Roman"/>
            <w:sz w:val="24"/>
          </w:rPr>
          <w:delText>In this paper, w</w:delText>
        </w:r>
        <w:r w:rsidRPr="00FA346C" w:rsidDel="00EA3154">
          <w:rPr>
            <w:rFonts w:ascii="Times New Roman" w:hAnsi="Times New Roman" w:cs="Times New Roman"/>
            <w:sz w:val="24"/>
          </w:rPr>
          <w:delText>e use</w:delText>
        </w:r>
      </w:del>
      <w:ins w:id="1455" w:author="Author">
        <w:del w:id="1456" w:author="Author">
          <w:r w:rsidR="00A45F38" w:rsidDel="00EA3154">
            <w:rPr>
              <w:rFonts w:ascii="Times New Roman" w:hAnsi="Times New Roman" w:cs="Times New Roman"/>
              <w:sz w:val="24"/>
            </w:rPr>
            <w:delText>d</w:delText>
          </w:r>
        </w:del>
      </w:ins>
      <w:del w:id="1457" w:author="Author">
        <w:r w:rsidRPr="00FA346C" w:rsidDel="00EA3154">
          <w:rPr>
            <w:rFonts w:ascii="Times New Roman" w:hAnsi="Times New Roman" w:cs="Times New Roman"/>
            <w:sz w:val="24"/>
          </w:rPr>
          <w:delText xml:space="preserve"> </w:delText>
        </w:r>
        <w:r w:rsidDel="00EA3154">
          <w:rPr>
            <w:rFonts w:ascii="Times New Roman" w:hAnsi="Times New Roman" w:cs="Times New Roman"/>
            <w:sz w:val="24"/>
          </w:rPr>
          <w:delText xml:space="preserve">activity </w:delText>
        </w:r>
        <w:r w:rsidRPr="00FA346C" w:rsidDel="00EA3154">
          <w:rPr>
            <w:rFonts w:ascii="Times New Roman" w:hAnsi="Times New Roman" w:cs="Times New Roman"/>
            <w:sz w:val="24"/>
          </w:rPr>
          <w:delText>data</w:delText>
        </w:r>
        <w:r w:rsidDel="00EA3154">
          <w:rPr>
            <w:rFonts w:ascii="Times New Roman" w:hAnsi="Times New Roman" w:cs="Times New Roman"/>
            <w:sz w:val="24"/>
          </w:rPr>
          <w:delText xml:space="preserve"> from a widely used public transit navigation app to measure changes in demand for 113 transit systems across the United States during the COVID-19 pandemic.</w:delText>
        </w:r>
        <w:r w:rsidRPr="00FA346C" w:rsidDel="00EA3154">
          <w:rPr>
            <w:rFonts w:ascii="Times New Roman" w:hAnsi="Times New Roman" w:cs="Times New Roman"/>
            <w:sz w:val="24"/>
          </w:rPr>
          <w:delText xml:space="preserve"> We </w:delText>
        </w:r>
        <w:r w:rsidDel="00EA3154">
          <w:rPr>
            <w:rFonts w:ascii="Times New Roman" w:hAnsi="Times New Roman" w:cs="Times New Roman"/>
            <w:sz w:val="24"/>
          </w:rPr>
          <w:delText xml:space="preserve">fit </w:delText>
        </w:r>
        <w:r w:rsidRPr="00FA346C" w:rsidDel="00EA3154">
          <w:rPr>
            <w:rFonts w:ascii="Times New Roman" w:hAnsi="Times New Roman" w:cs="Times New Roman"/>
            <w:sz w:val="24"/>
          </w:rPr>
          <w:delText>logistic</w:delText>
        </w:r>
        <w:r w:rsidDel="00EA3154">
          <w:rPr>
            <w:rFonts w:ascii="Times New Roman" w:hAnsi="Times New Roman" w:cs="Times New Roman"/>
            <w:sz w:val="24"/>
          </w:rPr>
          <w:delText xml:space="preserve"> curves describing declines in daily transit system demand and derive parameters describing the decline dynamics. We also compare</w:delText>
        </w:r>
      </w:del>
      <w:ins w:id="1458" w:author="Author">
        <w:del w:id="1459" w:author="Author">
          <w:r w:rsidR="00A50F10" w:rsidDel="00EA3154">
            <w:rPr>
              <w:rFonts w:ascii="Times New Roman" w:hAnsi="Times New Roman" w:cs="Times New Roman"/>
              <w:sz w:val="24"/>
            </w:rPr>
            <w:delText>d</w:delText>
          </w:r>
        </w:del>
      </w:ins>
      <w:del w:id="1460" w:author="Author">
        <w:r w:rsidDel="00EA3154">
          <w:rPr>
            <w:rFonts w:ascii="Times New Roman" w:hAnsi="Times New Roman" w:cs="Times New Roman"/>
            <w:sz w:val="24"/>
          </w:rPr>
          <w:delText xml:space="preserve"> differences in hourly demand profiles on weekdays and weekends.</w:delText>
        </w:r>
      </w:del>
    </w:p>
    <w:p w14:paraId="1371A807" w14:textId="7F90C5C2"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minimum value of the transit demand curve, </w:t>
      </w:r>
      <w:del w:id="1461" w:author="Author">
        <w:r w:rsidRPr="007A4B18" w:rsidDel="00E71AC6">
          <w:rPr>
            <w:rFonts w:ascii="Times New Roman" w:hAnsi="Times New Roman" w:cs="Times New Roman"/>
            <w:i/>
            <w:sz w:val="24"/>
          </w:rPr>
          <w:delText>floor</w:delText>
        </w:r>
      </w:del>
      <w:ins w:id="1462" w:author="Author">
        <w:r w:rsidR="00E71AC6">
          <w:rPr>
            <w:rFonts w:ascii="Times New Roman" w:hAnsi="Times New Roman" w:cs="Times New Roman"/>
            <w:i/>
            <w:sz w:val="24"/>
          </w:rPr>
          <w:t>base</w:t>
        </w:r>
      </w:ins>
      <w:r w:rsidRPr="007A4B18">
        <w:rPr>
          <w:rFonts w:ascii="Times New Roman" w:hAnsi="Times New Roman" w:cs="Times New Roman"/>
          <w:i/>
          <w:sz w:val="24"/>
        </w:rPr>
        <w:t xml:space="preserve"> value</w:t>
      </w:r>
      <w:r>
        <w:rPr>
          <w:rFonts w:ascii="Times New Roman" w:hAnsi="Times New Roman" w:cs="Times New Roman"/>
          <w:sz w:val="24"/>
        </w:rPr>
        <w:t xml:space="preserve">, is an indicator of transit as an essential service: it shows continued use transit system regardless of the pandemic; most likely people who are transit dependent and perform essential jobs and other activities. Geographic patterns shows </w:t>
      </w:r>
      <w:ins w:id="1463" w:author="Author">
        <w:r w:rsidR="00045329">
          <w:rPr>
            <w:rFonts w:ascii="Times New Roman" w:hAnsi="Times New Roman" w:cs="Times New Roman"/>
            <w:sz w:val="24"/>
          </w:rPr>
          <w:t xml:space="preserve">communities dominated by the </w:t>
        </w:r>
      </w:ins>
      <w:r>
        <w:rPr>
          <w:rFonts w:ascii="Times New Roman" w:hAnsi="Times New Roman" w:cs="Times New Roman"/>
          <w:sz w:val="24"/>
        </w:rPr>
        <w:t xml:space="preserve">information </w:t>
      </w:r>
      <w:ins w:id="1464" w:author="Author">
        <w:r w:rsidR="00045329">
          <w:rPr>
            <w:rFonts w:ascii="Times New Roman" w:hAnsi="Times New Roman" w:cs="Times New Roman"/>
            <w:sz w:val="24"/>
          </w:rPr>
          <w:t>sector</w:t>
        </w:r>
      </w:ins>
      <w:del w:id="1465" w:author="Author">
        <w:r w:rsidDel="00045329">
          <w:rPr>
            <w:rFonts w:ascii="Times New Roman" w:hAnsi="Times New Roman" w:cs="Times New Roman"/>
            <w:sz w:val="24"/>
          </w:rPr>
          <w:delText>industry</w:delText>
        </w:r>
      </w:del>
      <w:r>
        <w:rPr>
          <w:rFonts w:ascii="Times New Roman" w:hAnsi="Times New Roman" w:cs="Times New Roman"/>
          <w:sz w:val="24"/>
        </w:rPr>
        <w:t xml:space="preserve"> </w:t>
      </w:r>
      <w:del w:id="1466" w:author="Author">
        <w:r w:rsidDel="00045329">
          <w:rPr>
            <w:rFonts w:ascii="Times New Roman" w:hAnsi="Times New Roman" w:cs="Times New Roman"/>
            <w:sz w:val="24"/>
          </w:rPr>
          <w:delText xml:space="preserve">dominating areas </w:delText>
        </w:r>
      </w:del>
      <w:r>
        <w:rPr>
          <w:rFonts w:ascii="Times New Roman" w:hAnsi="Times New Roman" w:cs="Times New Roman"/>
          <w:sz w:val="24"/>
        </w:rPr>
        <w:t>and universit</w:t>
      </w:r>
      <w:ins w:id="1467" w:author="Author">
        <w:r w:rsidR="00045329">
          <w:rPr>
            <w:rFonts w:ascii="Times New Roman" w:hAnsi="Times New Roman" w:cs="Times New Roman"/>
            <w:sz w:val="24"/>
          </w:rPr>
          <w:t>ies</w:t>
        </w:r>
      </w:ins>
      <w:del w:id="1468" w:author="Author">
        <w:r w:rsidDel="00045329">
          <w:rPr>
            <w:rFonts w:ascii="Times New Roman" w:hAnsi="Times New Roman" w:cs="Times New Roman"/>
            <w:sz w:val="24"/>
          </w:rPr>
          <w:delText>y cities</w:delText>
        </w:r>
      </w:del>
      <w:r>
        <w:rPr>
          <w:rFonts w:ascii="Times New Roman" w:hAnsi="Times New Roman" w:cs="Times New Roman"/>
          <w:sz w:val="24"/>
        </w:rPr>
        <w:t xml:space="preserve"> have lower </w:t>
      </w:r>
      <w:del w:id="1469" w:author="Author">
        <w:r w:rsidDel="00E71AC6">
          <w:rPr>
            <w:rFonts w:ascii="Times New Roman" w:hAnsi="Times New Roman" w:cs="Times New Roman"/>
            <w:sz w:val="24"/>
          </w:rPr>
          <w:delText>floor</w:delText>
        </w:r>
      </w:del>
      <w:ins w:id="1470" w:author="Author">
        <w:r w:rsidR="00E71AC6">
          <w:rPr>
            <w:rFonts w:ascii="Times New Roman" w:hAnsi="Times New Roman" w:cs="Times New Roman"/>
            <w:sz w:val="24"/>
          </w:rPr>
          <w:t>base</w:t>
        </w:r>
      </w:ins>
      <w:r>
        <w:rPr>
          <w:rFonts w:ascii="Times New Roman" w:hAnsi="Times New Roman" w:cs="Times New Roman"/>
          <w:sz w:val="24"/>
        </w:rPr>
        <w:t xml:space="preserve"> values. </w:t>
      </w:r>
      <w:ins w:id="1471" w:author="Author">
        <w:r w:rsidR="00045329">
          <w:rPr>
            <w:rFonts w:ascii="Times New Roman" w:hAnsi="Times New Roman" w:cs="Times New Roman"/>
            <w:sz w:val="24"/>
          </w:rPr>
          <w:t xml:space="preserve">Communities </w:t>
        </w:r>
      </w:ins>
      <w:del w:id="1472" w:author="Author">
        <w:r w:rsidDel="00045329">
          <w:rPr>
            <w:rFonts w:ascii="Times New Roman" w:hAnsi="Times New Roman" w:cs="Times New Roman"/>
            <w:sz w:val="24"/>
          </w:rPr>
          <w:delText>Further linear regression with floor</w:delText>
        </w:r>
      </w:del>
      <w:ins w:id="1473" w:author="Author">
        <w:del w:id="1474" w:author="Author">
          <w:r w:rsidR="00E71AC6" w:rsidDel="00045329">
            <w:rPr>
              <w:rFonts w:ascii="Times New Roman" w:hAnsi="Times New Roman" w:cs="Times New Roman"/>
              <w:sz w:val="24"/>
            </w:rPr>
            <w:delText>base</w:delText>
          </w:r>
        </w:del>
      </w:ins>
      <w:del w:id="1475" w:author="Author">
        <w:r w:rsidDel="00045329">
          <w:rPr>
            <w:rFonts w:ascii="Times New Roman" w:hAnsi="Times New Roman" w:cs="Times New Roman"/>
            <w:sz w:val="24"/>
          </w:rPr>
          <w:delText xml:space="preserve"> value and different socioeconomic and demographic factors shows that: cities </w:delText>
        </w:r>
      </w:del>
      <w:r>
        <w:rPr>
          <w:rFonts w:ascii="Times New Roman" w:hAnsi="Times New Roman" w:cs="Times New Roman"/>
          <w:sz w:val="24"/>
        </w:rPr>
        <w:t xml:space="preserve">with less non-physical occupations ratio, larger ratio of minority population (African American, Female, Hispanic), more middle-age and senior people over 45 years old, and </w:t>
      </w:r>
      <w:ins w:id="1476" w:author="Author">
        <w:r w:rsidR="00045329">
          <w:rPr>
            <w:rFonts w:ascii="Times New Roman" w:hAnsi="Times New Roman" w:cs="Times New Roman"/>
            <w:sz w:val="24"/>
          </w:rPr>
          <w:t>fewer</w:t>
        </w:r>
      </w:ins>
      <w:del w:id="1477" w:author="Author">
        <w:r w:rsidDel="00045329">
          <w:rPr>
            <w:rFonts w:ascii="Times New Roman" w:hAnsi="Times New Roman" w:cs="Times New Roman"/>
            <w:sz w:val="24"/>
          </w:rPr>
          <w:delText>lower</w:delText>
        </w:r>
      </w:del>
      <w:r>
        <w:rPr>
          <w:rFonts w:ascii="Times New Roman" w:hAnsi="Times New Roman" w:cs="Times New Roman"/>
          <w:sz w:val="24"/>
        </w:rPr>
        <w:t xml:space="preserve"> “</w:t>
      </w:r>
      <w:ins w:id="1478" w:author="Author">
        <w:r w:rsidR="00F65FA3">
          <w:rPr>
            <w:rFonts w:ascii="Times New Roman" w:hAnsi="Times New Roman" w:cs="Times New Roman"/>
            <w:sz w:val="24"/>
          </w:rPr>
          <w:t>C</w:t>
        </w:r>
        <w:del w:id="1479" w:author="Author">
          <w:r w:rsidR="00045329" w:rsidDel="00F65FA3">
            <w:rPr>
              <w:rFonts w:ascii="Times New Roman" w:hAnsi="Times New Roman" w:cs="Times New Roman"/>
              <w:sz w:val="24"/>
            </w:rPr>
            <w:delText>c</w:delText>
          </w:r>
        </w:del>
      </w:ins>
      <w:del w:id="1480" w:author="Author">
        <w:r w:rsidDel="00045329">
          <w:rPr>
            <w:rFonts w:ascii="Times New Roman" w:hAnsi="Times New Roman" w:cs="Times New Roman"/>
            <w:sz w:val="24"/>
          </w:rPr>
          <w:delText>C</w:delText>
        </w:r>
      </w:del>
      <w:r>
        <w:rPr>
          <w:rFonts w:ascii="Times New Roman" w:hAnsi="Times New Roman" w:cs="Times New Roman"/>
          <w:sz w:val="24"/>
        </w:rPr>
        <w:t xml:space="preserve">oronavirus” </w:t>
      </w:r>
      <w:del w:id="1481" w:author="Author">
        <w:r w:rsidDel="00045329">
          <w:rPr>
            <w:rFonts w:ascii="Times New Roman" w:hAnsi="Times New Roman" w:cs="Times New Roman"/>
            <w:sz w:val="24"/>
          </w:rPr>
          <w:delText xml:space="preserve">relevant </w:delText>
        </w:r>
      </w:del>
      <w:r>
        <w:rPr>
          <w:rFonts w:ascii="Times New Roman" w:hAnsi="Times New Roman" w:cs="Times New Roman"/>
          <w:sz w:val="24"/>
        </w:rPr>
        <w:t>search</w:t>
      </w:r>
      <w:ins w:id="1482" w:author="Author">
        <w:r w:rsidR="00045329">
          <w:rPr>
            <w:rFonts w:ascii="Times New Roman" w:hAnsi="Times New Roman" w:cs="Times New Roman"/>
            <w:sz w:val="24"/>
          </w:rPr>
          <w:t>es</w:t>
        </w:r>
      </w:ins>
      <w:r>
        <w:rPr>
          <w:rFonts w:ascii="Times New Roman" w:hAnsi="Times New Roman" w:cs="Times New Roman"/>
          <w:sz w:val="24"/>
        </w:rPr>
        <w:t xml:space="preserve"> </w:t>
      </w:r>
      <w:del w:id="1483" w:author="Author">
        <w:r w:rsidDel="00045329">
          <w:rPr>
            <w:rFonts w:ascii="Times New Roman" w:hAnsi="Times New Roman" w:cs="Times New Roman"/>
            <w:sz w:val="24"/>
          </w:rPr>
          <w:delText xml:space="preserve">trend index </w:delText>
        </w:r>
      </w:del>
      <w:r>
        <w:rPr>
          <w:rFonts w:ascii="Times New Roman" w:hAnsi="Times New Roman" w:cs="Times New Roman"/>
          <w:sz w:val="24"/>
        </w:rPr>
        <w:t xml:space="preserve">tend to have higher </w:t>
      </w:r>
      <w:del w:id="1484" w:author="Author">
        <w:r w:rsidDel="00E71AC6">
          <w:rPr>
            <w:rFonts w:ascii="Times New Roman" w:hAnsi="Times New Roman" w:cs="Times New Roman"/>
            <w:sz w:val="24"/>
          </w:rPr>
          <w:delText>floor</w:delText>
        </w:r>
      </w:del>
      <w:ins w:id="1485" w:author="Author">
        <w:r w:rsidR="00E71AC6">
          <w:rPr>
            <w:rFonts w:ascii="Times New Roman" w:hAnsi="Times New Roman" w:cs="Times New Roman"/>
            <w:sz w:val="24"/>
          </w:rPr>
          <w:t>base</w:t>
        </w:r>
      </w:ins>
      <w:r>
        <w:rPr>
          <w:rFonts w:ascii="Times New Roman" w:hAnsi="Times New Roman" w:cs="Times New Roman"/>
          <w:sz w:val="24"/>
        </w:rPr>
        <w:t xml:space="preserve"> value. The user demographic survey conducted by Transit app supports these conclusions. These results affirm a stark fact: </w:t>
      </w:r>
      <w:r w:rsidRPr="00914C9B">
        <w:rPr>
          <w:rFonts w:ascii="Times New Roman" w:hAnsi="Times New Roman" w:cs="Times New Roman"/>
          <w:bCs/>
          <w:sz w:val="24"/>
          <w:rPrChange w:id="1486" w:author="Author">
            <w:rPr>
              <w:rFonts w:ascii="Times New Roman" w:hAnsi="Times New Roman" w:cs="Times New Roman"/>
              <w:b/>
              <w:sz w:val="24"/>
            </w:rPr>
          </w:rPrChange>
        </w:rPr>
        <w:t>cities with more essential workers and a more vulnerable population tend to maintain higher transit demand levels during COVID-19</w:t>
      </w:r>
      <w:r>
        <w:rPr>
          <w:rFonts w:ascii="Times New Roman" w:hAnsi="Times New Roman" w:cs="Times New Roman"/>
          <w:sz w:val="24"/>
        </w:rPr>
        <w:t xml:space="preserve">. This moreover suggests the necessity of the transit system </w:t>
      </w:r>
      <w:ins w:id="1487" w:author="Author">
        <w:r w:rsidR="00045329">
          <w:rPr>
            <w:rFonts w:ascii="Times New Roman" w:hAnsi="Times New Roman" w:cs="Times New Roman"/>
            <w:sz w:val="24"/>
          </w:rPr>
          <w:t>d</w:t>
        </w:r>
      </w:ins>
      <w:del w:id="1488" w:author="Author">
        <w:r w:rsidDel="00045329">
          <w:rPr>
            <w:rFonts w:ascii="Times New Roman" w:hAnsi="Times New Roman" w:cs="Times New Roman"/>
            <w:sz w:val="24"/>
          </w:rPr>
          <w:delText>even d</w:delText>
        </w:r>
      </w:del>
      <w:r>
        <w:rPr>
          <w:rFonts w:ascii="Times New Roman" w:hAnsi="Times New Roman" w:cs="Times New Roman"/>
          <w:sz w:val="24"/>
        </w:rPr>
        <w:t xml:space="preserve">uring a pandemic when transit systems lose a great deal of discretionary demand. This should motivate transit planners, policy makers, political leaders, and taxpayers to rethink the role of transit systems not as a business, but as </w:t>
      </w:r>
      <w:ins w:id="1489" w:author="Author">
        <w:r w:rsidR="00AB694E">
          <w:rPr>
            <w:rFonts w:ascii="Times New Roman" w:hAnsi="Times New Roman" w:cs="Times New Roman"/>
            <w:sz w:val="24"/>
          </w:rPr>
          <w:t>critical infrastructure for a community</w:t>
        </w:r>
      </w:ins>
      <w:del w:id="1490" w:author="Author">
        <w:r w:rsidDel="00AB694E">
          <w:rPr>
            <w:rFonts w:ascii="Times New Roman" w:hAnsi="Times New Roman" w:cs="Times New Roman"/>
            <w:sz w:val="24"/>
          </w:rPr>
          <w:delText>a social welfare to protect and serve the essential and vulnerable people in their communities</w:delText>
        </w:r>
      </w:del>
      <w:r>
        <w:rPr>
          <w:rFonts w:ascii="Times New Roman" w:hAnsi="Times New Roman" w:cs="Times New Roman"/>
          <w:sz w:val="24"/>
        </w:rPr>
        <w:t>.</w:t>
      </w:r>
      <w:r w:rsidRPr="00A16AC7">
        <w:rPr>
          <w:rFonts w:ascii="Times New Roman" w:hAnsi="Times New Roman" w:cs="Times New Roman"/>
          <w:sz w:val="24"/>
        </w:rPr>
        <w:t xml:space="preserve"> </w:t>
      </w:r>
    </w:p>
    <w:p w14:paraId="0A47DF06" w14:textId="2BE2110D"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It is noteworthy that </w:t>
      </w:r>
      <w:del w:id="1491" w:author="Author">
        <w:r w:rsidDel="00E71AC6">
          <w:rPr>
            <w:rFonts w:ascii="Times New Roman" w:hAnsi="Times New Roman" w:cs="Times New Roman"/>
            <w:sz w:val="24"/>
          </w:rPr>
          <w:delText>floor</w:delText>
        </w:r>
      </w:del>
      <w:ins w:id="1492" w:author="Author">
        <w:r w:rsidR="00E71AC6">
          <w:rPr>
            <w:rFonts w:ascii="Times New Roman" w:hAnsi="Times New Roman" w:cs="Times New Roman"/>
            <w:sz w:val="24"/>
          </w:rPr>
          <w:t>base</w:t>
        </w:r>
      </w:ins>
      <w:r>
        <w:rPr>
          <w:rFonts w:ascii="Times New Roman" w:hAnsi="Times New Roman" w:cs="Times New Roman"/>
          <w:sz w:val="24"/>
        </w:rPr>
        <w:t xml:space="preserve"> values are not associated with the ratio of transit commuters and households with no access to private vehicles from the US Census American Community Survey. This suggests that these commonly used measures are not adequate for describing essential transit demand during a crisis such as a pandemic. These variables may not capture transit dependence since transit commuters during normal times include both choice and dependent riders. Also, having at least one vehicle per household does not mean that individuals have ready access to </w:t>
      </w:r>
      <w:r>
        <w:rPr>
          <w:rFonts w:ascii="Times New Roman" w:hAnsi="Times New Roman" w:cs="Times New Roman"/>
          <w:sz w:val="24"/>
        </w:rPr>
        <w:lastRenderedPageBreak/>
        <w:t xml:space="preserve">reliable transportation. This suggests a need for developing more accurate measure of transit dependency for use in crises. </w:t>
      </w:r>
    </w:p>
    <w:p w14:paraId="0243B1CA" w14:textId="3E9852B4"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start and end date of transit demand curve, </w:t>
      </w:r>
      <w:r>
        <w:rPr>
          <w:rFonts w:ascii="Times New Roman" w:hAnsi="Times New Roman" w:cs="Times New Roman"/>
          <w:i/>
          <w:sz w:val="24"/>
        </w:rPr>
        <w:t>cliff</w:t>
      </w:r>
      <w:r w:rsidRPr="00B1628F">
        <w:rPr>
          <w:rFonts w:ascii="Times New Roman" w:hAnsi="Times New Roman" w:cs="Times New Roman"/>
          <w:i/>
          <w:sz w:val="24"/>
        </w:rPr>
        <w:t xml:space="preserve"> point</w:t>
      </w:r>
      <w:r>
        <w:rPr>
          <w:rFonts w:ascii="Times New Roman" w:hAnsi="Times New Roman" w:cs="Times New Roman"/>
          <w:sz w:val="24"/>
        </w:rPr>
        <w:t xml:space="preserve"> and </w:t>
      </w:r>
      <w:del w:id="1493" w:author="Author">
        <w:r w:rsidDel="00E71AC6">
          <w:rPr>
            <w:rFonts w:ascii="Times New Roman" w:hAnsi="Times New Roman" w:cs="Times New Roman"/>
            <w:i/>
            <w:sz w:val="24"/>
          </w:rPr>
          <w:delText>floor</w:delText>
        </w:r>
      </w:del>
      <w:ins w:id="1494" w:author="Author">
        <w:r w:rsidR="00E71AC6">
          <w:rPr>
            <w:rFonts w:ascii="Times New Roman" w:hAnsi="Times New Roman" w:cs="Times New Roman"/>
            <w:i/>
            <w:sz w:val="24"/>
          </w:rPr>
          <w:t>base</w:t>
        </w:r>
      </w:ins>
      <w:r w:rsidRPr="00B1628F">
        <w:rPr>
          <w:rFonts w:ascii="Times New Roman" w:hAnsi="Times New Roman" w:cs="Times New Roman"/>
          <w:i/>
          <w:sz w:val="24"/>
        </w:rPr>
        <w:t xml:space="preserve"> point</w:t>
      </w:r>
      <w:r>
        <w:rPr>
          <w:rFonts w:ascii="Times New Roman" w:hAnsi="Times New Roman" w:cs="Times New Roman"/>
          <w:sz w:val="24"/>
        </w:rPr>
        <w:t xml:space="preserve">, show when discretionary transit demand—people who can work at home or do not work, and people who have other mobility options—started and finished its decline due to COVID-19. </w:t>
      </w:r>
      <w:del w:id="1495" w:author="Author">
        <w:r w:rsidDel="00AB694E">
          <w:rPr>
            <w:rFonts w:ascii="Times New Roman" w:hAnsi="Times New Roman" w:cs="Times New Roman"/>
            <w:sz w:val="24"/>
          </w:rPr>
          <w:delText>We moreover compare</w:delText>
        </w:r>
      </w:del>
      <w:ins w:id="1496" w:author="Author">
        <w:del w:id="1497" w:author="Author">
          <w:r w:rsidR="00665863" w:rsidDel="00AB694E">
            <w:rPr>
              <w:rFonts w:ascii="Times New Roman" w:hAnsi="Times New Roman" w:cs="Times New Roman"/>
              <w:sz w:val="24"/>
            </w:rPr>
            <w:delText>d</w:delText>
          </w:r>
        </w:del>
      </w:ins>
      <w:del w:id="1498" w:author="Author">
        <w:r w:rsidDel="00AB694E">
          <w:rPr>
            <w:rFonts w:ascii="Times New Roman" w:hAnsi="Times New Roman" w:cs="Times New Roman"/>
            <w:sz w:val="24"/>
          </w:rPr>
          <w:delText xml:space="preserve"> cliff/floor</w:delText>
        </w:r>
      </w:del>
      <w:ins w:id="1499" w:author="Author">
        <w:del w:id="1500" w:author="Author">
          <w:r w:rsidR="00E71AC6" w:rsidDel="00AB694E">
            <w:rPr>
              <w:rFonts w:ascii="Times New Roman" w:hAnsi="Times New Roman" w:cs="Times New Roman"/>
              <w:sz w:val="24"/>
            </w:rPr>
            <w:delText>base</w:delText>
          </w:r>
        </w:del>
      </w:ins>
      <w:del w:id="1501" w:author="Author">
        <w:r w:rsidDel="00AB694E">
          <w:rPr>
            <w:rFonts w:ascii="Times New Roman" w:hAnsi="Times New Roman" w:cs="Times New Roman"/>
            <w:sz w:val="24"/>
          </w:rPr>
          <w:delText xml:space="preserve"> point with the first day of local community spread and the </w:delText>
        </w:r>
      </w:del>
      <w:ins w:id="1502" w:author="Author">
        <w:r w:rsidR="00AB694E">
          <w:rPr>
            <w:rFonts w:ascii="Times New Roman" w:hAnsi="Times New Roman" w:cs="Times New Roman"/>
            <w:sz w:val="24"/>
          </w:rPr>
          <w:t>R</w:t>
        </w:r>
      </w:ins>
      <w:del w:id="1503" w:author="Author">
        <w:r w:rsidDel="00AB694E">
          <w:rPr>
            <w:rFonts w:ascii="Times New Roman" w:hAnsi="Times New Roman" w:cs="Times New Roman"/>
            <w:sz w:val="24"/>
          </w:rPr>
          <w:delText>r</w:delText>
        </w:r>
      </w:del>
      <w:r>
        <w:rPr>
          <w:rFonts w:ascii="Times New Roman" w:hAnsi="Times New Roman" w:cs="Times New Roman"/>
          <w:sz w:val="24"/>
        </w:rPr>
        <w:t>esults s</w:t>
      </w:r>
      <w:ins w:id="1504" w:author="Author">
        <w:r w:rsidR="00AB694E">
          <w:rPr>
            <w:rFonts w:ascii="Times New Roman" w:hAnsi="Times New Roman" w:cs="Times New Roman"/>
            <w:sz w:val="24"/>
          </w:rPr>
          <w:t>uggest</w:t>
        </w:r>
      </w:ins>
      <w:del w:id="1505" w:author="Author">
        <w:r w:rsidDel="00AB694E">
          <w:rPr>
            <w:rFonts w:ascii="Times New Roman" w:hAnsi="Times New Roman" w:cs="Times New Roman"/>
            <w:sz w:val="24"/>
          </w:rPr>
          <w:delText>hows</w:delText>
        </w:r>
      </w:del>
      <w:r>
        <w:rPr>
          <w:rFonts w:ascii="Times New Roman" w:hAnsi="Times New Roman" w:cs="Times New Roman"/>
          <w:sz w:val="24"/>
        </w:rPr>
        <w:t xml:space="preserve"> that </w:t>
      </w:r>
      <w:ins w:id="1506" w:author="Author">
        <w:r w:rsidR="00AB694E">
          <w:rPr>
            <w:rFonts w:ascii="Times New Roman" w:hAnsi="Times New Roman" w:cs="Times New Roman"/>
            <w:sz w:val="24"/>
          </w:rPr>
          <w:t xml:space="preserve">that </w:t>
        </w:r>
      </w:ins>
      <w:del w:id="1507" w:author="Author">
        <w:r w:rsidDel="00AB694E">
          <w:rPr>
            <w:rFonts w:ascii="Times New Roman" w:hAnsi="Times New Roman" w:cs="Times New Roman"/>
            <w:sz w:val="24"/>
          </w:rPr>
          <w:delText>p</w:delText>
        </w:r>
        <w:r w:rsidRPr="00721447" w:rsidDel="00AB694E">
          <w:rPr>
            <w:rFonts w:ascii="Times New Roman" w:hAnsi="Times New Roman" w:cs="Times New Roman"/>
            <w:sz w:val="24"/>
          </w:rPr>
          <w:delText xml:space="preserve">eople’s </w:delText>
        </w:r>
      </w:del>
      <w:r w:rsidRPr="00721447">
        <w:rPr>
          <w:rFonts w:ascii="Times New Roman" w:hAnsi="Times New Roman" w:cs="Times New Roman"/>
          <w:sz w:val="24"/>
        </w:rPr>
        <w:t xml:space="preserve">response time is not synchronized with the </w:t>
      </w:r>
      <w:ins w:id="1508" w:author="Author">
        <w:r w:rsidR="00AB694E">
          <w:rPr>
            <w:rFonts w:ascii="Times New Roman" w:hAnsi="Times New Roman" w:cs="Times New Roman"/>
            <w:sz w:val="24"/>
          </w:rPr>
          <w:t xml:space="preserve">progression </w:t>
        </w:r>
      </w:ins>
      <w:del w:id="1509" w:author="Author">
        <w:r w:rsidRPr="00721447" w:rsidDel="00AB694E">
          <w:rPr>
            <w:rFonts w:ascii="Times New Roman" w:hAnsi="Times New Roman" w:cs="Times New Roman"/>
            <w:sz w:val="24"/>
          </w:rPr>
          <w:delText xml:space="preserve">development </w:delText>
        </w:r>
      </w:del>
      <w:r w:rsidRPr="00721447">
        <w:rPr>
          <w:rFonts w:ascii="Times New Roman" w:hAnsi="Times New Roman" w:cs="Times New Roman"/>
          <w:sz w:val="24"/>
        </w:rPr>
        <w:t>of the disease</w:t>
      </w:r>
      <w:ins w:id="1510" w:author="Author">
        <w:r w:rsidR="00AB694E">
          <w:rPr>
            <w:rFonts w:ascii="Times New Roman" w:hAnsi="Times New Roman" w:cs="Times New Roman"/>
            <w:sz w:val="24"/>
          </w:rPr>
          <w:t xml:space="preserve"> in a community</w:t>
        </w:r>
      </w:ins>
      <w:r>
        <w:rPr>
          <w:rFonts w:ascii="Times New Roman" w:hAnsi="Times New Roman" w:cs="Times New Roman"/>
          <w:sz w:val="24"/>
        </w:rPr>
        <w:t>; instead, the cliff point is correlated with the date of declaring state of emergency for each state. 5</w:t>
      </w:r>
      <w:ins w:id="1511" w:author="Author">
        <w:r w:rsidR="001F236D">
          <w:rPr>
            <w:rFonts w:ascii="Times New Roman" w:hAnsi="Times New Roman" w:cs="Times New Roman"/>
            <w:sz w:val="24"/>
          </w:rPr>
          <w:t>8</w:t>
        </w:r>
      </w:ins>
      <w:del w:id="1512" w:author="Author">
        <w:r w:rsidDel="001F236D">
          <w:rPr>
            <w:rFonts w:ascii="Times New Roman" w:hAnsi="Times New Roman" w:cs="Times New Roman"/>
            <w:sz w:val="24"/>
          </w:rPr>
          <w:delText>4</w:delText>
        </w:r>
      </w:del>
      <w:r>
        <w:rPr>
          <w:rFonts w:ascii="Times New Roman" w:hAnsi="Times New Roman" w:cs="Times New Roman"/>
          <w:sz w:val="24"/>
        </w:rPr>
        <w:t xml:space="preserve">% of all transit systems experienced a decline in discretionary travel demand before local community spread started. However, this pattern is less sanguine when we factor in incubation lags: the number drops to </w:t>
      </w:r>
      <w:ins w:id="1513" w:author="Author">
        <w:r w:rsidR="00056B54">
          <w:rPr>
            <w:rFonts w:ascii="Times New Roman" w:hAnsi="Times New Roman" w:cs="Times New Roman"/>
            <w:sz w:val="24"/>
          </w:rPr>
          <w:t>32</w:t>
        </w:r>
      </w:ins>
      <w:del w:id="1514" w:author="Author">
        <w:r w:rsidDel="00056B54">
          <w:rPr>
            <w:rFonts w:ascii="Times New Roman" w:hAnsi="Times New Roman" w:cs="Times New Roman"/>
            <w:sz w:val="24"/>
          </w:rPr>
          <w:delText>24</w:delText>
        </w:r>
      </w:del>
      <w:r>
        <w:rPr>
          <w:rFonts w:ascii="Times New Roman" w:hAnsi="Times New Roman" w:cs="Times New Roman"/>
          <w:sz w:val="24"/>
        </w:rPr>
        <w:t xml:space="preserve">% with the reported median incubation period of five days and moreover drops to </w:t>
      </w:r>
      <w:ins w:id="1515" w:author="Author">
        <w:r w:rsidR="00056B54">
          <w:rPr>
            <w:rFonts w:ascii="Times New Roman" w:hAnsi="Times New Roman" w:cs="Times New Roman"/>
            <w:sz w:val="24"/>
          </w:rPr>
          <w:t>6</w:t>
        </w:r>
      </w:ins>
      <w:del w:id="1516" w:author="Author">
        <w:r w:rsidDel="00056B54">
          <w:rPr>
            <w:rFonts w:ascii="Times New Roman" w:hAnsi="Times New Roman" w:cs="Times New Roman"/>
            <w:sz w:val="24"/>
          </w:rPr>
          <w:delText>5</w:delText>
        </w:r>
      </w:del>
      <w:r>
        <w:rPr>
          <w:rFonts w:ascii="Times New Roman" w:hAnsi="Times New Roman" w:cs="Times New Roman"/>
          <w:sz w:val="24"/>
        </w:rPr>
        <w:t xml:space="preserve">% with the reported maximum incubation period of 14 days. Meanwhile, almost no transit systems’ discretionary demand clear fast enough to reach the </w:t>
      </w:r>
      <w:del w:id="1517" w:author="Author">
        <w:r w:rsidDel="00E71AC6">
          <w:rPr>
            <w:rFonts w:ascii="Times New Roman" w:hAnsi="Times New Roman" w:cs="Times New Roman"/>
            <w:sz w:val="24"/>
          </w:rPr>
          <w:delText>floor</w:delText>
        </w:r>
      </w:del>
      <w:ins w:id="1518" w:author="Author">
        <w:r w:rsidR="00E71AC6">
          <w:rPr>
            <w:rFonts w:ascii="Times New Roman" w:hAnsi="Times New Roman" w:cs="Times New Roman"/>
            <w:sz w:val="24"/>
          </w:rPr>
          <w:t>base</w:t>
        </w:r>
      </w:ins>
      <w:r>
        <w:rPr>
          <w:rFonts w:ascii="Times New Roman" w:hAnsi="Times New Roman" w:cs="Times New Roman"/>
          <w:sz w:val="24"/>
        </w:rPr>
        <w:t xml:space="preserve"> point before community spread. </w:t>
      </w:r>
    </w:p>
    <w:p w14:paraId="7A08463B" w14:textId="61F7CF3F" w:rsidR="00077492" w:rsidRDefault="00077492">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t>
      </w:r>
      <w:del w:id="1519" w:author="Author">
        <w:r w:rsidDel="00653AA7">
          <w:rPr>
            <w:rFonts w:ascii="Times New Roman" w:hAnsi="Times New Roman" w:cs="Times New Roman"/>
            <w:sz w:val="24"/>
          </w:rPr>
          <w:delText xml:space="preserve">speed of the decline, </w:delText>
        </w:r>
      </w:del>
      <w:r w:rsidRPr="00655904">
        <w:rPr>
          <w:rFonts w:ascii="Times New Roman" w:hAnsi="Times New Roman" w:cs="Times New Roman"/>
          <w:i/>
          <w:sz w:val="24"/>
        </w:rPr>
        <w:t>decay rate</w:t>
      </w:r>
      <w:del w:id="1520" w:author="Author">
        <w:r w:rsidDel="00653AA7">
          <w:rPr>
            <w:rFonts w:ascii="Times New Roman" w:hAnsi="Times New Roman" w:cs="Times New Roman"/>
            <w:sz w:val="24"/>
          </w:rPr>
          <w:delText>,</w:delText>
        </w:r>
      </w:del>
      <w:r>
        <w:rPr>
          <w:rFonts w:ascii="Times New Roman" w:hAnsi="Times New Roman" w:cs="Times New Roman"/>
          <w:sz w:val="24"/>
        </w:rPr>
        <w:t xml:space="preserve"> </w:t>
      </w:r>
      <w:r>
        <w:rPr>
          <w:rFonts w:ascii="Times New Roman" w:hAnsi="Times New Roman" w:cs="Times New Roman" w:hint="eastAsia"/>
          <w:sz w:val="24"/>
        </w:rPr>
        <w:t>shows</w:t>
      </w:r>
      <w:r>
        <w:rPr>
          <w:rFonts w:ascii="Times New Roman" w:hAnsi="Times New Roman" w:cs="Times New Roman"/>
          <w:sz w:val="24"/>
        </w:rPr>
        <w:t xml:space="preserve"> </w:t>
      </w:r>
      <w:ins w:id="1521" w:author="Author">
        <w:r w:rsidR="00BC3B1C">
          <w:rPr>
            <w:rFonts w:ascii="Times New Roman" w:hAnsi="Times New Roman" w:cs="Times New Roman"/>
            <w:sz w:val="24"/>
          </w:rPr>
          <w:t xml:space="preserve">the </w:t>
        </w:r>
      </w:ins>
      <w:del w:id="1522" w:author="Author">
        <w:r w:rsidDel="00BC3B1C">
          <w:rPr>
            <w:rFonts w:ascii="Times New Roman" w:hAnsi="Times New Roman" w:cs="Times New Roman"/>
            <w:sz w:val="24"/>
          </w:rPr>
          <w:delText xml:space="preserve">how </w:delText>
        </w:r>
      </w:del>
      <w:ins w:id="1523" w:author="Author">
        <w:r w:rsidR="00653AA7">
          <w:rPr>
            <w:rFonts w:ascii="Times New Roman" w:hAnsi="Times New Roman" w:cs="Times New Roman"/>
            <w:sz w:val="24"/>
          </w:rPr>
          <w:t xml:space="preserve">speed of the </w:t>
        </w:r>
      </w:ins>
      <w:del w:id="1524" w:author="Author">
        <w:r w:rsidDel="00653AA7">
          <w:rPr>
            <w:rFonts w:ascii="Times New Roman" w:hAnsi="Times New Roman" w:cs="Times New Roman"/>
            <w:sz w:val="24"/>
          </w:rPr>
          <w:delText xml:space="preserve">fast the </w:delText>
        </w:r>
      </w:del>
      <w:r>
        <w:rPr>
          <w:rFonts w:ascii="Times New Roman" w:hAnsi="Times New Roman" w:cs="Times New Roman"/>
          <w:sz w:val="24"/>
        </w:rPr>
        <w:t>decline process</w:t>
      </w:r>
      <w:del w:id="1525" w:author="Author">
        <w:r w:rsidDel="00653AA7">
          <w:rPr>
            <w:rFonts w:ascii="Times New Roman" w:hAnsi="Times New Roman" w:cs="Times New Roman"/>
            <w:sz w:val="24"/>
          </w:rPr>
          <w:delText xml:space="preserve"> is</w:delText>
        </w:r>
      </w:del>
      <w:r>
        <w:rPr>
          <w:rFonts w:ascii="Times New Roman" w:hAnsi="Times New Roman" w:cs="Times New Roman"/>
          <w:sz w:val="24"/>
        </w:rPr>
        <w:t xml:space="preserve">. </w:t>
      </w:r>
      <w:ins w:id="1526" w:author="Author">
        <w:r w:rsidR="00AB694E">
          <w:rPr>
            <w:rFonts w:ascii="Times New Roman" w:hAnsi="Times New Roman" w:cs="Times New Roman"/>
            <w:sz w:val="24"/>
          </w:rPr>
          <w:t xml:space="preserve">Our results suggest </w:t>
        </w:r>
      </w:ins>
      <w:del w:id="1527" w:author="Author">
        <w:r w:rsidDel="00AB694E">
          <w:rPr>
            <w:rFonts w:ascii="Times New Roman" w:hAnsi="Times New Roman" w:cs="Times New Roman"/>
            <w:sz w:val="24"/>
          </w:rPr>
          <w:delText xml:space="preserve">The correlation reveals </w:delText>
        </w:r>
      </w:del>
      <w:r>
        <w:rPr>
          <w:rFonts w:ascii="Times New Roman" w:hAnsi="Times New Roman" w:cs="Times New Roman"/>
          <w:sz w:val="24"/>
        </w:rPr>
        <w:t xml:space="preserve">that faster decay rate </w:t>
      </w:r>
      <w:ins w:id="1528" w:author="Author">
        <w:r w:rsidR="00EA3154">
          <w:rPr>
            <w:rFonts w:ascii="Times New Roman" w:hAnsi="Times New Roman" w:cs="Times New Roman"/>
            <w:sz w:val="24"/>
          </w:rPr>
          <w:t xml:space="preserve">associates </w:t>
        </w:r>
      </w:ins>
      <w:del w:id="1529" w:author="Author">
        <w:r w:rsidDel="00EA3154">
          <w:rPr>
            <w:rFonts w:ascii="Times New Roman" w:hAnsi="Times New Roman" w:cs="Times New Roman"/>
            <w:sz w:val="24"/>
          </w:rPr>
          <w:delText xml:space="preserve">is associated </w:delText>
        </w:r>
      </w:del>
      <w:r>
        <w:rPr>
          <w:rFonts w:ascii="Times New Roman" w:hAnsi="Times New Roman" w:cs="Times New Roman"/>
          <w:sz w:val="24"/>
        </w:rPr>
        <w:t xml:space="preserve">with later cliff point and earlier </w:t>
      </w:r>
      <w:del w:id="1530" w:author="Author">
        <w:r w:rsidDel="00E71AC6">
          <w:rPr>
            <w:rFonts w:ascii="Times New Roman" w:hAnsi="Times New Roman" w:cs="Times New Roman"/>
            <w:sz w:val="24"/>
          </w:rPr>
          <w:delText>floor</w:delText>
        </w:r>
      </w:del>
      <w:ins w:id="1531" w:author="Author">
        <w:r w:rsidR="00E71AC6">
          <w:rPr>
            <w:rFonts w:ascii="Times New Roman" w:hAnsi="Times New Roman" w:cs="Times New Roman"/>
            <w:sz w:val="24"/>
          </w:rPr>
          <w:t>base</w:t>
        </w:r>
      </w:ins>
      <w:r>
        <w:rPr>
          <w:rFonts w:ascii="Times New Roman" w:hAnsi="Times New Roman" w:cs="Times New Roman"/>
          <w:sz w:val="24"/>
        </w:rPr>
        <w:t xml:space="preserve"> point. This </w:t>
      </w:r>
      <w:del w:id="1532" w:author="Author">
        <w:r w:rsidDel="00101676">
          <w:rPr>
            <w:rFonts w:ascii="Times New Roman" w:hAnsi="Times New Roman" w:cs="Times New Roman"/>
            <w:sz w:val="24"/>
          </w:rPr>
          <w:delText xml:space="preserve">could </w:delText>
        </w:r>
      </w:del>
      <w:ins w:id="1533" w:author="Author">
        <w:r w:rsidR="00EA3154">
          <w:rPr>
            <w:rFonts w:ascii="Times New Roman" w:hAnsi="Times New Roman" w:cs="Times New Roman"/>
            <w:sz w:val="24"/>
          </w:rPr>
          <w:t xml:space="preserve">may be due </w:t>
        </w:r>
        <w:del w:id="1534" w:author="Author">
          <w:r w:rsidR="00101676" w:rsidDel="00EA3154">
            <w:rPr>
              <w:rFonts w:ascii="Times New Roman" w:hAnsi="Times New Roman" w:cs="Times New Roman"/>
              <w:sz w:val="24"/>
            </w:rPr>
            <w:delText xml:space="preserve">can </w:delText>
          </w:r>
        </w:del>
      </w:ins>
      <w:del w:id="1535" w:author="Author">
        <w:r w:rsidDel="00EA3154">
          <w:rPr>
            <w:rFonts w:ascii="Times New Roman" w:hAnsi="Times New Roman" w:cs="Times New Roman"/>
            <w:sz w:val="24"/>
          </w:rPr>
          <w:delText xml:space="preserve">be because </w:delText>
        </w:r>
      </w:del>
      <w:ins w:id="1536" w:author="Author">
        <w:r w:rsidR="00EA3154">
          <w:rPr>
            <w:rFonts w:ascii="Times New Roman" w:hAnsi="Times New Roman" w:cs="Times New Roman"/>
            <w:sz w:val="24"/>
          </w:rPr>
          <w:t xml:space="preserve">to </w:t>
        </w:r>
      </w:ins>
      <w:del w:id="1537" w:author="Author">
        <w:r w:rsidDel="00EA3154">
          <w:rPr>
            <w:rFonts w:ascii="Times New Roman" w:hAnsi="Times New Roman" w:cs="Times New Roman"/>
            <w:sz w:val="24"/>
          </w:rPr>
          <w:delText xml:space="preserve">of </w:delText>
        </w:r>
      </w:del>
      <w:r>
        <w:rPr>
          <w:rFonts w:ascii="Times New Roman" w:hAnsi="Times New Roman" w:cs="Times New Roman"/>
          <w:sz w:val="24"/>
        </w:rPr>
        <w:t xml:space="preserve">growing awareness </w:t>
      </w:r>
      <w:del w:id="1538" w:author="Author">
        <w:r w:rsidDel="00EA3154">
          <w:rPr>
            <w:rFonts w:ascii="Times New Roman" w:hAnsi="Times New Roman" w:cs="Times New Roman" w:hint="eastAsia"/>
            <w:sz w:val="24"/>
          </w:rPr>
          <w:delText>and</w:delText>
        </w:r>
        <w:r w:rsidDel="00EA3154">
          <w:rPr>
            <w:rFonts w:ascii="Times New Roman" w:hAnsi="Times New Roman" w:cs="Times New Roman"/>
            <w:sz w:val="24"/>
          </w:rPr>
          <w:delText xml:space="preserve"> fear </w:delText>
        </w:r>
      </w:del>
      <w:r>
        <w:rPr>
          <w:rFonts w:ascii="Times New Roman" w:hAnsi="Times New Roman" w:cs="Times New Roman"/>
          <w:sz w:val="24"/>
        </w:rPr>
        <w:t>as time passed</w:t>
      </w:r>
      <w:ins w:id="1539" w:author="Author">
        <w:r w:rsidR="00EA3154">
          <w:rPr>
            <w:rFonts w:ascii="Times New Roman" w:hAnsi="Times New Roman" w:cs="Times New Roman"/>
            <w:sz w:val="24"/>
          </w:rPr>
          <w:t>, causing</w:t>
        </w:r>
        <w:del w:id="1540" w:author="Author">
          <w:r w:rsidR="00EA3154" w:rsidDel="00C7303C">
            <w:rPr>
              <w:rFonts w:ascii="Times New Roman" w:hAnsi="Times New Roman" w:cs="Times New Roman"/>
              <w:sz w:val="24"/>
            </w:rPr>
            <w:delText xml:space="preserve"> </w:delText>
          </w:r>
        </w:del>
      </w:ins>
      <w:del w:id="1541" w:author="Author">
        <w:r w:rsidDel="00C7303C">
          <w:rPr>
            <w:rFonts w:ascii="Times New Roman" w:hAnsi="Times New Roman" w:cs="Times New Roman"/>
            <w:sz w:val="24"/>
          </w:rPr>
          <w:delText xml:space="preserve"> </w:delText>
        </w:r>
      </w:del>
      <w:ins w:id="1542" w:author="Author">
        <w:r w:rsidR="00C7303C">
          <w:rPr>
            <w:rFonts w:ascii="Times New Roman" w:hAnsi="Times New Roman" w:cs="Times New Roman"/>
            <w:sz w:val="24"/>
          </w:rPr>
          <w:t xml:space="preserve"> </w:t>
        </w:r>
      </w:ins>
      <w:del w:id="1543" w:author="Author">
        <w:r w:rsidDel="00EA3154">
          <w:rPr>
            <w:rFonts w:ascii="Times New Roman" w:hAnsi="Times New Roman" w:cs="Times New Roman"/>
            <w:sz w:val="24"/>
          </w:rPr>
          <w:delText xml:space="preserve">to make </w:delText>
        </w:r>
      </w:del>
      <w:r>
        <w:rPr>
          <w:rFonts w:ascii="Times New Roman" w:hAnsi="Times New Roman" w:cs="Times New Roman"/>
          <w:sz w:val="24"/>
        </w:rPr>
        <w:t>people to act faster. This also suggests that the end date of the decline (</w:t>
      </w:r>
      <w:del w:id="1544" w:author="Author">
        <w:r w:rsidDel="00E71AC6">
          <w:rPr>
            <w:rFonts w:ascii="Times New Roman" w:hAnsi="Times New Roman" w:cs="Times New Roman"/>
            <w:sz w:val="24"/>
          </w:rPr>
          <w:delText>floor</w:delText>
        </w:r>
      </w:del>
      <w:ins w:id="1545" w:author="Author">
        <w:r w:rsidR="00E71AC6">
          <w:rPr>
            <w:rFonts w:ascii="Times New Roman" w:hAnsi="Times New Roman" w:cs="Times New Roman"/>
            <w:sz w:val="24"/>
          </w:rPr>
          <w:t>base</w:t>
        </w:r>
      </w:ins>
      <w:r>
        <w:rPr>
          <w:rFonts w:ascii="Times New Roman" w:hAnsi="Times New Roman" w:cs="Times New Roman"/>
          <w:sz w:val="24"/>
        </w:rPr>
        <w:t xml:space="preserve"> point) is mostly determined by the reaction speed (decay rate) but not the start date of the decline (cliff point).</w:t>
      </w:r>
    </w:p>
    <w:p w14:paraId="2A7B39F3" w14:textId="7AD68823" w:rsidR="00077492" w:rsidRDefault="00077492">
      <w:pPr>
        <w:spacing w:line="480" w:lineRule="auto"/>
        <w:ind w:firstLine="720"/>
        <w:jc w:val="both"/>
        <w:rPr>
          <w:rFonts w:ascii="Times New Roman" w:hAnsi="Times New Roman" w:cs="Times New Roman"/>
          <w:sz w:val="24"/>
        </w:rPr>
      </w:pPr>
      <w:r w:rsidRPr="002F7278">
        <w:rPr>
          <w:rFonts w:ascii="Times New Roman" w:hAnsi="Times New Roman" w:cs="Times New Roman" w:hint="eastAsia"/>
          <w:sz w:val="24"/>
        </w:rPr>
        <w:t>The</w:t>
      </w:r>
      <w:r w:rsidRPr="002F7278">
        <w:rPr>
          <w:rFonts w:ascii="Times New Roman" w:hAnsi="Times New Roman" w:cs="Times New Roman"/>
          <w:sz w:val="24"/>
        </w:rPr>
        <w:t xml:space="preserve"> commuting analyses based on hourly transit demand data show that essential passengers’ commuting routine during the pandemic is </w:t>
      </w:r>
      <w:r>
        <w:rPr>
          <w:rFonts w:ascii="Times New Roman" w:hAnsi="Times New Roman" w:cs="Times New Roman"/>
          <w:sz w:val="24"/>
        </w:rPr>
        <w:t>substantially</w:t>
      </w:r>
      <w:r w:rsidRPr="002F7278">
        <w:rPr>
          <w:rFonts w:ascii="Times New Roman" w:hAnsi="Times New Roman" w:cs="Times New Roman"/>
          <w:sz w:val="24"/>
        </w:rPr>
        <w:t xml:space="preserve"> different from the normal routine.</w:t>
      </w:r>
      <w:del w:id="1546" w:author="Author">
        <w:r w:rsidDel="00C7303C">
          <w:rPr>
            <w:rFonts w:ascii="Times New Roman" w:hAnsi="Times New Roman" w:cs="Times New Roman"/>
            <w:sz w:val="24"/>
          </w:rPr>
          <w:delText xml:space="preserve"> </w:delText>
        </w:r>
      </w:del>
      <w:ins w:id="1547" w:author="Author">
        <w:del w:id="1548" w:author="Author">
          <w:r w:rsidR="00AB694E"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del w:id="1549" w:author="Author">
        <w:r w:rsidRPr="002F7278" w:rsidDel="00AB694E">
          <w:rPr>
            <w:rFonts w:ascii="Times New Roman" w:hAnsi="Times New Roman" w:cs="Times New Roman"/>
            <w:sz w:val="24"/>
          </w:rPr>
          <w:delText>The</w:delText>
        </w:r>
        <w:r w:rsidDel="00AB694E">
          <w:rPr>
            <w:rFonts w:ascii="Times New Roman" w:hAnsi="Times New Roman" w:cs="Times New Roman"/>
            <w:sz w:val="24"/>
          </w:rPr>
          <w:delText xml:space="preserve"> pattern of Procrustes distances measuring </w:delText>
        </w:r>
      </w:del>
      <w:ins w:id="1550" w:author="Author">
        <w:r w:rsidR="00AB694E">
          <w:rPr>
            <w:rFonts w:ascii="Times New Roman" w:hAnsi="Times New Roman" w:cs="Times New Roman"/>
            <w:sz w:val="24"/>
          </w:rPr>
          <w:t>D</w:t>
        </w:r>
      </w:ins>
      <w:del w:id="1551" w:author="Author">
        <w:r w:rsidDel="00AB694E">
          <w:rPr>
            <w:rFonts w:ascii="Times New Roman" w:hAnsi="Times New Roman" w:cs="Times New Roman"/>
            <w:sz w:val="24"/>
          </w:rPr>
          <w:delText>d</w:delText>
        </w:r>
      </w:del>
      <w:r>
        <w:rPr>
          <w:rFonts w:ascii="Times New Roman" w:hAnsi="Times New Roman" w:cs="Times New Roman"/>
          <w:sz w:val="24"/>
        </w:rPr>
        <w:t>ifferences between the normal and pandemic weekday demand profiles</w:t>
      </w:r>
      <w:r w:rsidRPr="002F7278">
        <w:rPr>
          <w:rFonts w:ascii="Times New Roman" w:hAnsi="Times New Roman" w:cs="Times New Roman"/>
          <w:sz w:val="24"/>
        </w:rPr>
        <w:t xml:space="preserve"> is geographically polarized</w:t>
      </w:r>
      <w:r>
        <w:rPr>
          <w:rFonts w:ascii="Times New Roman" w:hAnsi="Times New Roman" w:cs="Times New Roman"/>
          <w:sz w:val="24"/>
        </w:rPr>
        <w:t xml:space="preserve"> and highly correlated with the </w:t>
      </w:r>
      <w:del w:id="1552" w:author="Author">
        <w:r w:rsidDel="00E71AC6">
          <w:rPr>
            <w:rFonts w:ascii="Times New Roman" w:hAnsi="Times New Roman" w:cs="Times New Roman"/>
            <w:sz w:val="24"/>
          </w:rPr>
          <w:delText>floor</w:delText>
        </w:r>
      </w:del>
      <w:ins w:id="1553" w:author="Author">
        <w:r w:rsidR="00E71AC6">
          <w:rPr>
            <w:rFonts w:ascii="Times New Roman" w:hAnsi="Times New Roman" w:cs="Times New Roman"/>
            <w:sz w:val="24"/>
          </w:rPr>
          <w:t>base</w:t>
        </w:r>
      </w:ins>
      <w:r>
        <w:rPr>
          <w:rFonts w:ascii="Times New Roman" w:hAnsi="Times New Roman" w:cs="Times New Roman"/>
          <w:sz w:val="24"/>
        </w:rPr>
        <w:t xml:space="preserve"> value</w:t>
      </w:r>
      <w:r w:rsidRPr="002F7278">
        <w:rPr>
          <w:rFonts w:ascii="Times New Roman" w:hAnsi="Times New Roman" w:cs="Times New Roman"/>
          <w:sz w:val="24"/>
        </w:rPr>
        <w:t>:</w:t>
      </w:r>
      <w:r>
        <w:rPr>
          <w:rFonts w:ascii="Times New Roman" w:hAnsi="Times New Roman" w:cs="Times New Roman"/>
          <w:sz w:val="24"/>
        </w:rPr>
        <w:t xml:space="preserve"> systems with higher </w:t>
      </w:r>
      <w:del w:id="1554" w:author="Author">
        <w:r w:rsidDel="00E71AC6">
          <w:rPr>
            <w:rFonts w:ascii="Times New Roman" w:hAnsi="Times New Roman" w:cs="Times New Roman"/>
            <w:sz w:val="24"/>
          </w:rPr>
          <w:delText>floor</w:delText>
        </w:r>
      </w:del>
      <w:ins w:id="1555" w:author="Author">
        <w:r w:rsidR="00E71AC6">
          <w:rPr>
            <w:rFonts w:ascii="Times New Roman" w:hAnsi="Times New Roman" w:cs="Times New Roman"/>
            <w:sz w:val="24"/>
          </w:rPr>
          <w:t>base</w:t>
        </w:r>
      </w:ins>
      <w:r>
        <w:rPr>
          <w:rFonts w:ascii="Times New Roman" w:hAnsi="Times New Roman" w:cs="Times New Roman"/>
          <w:sz w:val="24"/>
        </w:rPr>
        <w:t xml:space="preserve"> values (e.g., communities in the Northeast and Midwest) retain more of their hourly demand pattern than systems with lower </w:t>
      </w:r>
      <w:del w:id="1556" w:author="Author">
        <w:r w:rsidDel="00E71AC6">
          <w:rPr>
            <w:rFonts w:ascii="Times New Roman" w:hAnsi="Times New Roman" w:cs="Times New Roman"/>
            <w:sz w:val="24"/>
          </w:rPr>
          <w:delText>floor</w:delText>
        </w:r>
      </w:del>
      <w:ins w:id="1557" w:author="Author">
        <w:r w:rsidR="00E71AC6">
          <w:rPr>
            <w:rFonts w:ascii="Times New Roman" w:hAnsi="Times New Roman" w:cs="Times New Roman"/>
            <w:sz w:val="24"/>
          </w:rPr>
          <w:t>base</w:t>
        </w:r>
      </w:ins>
      <w:r>
        <w:rPr>
          <w:rFonts w:ascii="Times New Roman" w:hAnsi="Times New Roman" w:cs="Times New Roman"/>
          <w:sz w:val="24"/>
        </w:rPr>
        <w:t xml:space="preserve"> values (e.g., communities with a large number of non-physical </w:t>
      </w:r>
      <w:r>
        <w:rPr>
          <w:rFonts w:ascii="Times New Roman" w:hAnsi="Times New Roman" w:cs="Times New Roman"/>
          <w:sz w:val="24"/>
        </w:rPr>
        <w:lastRenderedPageBreak/>
        <w:t>occupations, including cities in California, and university towns where a large proportion of the population left)</w:t>
      </w:r>
      <w:r w:rsidRPr="002F7278">
        <w:rPr>
          <w:rFonts w:ascii="Times New Roman" w:hAnsi="Times New Roman" w:cs="Times New Roman"/>
          <w:sz w:val="24"/>
        </w:rPr>
        <w:t xml:space="preserve">. The impact on hourly </w:t>
      </w:r>
      <w:r>
        <w:rPr>
          <w:rFonts w:ascii="Times New Roman" w:hAnsi="Times New Roman" w:cs="Times New Roman"/>
          <w:sz w:val="24"/>
        </w:rPr>
        <w:t xml:space="preserve">demand profiles </w:t>
      </w:r>
      <w:r w:rsidRPr="002F7278">
        <w:rPr>
          <w:rFonts w:ascii="Times New Roman" w:hAnsi="Times New Roman" w:cs="Times New Roman"/>
          <w:sz w:val="24"/>
        </w:rPr>
        <w:t xml:space="preserve">increased as the pandemic developed. The pandemic also made the weekdays and weekends </w:t>
      </w:r>
      <w:ins w:id="1558" w:author="Author">
        <w:r w:rsidR="00EA3154">
          <w:rPr>
            <w:rFonts w:ascii="Times New Roman" w:hAnsi="Times New Roman" w:cs="Times New Roman"/>
            <w:sz w:val="24"/>
          </w:rPr>
          <w:t xml:space="preserve">more similar </w:t>
        </w:r>
      </w:ins>
      <w:del w:id="1559" w:author="Author">
        <w:r w:rsidRPr="002F7278" w:rsidDel="00EA3154">
          <w:rPr>
            <w:rFonts w:ascii="Times New Roman" w:hAnsi="Times New Roman" w:cs="Times New Roman"/>
            <w:sz w:val="24"/>
          </w:rPr>
          <w:delText>less different</w:delText>
        </w:r>
        <w:r w:rsidDel="00EA3154">
          <w:rPr>
            <w:rFonts w:ascii="Times New Roman" w:hAnsi="Times New Roman" w:cs="Times New Roman"/>
            <w:sz w:val="24"/>
          </w:rPr>
          <w:delText xml:space="preserve"> due </w:delText>
        </w:r>
      </w:del>
      <w:r>
        <w:rPr>
          <w:rFonts w:ascii="Times New Roman" w:hAnsi="Times New Roman" w:cs="Times New Roman"/>
          <w:sz w:val="24"/>
        </w:rPr>
        <w:t>to d</w:t>
      </w:r>
      <w:r w:rsidRPr="002F7278">
        <w:rPr>
          <w:rFonts w:ascii="Times New Roman" w:hAnsi="Times New Roman" w:cs="Times New Roman"/>
          <w:sz w:val="24"/>
        </w:rPr>
        <w:t>isproportional decrease of the morning an</w:t>
      </w:r>
      <w:r>
        <w:rPr>
          <w:rFonts w:ascii="Times New Roman" w:hAnsi="Times New Roman" w:cs="Times New Roman"/>
          <w:sz w:val="24"/>
        </w:rPr>
        <w:t xml:space="preserve">d afternoon commuting activity, </w:t>
      </w:r>
      <w:ins w:id="1560" w:author="Author">
        <w:r w:rsidR="00EA3154">
          <w:rPr>
            <w:rFonts w:ascii="Times New Roman" w:hAnsi="Times New Roman" w:cs="Times New Roman"/>
            <w:sz w:val="24"/>
          </w:rPr>
          <w:t xml:space="preserve">making </w:t>
        </w:r>
      </w:ins>
      <w:del w:id="1561" w:author="Author">
        <w:r w:rsidDel="00EA3154">
          <w:rPr>
            <w:rFonts w:ascii="Times New Roman" w:hAnsi="Times New Roman" w:cs="Times New Roman"/>
            <w:sz w:val="24"/>
          </w:rPr>
          <w:delText>which</w:delText>
        </w:r>
        <w:r w:rsidRPr="002F7278" w:rsidDel="00EA3154">
          <w:rPr>
            <w:rFonts w:ascii="Times New Roman" w:hAnsi="Times New Roman" w:cs="Times New Roman"/>
            <w:sz w:val="24"/>
          </w:rPr>
          <w:delText xml:space="preserve"> made </w:delText>
        </w:r>
      </w:del>
      <w:r w:rsidRPr="002F7278">
        <w:rPr>
          <w:rFonts w:ascii="Times New Roman" w:hAnsi="Times New Roman" w:cs="Times New Roman"/>
          <w:sz w:val="24"/>
        </w:rPr>
        <w:t>the difference between rush hour</w:t>
      </w:r>
      <w:r>
        <w:rPr>
          <w:rFonts w:ascii="Times New Roman" w:hAnsi="Times New Roman" w:cs="Times New Roman"/>
          <w:sz w:val="24"/>
        </w:rPr>
        <w:t xml:space="preserve">s and normal hours less obvious; meanwhile weekdays </w:t>
      </w:r>
      <w:ins w:id="1562" w:author="Author">
        <w:r w:rsidR="00AB694E" w:rsidRPr="00914C9B">
          <w:rPr>
            <w:rFonts w:ascii="Times New Roman" w:hAnsi="Times New Roman" w:cs="Times New Roman"/>
            <w:sz w:val="24"/>
            <w:rPrChange w:id="1563" w:author="Author">
              <w:rPr>
                <w:rFonts w:ascii="Times New Roman" w:hAnsi="Times New Roman" w:cs="Times New Roman"/>
                <w:color w:val="FF0000"/>
                <w:sz w:val="24"/>
              </w:rPr>
            </w:rPrChange>
          </w:rPr>
          <w:t>became</w:t>
        </w:r>
        <w:r w:rsidR="00AB694E">
          <w:rPr>
            <w:rFonts w:ascii="Times New Roman" w:hAnsi="Times New Roman" w:cs="Times New Roman"/>
            <w:color w:val="FF0000"/>
            <w:sz w:val="24"/>
          </w:rPr>
          <w:t xml:space="preserve"> </w:t>
        </w:r>
      </w:ins>
      <w:del w:id="1564" w:author="Author">
        <w:r w:rsidRPr="00914C9B" w:rsidDel="00AB694E">
          <w:rPr>
            <w:rFonts w:ascii="Times New Roman" w:hAnsi="Times New Roman" w:cs="Times New Roman"/>
            <w:color w:val="FF0000"/>
            <w:sz w:val="24"/>
            <w:rPrChange w:id="1565" w:author="Author">
              <w:rPr>
                <w:rFonts w:ascii="Times New Roman" w:hAnsi="Times New Roman" w:cs="Times New Roman"/>
                <w:sz w:val="24"/>
              </w:rPr>
            </w:rPrChange>
          </w:rPr>
          <w:delText xml:space="preserve">are </w:delText>
        </w:r>
      </w:del>
      <w:r>
        <w:rPr>
          <w:rFonts w:ascii="Times New Roman" w:hAnsi="Times New Roman" w:cs="Times New Roman"/>
          <w:sz w:val="24"/>
        </w:rPr>
        <w:t xml:space="preserve">more like weekends because the cessation of </w:t>
      </w:r>
      <w:ins w:id="1566" w:author="Author">
        <w:r w:rsidR="00EA3154">
          <w:rPr>
            <w:rFonts w:ascii="Times New Roman" w:hAnsi="Times New Roman" w:cs="Times New Roman"/>
            <w:sz w:val="24"/>
          </w:rPr>
          <w:t>non-</w:t>
        </w:r>
      </w:ins>
      <w:del w:id="1567" w:author="Author">
        <w:r w:rsidDel="00EA3154">
          <w:rPr>
            <w:rFonts w:ascii="Times New Roman" w:hAnsi="Times New Roman" w:cs="Times New Roman"/>
            <w:sz w:val="24"/>
          </w:rPr>
          <w:delText>un</w:delText>
        </w:r>
      </w:del>
      <w:r>
        <w:rPr>
          <w:rFonts w:ascii="Times New Roman" w:hAnsi="Times New Roman" w:cs="Times New Roman"/>
          <w:sz w:val="24"/>
        </w:rPr>
        <w:t xml:space="preserve">essential businesses made the weekends trips </w:t>
      </w:r>
      <w:ins w:id="1568" w:author="Author">
        <w:r w:rsidR="00AB694E">
          <w:rPr>
            <w:rFonts w:ascii="Times New Roman" w:hAnsi="Times New Roman" w:cs="Times New Roman"/>
            <w:sz w:val="24"/>
          </w:rPr>
          <w:t xml:space="preserve">more dominated by </w:t>
        </w:r>
      </w:ins>
      <w:del w:id="1569" w:author="Author">
        <w:r w:rsidRPr="00914C9B" w:rsidDel="00AB694E">
          <w:rPr>
            <w:rFonts w:ascii="Times New Roman" w:hAnsi="Times New Roman" w:cs="Times New Roman"/>
            <w:color w:val="FF0000"/>
            <w:sz w:val="24"/>
            <w:rPrChange w:id="1570" w:author="Author">
              <w:rPr>
                <w:rFonts w:ascii="Times New Roman" w:hAnsi="Times New Roman" w:cs="Times New Roman"/>
                <w:sz w:val="24"/>
              </w:rPr>
            </w:rPrChange>
          </w:rPr>
          <w:delText xml:space="preserve">become </w:delText>
        </w:r>
      </w:del>
      <w:r>
        <w:rPr>
          <w:rFonts w:ascii="Times New Roman" w:hAnsi="Times New Roman" w:cs="Times New Roman"/>
          <w:sz w:val="24"/>
        </w:rPr>
        <w:t>commuting</w:t>
      </w:r>
      <w:del w:id="1571" w:author="Author">
        <w:r w:rsidDel="00AB694E">
          <w:rPr>
            <w:rFonts w:ascii="Times New Roman" w:hAnsi="Times New Roman" w:cs="Times New Roman"/>
            <w:sz w:val="24"/>
          </w:rPr>
          <w:delText>-dominating</w:delText>
        </w:r>
      </w:del>
      <w:r>
        <w:rPr>
          <w:rFonts w:ascii="Times New Roman" w:hAnsi="Times New Roman" w:cs="Times New Roman"/>
          <w:sz w:val="24"/>
        </w:rPr>
        <w:t>.</w:t>
      </w:r>
      <w:del w:id="1572" w:author="Author">
        <w:r w:rsidDel="003C0FA1">
          <w:rPr>
            <w:rFonts w:ascii="Times New Roman" w:hAnsi="Times New Roman" w:cs="Times New Roman"/>
            <w:sz w:val="24"/>
          </w:rPr>
          <w:delText xml:space="preserve"> Moreover, the pandemic shifted the morning and afternoon rush hours. Morning rush hour shift is very heterogeneous for different cities with average shift of -0.05 hours but the afternoon rush hour shifted homogeneously later for 1 hour in average. </w:delText>
        </w:r>
      </w:del>
    </w:p>
    <w:p w14:paraId="5AC036DF" w14:textId="77777777" w:rsidR="00EA3154" w:rsidRDefault="00EA3154">
      <w:pPr>
        <w:spacing w:line="480" w:lineRule="auto"/>
        <w:ind w:firstLine="720"/>
        <w:jc w:val="both"/>
        <w:rPr>
          <w:ins w:id="1573" w:author="Author"/>
          <w:rFonts w:ascii="Times New Roman" w:hAnsi="Times New Roman" w:cs="Times New Roman"/>
          <w:sz w:val="24"/>
        </w:rPr>
        <w:pPrChange w:id="1574" w:author="Author">
          <w:pPr>
            <w:spacing w:line="240" w:lineRule="auto"/>
            <w:ind w:firstLine="720"/>
            <w:jc w:val="both"/>
          </w:pPr>
        </w:pPrChange>
      </w:pPr>
    </w:p>
    <w:p w14:paraId="3A94B25F" w14:textId="2151A68E" w:rsidR="00EA3154" w:rsidRPr="00057EE9" w:rsidRDefault="00EA3154">
      <w:pPr>
        <w:pStyle w:val="Subtitle"/>
        <w:spacing w:line="480" w:lineRule="auto"/>
        <w:rPr>
          <w:ins w:id="1575" w:author="Author"/>
        </w:rPr>
        <w:pPrChange w:id="1576" w:author="Author">
          <w:pPr>
            <w:pStyle w:val="Subtitle"/>
          </w:pPr>
        </w:pPrChange>
      </w:pPr>
      <w:ins w:id="1577" w:author="Author">
        <w:r>
          <w:t>Conclusion</w:t>
        </w:r>
      </w:ins>
    </w:p>
    <w:p w14:paraId="33A4DC41" w14:textId="1331A845" w:rsidR="005D3847" w:rsidRDefault="005D3847">
      <w:pPr>
        <w:spacing w:line="480" w:lineRule="auto"/>
        <w:ind w:firstLine="720"/>
        <w:jc w:val="both"/>
        <w:rPr>
          <w:ins w:id="1578" w:author="Author"/>
          <w:rFonts w:ascii="Times New Roman" w:hAnsi="Times New Roman" w:cs="Times New Roman"/>
          <w:sz w:val="24"/>
        </w:rPr>
        <w:pPrChange w:id="1579" w:author="Author">
          <w:pPr>
            <w:spacing w:line="240" w:lineRule="auto"/>
            <w:ind w:firstLine="720"/>
            <w:jc w:val="both"/>
          </w:pPr>
        </w:pPrChange>
      </w:pPr>
      <w:ins w:id="1580" w:author="Author">
        <w:r>
          <w:rPr>
            <w:rFonts w:ascii="Times New Roman" w:hAnsi="Times New Roman" w:cs="Times New Roman"/>
            <w:sz w:val="24"/>
          </w:rPr>
          <w:t xml:space="preserve">This paper is a first approximation for understanding the </w:t>
        </w:r>
        <w:r w:rsidR="00AB694E">
          <w:rPr>
            <w:rFonts w:ascii="Times New Roman" w:hAnsi="Times New Roman" w:cs="Times New Roman"/>
            <w:sz w:val="24"/>
          </w:rPr>
          <w:t xml:space="preserve">differential </w:t>
        </w:r>
        <w:r>
          <w:rPr>
            <w:rFonts w:ascii="Times New Roman" w:hAnsi="Times New Roman" w:cs="Times New Roman"/>
            <w:sz w:val="24"/>
          </w:rPr>
          <w:t>impacts of a major pandemic such as COVID-19 on public transit systems in the United States. W</w:t>
        </w:r>
        <w:r w:rsidR="00EA3154" w:rsidRPr="00FA346C">
          <w:rPr>
            <w:rFonts w:ascii="Times New Roman" w:hAnsi="Times New Roman" w:cs="Times New Roman"/>
            <w:sz w:val="24"/>
          </w:rPr>
          <w:t xml:space="preserve">e use </w:t>
        </w:r>
        <w:r w:rsidR="00EA3154">
          <w:rPr>
            <w:rFonts w:ascii="Times New Roman" w:hAnsi="Times New Roman" w:cs="Times New Roman"/>
            <w:sz w:val="24"/>
          </w:rPr>
          <w:t xml:space="preserve">activity </w:t>
        </w:r>
        <w:r w:rsidR="00EA3154" w:rsidRPr="00FA346C">
          <w:rPr>
            <w:rFonts w:ascii="Times New Roman" w:hAnsi="Times New Roman" w:cs="Times New Roman"/>
            <w:sz w:val="24"/>
          </w:rPr>
          <w:t>data</w:t>
        </w:r>
        <w:r w:rsidR="00EA3154">
          <w:rPr>
            <w:rFonts w:ascii="Times New Roman" w:hAnsi="Times New Roman" w:cs="Times New Roman"/>
            <w:sz w:val="24"/>
          </w:rPr>
          <w:t xml:space="preserve"> from a widely used public transit navigation app to measure </w:t>
        </w:r>
        <w:r>
          <w:rPr>
            <w:rFonts w:ascii="Times New Roman" w:hAnsi="Times New Roman" w:cs="Times New Roman"/>
            <w:sz w:val="24"/>
          </w:rPr>
          <w:t xml:space="preserve">and compare </w:t>
        </w:r>
        <w:r w:rsidR="00EA3154">
          <w:rPr>
            <w:rFonts w:ascii="Times New Roman" w:hAnsi="Times New Roman" w:cs="Times New Roman"/>
            <w:sz w:val="24"/>
          </w:rPr>
          <w:t>changes in demand for 113 transit systems across the United States during the COVID-19 pandemic.</w:t>
        </w:r>
        <w:r w:rsidR="00EA3154" w:rsidRPr="00FA346C">
          <w:rPr>
            <w:rFonts w:ascii="Times New Roman" w:hAnsi="Times New Roman" w:cs="Times New Roman"/>
            <w:sz w:val="24"/>
          </w:rPr>
          <w:t xml:space="preserve"> We </w:t>
        </w:r>
        <w:r w:rsidR="00EA3154">
          <w:rPr>
            <w:rFonts w:ascii="Times New Roman" w:hAnsi="Times New Roman" w:cs="Times New Roman"/>
            <w:sz w:val="24"/>
          </w:rPr>
          <w:t xml:space="preserve">fit </w:t>
        </w:r>
        <w:r w:rsidR="00EA3154" w:rsidRPr="00FA346C">
          <w:rPr>
            <w:rFonts w:ascii="Times New Roman" w:hAnsi="Times New Roman" w:cs="Times New Roman"/>
            <w:sz w:val="24"/>
          </w:rPr>
          <w:t>logistic</w:t>
        </w:r>
        <w:r w:rsidR="00EA3154">
          <w:rPr>
            <w:rFonts w:ascii="Times New Roman" w:hAnsi="Times New Roman" w:cs="Times New Roman"/>
            <w:sz w:val="24"/>
          </w:rPr>
          <w:t xml:space="preserve"> curves describing declines in daily transit system demand and derive parameters describing the decline dynamics. We also compare differences in hourly demand profiles on weekdays and weekends. We find differential impacts across communities and social groups</w:t>
        </w:r>
        <w:r>
          <w:rPr>
            <w:rFonts w:ascii="Times New Roman" w:hAnsi="Times New Roman" w:cs="Times New Roman"/>
            <w:sz w:val="24"/>
          </w:rPr>
          <w:t xml:space="preserve">, indicating </w:t>
        </w:r>
        <w:r w:rsidR="00EA3154">
          <w:rPr>
            <w:rFonts w:ascii="Times New Roman" w:hAnsi="Times New Roman" w:cs="Times New Roman"/>
            <w:sz w:val="24"/>
          </w:rPr>
          <w:t>differences in public transit dependency</w:t>
        </w:r>
        <w:r>
          <w:rPr>
            <w:rFonts w:ascii="Times New Roman" w:hAnsi="Times New Roman" w:cs="Times New Roman"/>
            <w:sz w:val="24"/>
          </w:rPr>
          <w:t xml:space="preserve"> that can be explained by social factors in each community.</w:t>
        </w:r>
        <w:del w:id="1581" w:author="Author">
          <w:r w:rsidDel="00C7303C">
            <w:rPr>
              <w:rFonts w:ascii="Times New Roman" w:hAnsi="Times New Roman" w:cs="Times New Roman"/>
              <w:sz w:val="24"/>
            </w:rPr>
            <w:delText xml:space="preserve">  </w:delText>
          </w:r>
        </w:del>
        <w:r w:rsidR="00C7303C">
          <w:rPr>
            <w:rFonts w:ascii="Times New Roman" w:hAnsi="Times New Roman" w:cs="Times New Roman"/>
            <w:sz w:val="24"/>
          </w:rPr>
          <w:t xml:space="preserve"> </w:t>
        </w:r>
      </w:ins>
      <w:del w:id="1582" w:author="Author">
        <w:r w:rsidR="00077492" w:rsidDel="005D3847">
          <w:rPr>
            <w:rFonts w:ascii="Times New Roman" w:hAnsi="Times New Roman" w:cs="Times New Roman"/>
            <w:sz w:val="24"/>
          </w:rPr>
          <w:delText xml:space="preserve">The paper is a first approximation of understanding the heterogeneous impacts of a major pandemic such as COVID-19 on transit systems in the United States. </w:delText>
        </w:r>
      </w:del>
      <w:r w:rsidR="00077492">
        <w:rPr>
          <w:rFonts w:ascii="Times New Roman" w:hAnsi="Times New Roman" w:cs="Times New Roman"/>
          <w:sz w:val="24"/>
        </w:rPr>
        <w:t>Our study highlights public transit as a</w:t>
      </w:r>
      <w:del w:id="1583" w:author="Author">
        <w:r w:rsidR="00077492" w:rsidDel="00AB694E">
          <w:rPr>
            <w:rFonts w:ascii="Times New Roman" w:hAnsi="Times New Roman" w:cs="Times New Roman"/>
            <w:sz w:val="24"/>
          </w:rPr>
          <w:delText>n</w:delText>
        </w:r>
      </w:del>
      <w:r w:rsidR="00077492">
        <w:rPr>
          <w:rFonts w:ascii="Times New Roman" w:hAnsi="Times New Roman" w:cs="Times New Roman"/>
          <w:sz w:val="24"/>
        </w:rPr>
        <w:t xml:space="preserve"> </w:t>
      </w:r>
      <w:ins w:id="1584" w:author="Author">
        <w:r w:rsidR="00AB694E">
          <w:rPr>
            <w:rFonts w:ascii="Times New Roman" w:hAnsi="Times New Roman" w:cs="Times New Roman"/>
            <w:sz w:val="24"/>
          </w:rPr>
          <w:t xml:space="preserve">critical </w:t>
        </w:r>
      </w:ins>
      <w:del w:id="1585" w:author="Author">
        <w:r w:rsidR="00077492" w:rsidDel="00AB694E">
          <w:rPr>
            <w:rFonts w:ascii="Times New Roman" w:hAnsi="Times New Roman" w:cs="Times New Roman"/>
            <w:sz w:val="24"/>
          </w:rPr>
          <w:delText xml:space="preserve">essential </w:delText>
        </w:r>
      </w:del>
      <w:ins w:id="1586" w:author="Author">
        <w:r w:rsidR="00AB694E">
          <w:rPr>
            <w:rFonts w:ascii="Times New Roman" w:hAnsi="Times New Roman" w:cs="Times New Roman"/>
            <w:sz w:val="24"/>
          </w:rPr>
          <w:t>infrastructure</w:t>
        </w:r>
      </w:ins>
      <w:del w:id="1587" w:author="Author">
        <w:r w:rsidR="00077492" w:rsidDel="00AB694E">
          <w:rPr>
            <w:rFonts w:ascii="Times New Roman" w:hAnsi="Times New Roman" w:cs="Times New Roman"/>
            <w:sz w:val="24"/>
          </w:rPr>
          <w:delText>service</w:delText>
        </w:r>
      </w:del>
      <w:r w:rsidR="00077492">
        <w:rPr>
          <w:rFonts w:ascii="Times New Roman" w:hAnsi="Times New Roman" w:cs="Times New Roman"/>
          <w:sz w:val="24"/>
        </w:rPr>
        <w:t xml:space="preserve"> </w:t>
      </w:r>
      <w:ins w:id="1588" w:author="Author">
        <w:r w:rsidR="00AB694E">
          <w:rPr>
            <w:rFonts w:ascii="Times New Roman" w:hAnsi="Times New Roman" w:cs="Times New Roman"/>
            <w:sz w:val="24"/>
          </w:rPr>
          <w:t xml:space="preserve">for a community </w:t>
        </w:r>
      </w:ins>
      <w:r w:rsidR="00077492">
        <w:rPr>
          <w:rFonts w:ascii="Times New Roman" w:hAnsi="Times New Roman" w:cs="Times New Roman"/>
          <w:sz w:val="24"/>
        </w:rPr>
        <w:t xml:space="preserve">during a pandemic and the vulnerabilities of some </w:t>
      </w:r>
      <w:ins w:id="1589" w:author="Author">
        <w:r w:rsidR="006A5670">
          <w:rPr>
            <w:rFonts w:ascii="Times New Roman" w:hAnsi="Times New Roman" w:cs="Times New Roman"/>
            <w:sz w:val="24"/>
          </w:rPr>
          <w:t xml:space="preserve">underprivileged </w:t>
        </w:r>
      </w:ins>
      <w:r w:rsidR="00077492">
        <w:rPr>
          <w:rFonts w:ascii="Times New Roman" w:hAnsi="Times New Roman" w:cs="Times New Roman"/>
          <w:sz w:val="24"/>
        </w:rPr>
        <w:t xml:space="preserve">social groups (women, Hispanic, African-Americans) as they travel to perform essential activities. </w:t>
      </w:r>
    </w:p>
    <w:p w14:paraId="546AFB10" w14:textId="6E043CFE" w:rsidR="00077492" w:rsidRPr="00FF310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Additional research should build on this study to resolve some of its limitations and more deeply investigate the patterns discovered. One limitation of our study concerns the </w:t>
      </w:r>
      <w:r w:rsidRPr="009457DC">
        <w:rPr>
          <w:rFonts w:ascii="Times New Roman" w:hAnsi="Times New Roman" w:cs="Times New Roman"/>
          <w:sz w:val="24"/>
        </w:rPr>
        <w:t>representativeness of the transit demand data for actual ridership.</w:t>
      </w:r>
      <w:r>
        <w:rPr>
          <w:rFonts w:ascii="Times New Roman" w:hAnsi="Times New Roman" w:cs="Times New Roman"/>
          <w:b/>
          <w:sz w:val="24"/>
        </w:rPr>
        <w:t xml:space="preserve"> </w:t>
      </w:r>
      <w:r>
        <w:rPr>
          <w:rFonts w:ascii="Times New Roman" w:hAnsi="Times New Roman" w:cs="Times New Roman"/>
          <w:sz w:val="24"/>
        </w:rPr>
        <w:t xml:space="preserve">We use data from the Transit </w:t>
      </w:r>
      <w:r>
        <w:rPr>
          <w:rFonts w:ascii="Times New Roman" w:hAnsi="Times New Roman" w:cs="Times New Roman"/>
          <w:sz w:val="24"/>
        </w:rPr>
        <w:lastRenderedPageBreak/>
        <w:t xml:space="preserve">app as a surrogate for demand since actual passenger counts for systems at a national level are difficult to obtain. Although a </w:t>
      </w:r>
      <w:r w:rsidRPr="00FF3102">
        <w:rPr>
          <w:rFonts w:ascii="Times New Roman" w:hAnsi="Times New Roman" w:cs="Times New Roman"/>
          <w:sz w:val="24"/>
        </w:rPr>
        <w:t xml:space="preserve">test between official ridership data and the transit demand data </w:t>
      </w:r>
      <w:r>
        <w:rPr>
          <w:rFonts w:ascii="Times New Roman" w:hAnsi="Times New Roman" w:cs="Times New Roman"/>
          <w:sz w:val="24"/>
        </w:rPr>
        <w:t>for some systems suggest no significant differences overall, transit system-level comparisons should nevertheless be viewed as tentative</w:t>
      </w:r>
      <w:r w:rsidRPr="00FF3102">
        <w:rPr>
          <w:rFonts w:ascii="Times New Roman" w:hAnsi="Times New Roman" w:cs="Times New Roman"/>
          <w:sz w:val="24"/>
        </w:rPr>
        <w:t>.</w:t>
      </w:r>
      <w:r>
        <w:rPr>
          <w:rFonts w:ascii="Times New Roman" w:hAnsi="Times New Roman" w:cs="Times New Roman"/>
          <w:sz w:val="24"/>
        </w:rPr>
        <w:t xml:space="preserve"> Data from automated passenger counting technologies, smart card or other transit pass data would allow more definitive comparison, albeit at a system level and not at the national level as in this paper. </w:t>
      </w:r>
    </w:p>
    <w:p w14:paraId="272E8236" w14:textId="77777777" w:rsidR="00077492"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Another limitation concerns the geographic </w:t>
      </w:r>
      <w:r w:rsidRPr="009457DC">
        <w:rPr>
          <w:rFonts w:ascii="Times New Roman" w:hAnsi="Times New Roman" w:cs="Times New Roman"/>
          <w:sz w:val="24"/>
        </w:rPr>
        <w:t xml:space="preserve">resolution of the data is each </w:t>
      </w:r>
      <w:r>
        <w:rPr>
          <w:rFonts w:ascii="Times New Roman" w:hAnsi="Times New Roman" w:cs="Times New Roman"/>
          <w:sz w:val="24"/>
        </w:rPr>
        <w:t xml:space="preserve">transit </w:t>
      </w:r>
      <w:r w:rsidRPr="009457DC">
        <w:rPr>
          <w:rFonts w:ascii="Times New Roman" w:hAnsi="Times New Roman" w:cs="Times New Roman"/>
          <w:sz w:val="24"/>
        </w:rPr>
        <w:t>system</w:t>
      </w:r>
      <w:r>
        <w:rPr>
          <w:rFonts w:ascii="Times New Roman" w:hAnsi="Times New Roman" w:cs="Times New Roman"/>
          <w:sz w:val="24"/>
        </w:rPr>
        <w:t xml:space="preserve">. We make our comparison using system level data and </w:t>
      </w:r>
      <w:r w:rsidRPr="009457DC">
        <w:rPr>
          <w:rFonts w:ascii="Times New Roman" w:hAnsi="Times New Roman" w:cs="Times New Roman"/>
          <w:sz w:val="24"/>
        </w:rPr>
        <w:t xml:space="preserve">its corresponding county-equivalent. </w:t>
      </w:r>
      <w:r>
        <w:rPr>
          <w:rFonts w:ascii="Times New Roman" w:hAnsi="Times New Roman" w:cs="Times New Roman"/>
          <w:sz w:val="24"/>
        </w:rPr>
        <w:t xml:space="preserve">This can mask important differences within each system (e.g., route-by-route changes) and across neighborhoods within each community. Again, this calls for a deeper investigation within each system. </w:t>
      </w:r>
    </w:p>
    <w:p w14:paraId="3E460C96" w14:textId="13A223D7" w:rsidR="00077492" w:rsidRPr="009457DC" w:rsidRDefault="00077492" w:rsidP="00EF007A">
      <w:pPr>
        <w:spacing w:line="480" w:lineRule="auto"/>
        <w:ind w:firstLine="720"/>
        <w:jc w:val="both"/>
        <w:rPr>
          <w:rFonts w:ascii="Times New Roman" w:hAnsi="Times New Roman" w:cs="Times New Roman"/>
          <w:sz w:val="24"/>
        </w:rPr>
      </w:pPr>
      <w:r>
        <w:rPr>
          <w:rFonts w:ascii="Times New Roman" w:hAnsi="Times New Roman" w:cs="Times New Roman"/>
          <w:sz w:val="24"/>
        </w:rPr>
        <w:t>Finally, there is a</w:t>
      </w:r>
      <w:ins w:id="1590" w:author="Author">
        <w:r w:rsidR="00806CD9">
          <w:rPr>
            <w:rFonts w:ascii="Times New Roman" w:hAnsi="Times New Roman" w:cs="Times New Roman"/>
            <w:sz w:val="24"/>
          </w:rPr>
          <w:t>n urgent</w:t>
        </w:r>
      </w:ins>
      <w:r>
        <w:rPr>
          <w:rFonts w:ascii="Times New Roman" w:hAnsi="Times New Roman" w:cs="Times New Roman"/>
          <w:sz w:val="24"/>
        </w:rPr>
        <w:t xml:space="preserve"> need for attitudinal and behavioral surveys and </w:t>
      </w:r>
      <w:ins w:id="1591" w:author="Author">
        <w:r w:rsidR="00806CD9">
          <w:rPr>
            <w:rFonts w:ascii="Times New Roman" w:hAnsi="Times New Roman" w:cs="Times New Roman"/>
            <w:sz w:val="24"/>
          </w:rPr>
          <w:t xml:space="preserve">further </w:t>
        </w:r>
      </w:ins>
      <w:r>
        <w:rPr>
          <w:rFonts w:ascii="Times New Roman" w:hAnsi="Times New Roman" w:cs="Times New Roman"/>
          <w:sz w:val="24"/>
        </w:rPr>
        <w:t xml:space="preserve">analysis to confirm some of the patterns suggested in this study about ridership during a pandemic, individuals' perceptions and their reactions. With this more nuanced understanding of individual public transit behavior during a pandemic, we can help design effective public transit systems that meet the needs of vulnerable passengers using transit to perform essential activities, creating transportation systems that are more inclusive and resilient to shocks. </w:t>
      </w:r>
    </w:p>
    <w:p w14:paraId="205DAE76" w14:textId="503B01D5" w:rsidR="00077492" w:rsidDel="00DF1960" w:rsidRDefault="00077492">
      <w:pPr>
        <w:spacing w:line="480" w:lineRule="auto"/>
        <w:rPr>
          <w:del w:id="1592" w:author="Author"/>
          <w:rFonts w:ascii="Times New Roman" w:hAnsi="Times New Roman" w:cs="Times New Roman"/>
          <w:sz w:val="24"/>
        </w:rPr>
      </w:pPr>
    </w:p>
    <w:p w14:paraId="44FAA1C9" w14:textId="4A4884DE" w:rsidR="00077492" w:rsidDel="00DF1960" w:rsidRDefault="00077492">
      <w:pPr>
        <w:spacing w:line="480" w:lineRule="auto"/>
        <w:rPr>
          <w:del w:id="1593" w:author="Author"/>
          <w:rFonts w:ascii="Times New Roman" w:hAnsi="Times New Roman" w:cs="Times New Roman"/>
          <w:sz w:val="24"/>
        </w:rPr>
      </w:pPr>
    </w:p>
    <w:p w14:paraId="5E1D6958" w14:textId="77777777" w:rsidR="00077492" w:rsidRDefault="00077492">
      <w:pPr>
        <w:spacing w:line="480" w:lineRule="auto"/>
        <w:rPr>
          <w:rFonts w:ascii="Times New Roman" w:hAnsi="Times New Roman" w:cs="Times New Roman"/>
          <w:sz w:val="24"/>
        </w:rPr>
      </w:pPr>
    </w:p>
    <w:p w14:paraId="3DB1ECD9" w14:textId="24CD5818" w:rsidR="00467860" w:rsidRPr="00914C9B" w:rsidRDefault="00467860">
      <w:pPr>
        <w:pStyle w:val="Subtitle"/>
        <w:spacing w:line="480" w:lineRule="auto"/>
        <w:rPr>
          <w:ins w:id="1594" w:author="Author"/>
          <w:rPrChange w:id="1595" w:author="Author">
            <w:rPr>
              <w:ins w:id="1596" w:author="Author"/>
              <w:rFonts w:ascii="Times New Roman" w:hAnsi="Times New Roman" w:cs="Times New Roman"/>
              <w:sz w:val="24"/>
            </w:rPr>
          </w:rPrChange>
        </w:rPr>
        <w:pPrChange w:id="1597" w:author="Author">
          <w:pPr>
            <w:spacing w:line="480" w:lineRule="auto"/>
          </w:pPr>
        </w:pPrChange>
      </w:pPr>
      <w:ins w:id="1598" w:author="Author">
        <w:r w:rsidRPr="00914C9B">
          <w:rPr>
            <w:rPrChange w:id="1599" w:author="Author">
              <w:rPr>
                <w:b/>
                <w:sz w:val="24"/>
              </w:rPr>
            </w:rPrChange>
          </w:rPr>
          <w:t>Ethics statement</w:t>
        </w:r>
      </w:ins>
    </w:p>
    <w:p w14:paraId="295F4031" w14:textId="731114CA" w:rsidR="00077492" w:rsidRDefault="00467860">
      <w:pPr>
        <w:spacing w:line="480" w:lineRule="auto"/>
        <w:jc w:val="both"/>
        <w:rPr>
          <w:ins w:id="1600" w:author="Author"/>
          <w:rFonts w:ascii="Times New Roman" w:hAnsi="Times New Roman" w:cs="Times New Roman"/>
          <w:sz w:val="24"/>
        </w:rPr>
        <w:pPrChange w:id="1601" w:author="Author">
          <w:pPr>
            <w:spacing w:line="480" w:lineRule="auto"/>
          </w:pPr>
        </w:pPrChange>
      </w:pPr>
      <w:ins w:id="1602" w:author="Author">
        <w:r w:rsidRPr="00914C9B">
          <w:rPr>
            <w:rFonts w:ascii="Times New Roman" w:hAnsi="Times New Roman" w:cs="Times New Roman"/>
            <w:sz w:val="24"/>
            <w:rPrChange w:id="1603" w:author="Author">
              <w:rPr/>
            </w:rPrChange>
          </w:rPr>
          <w:t>The data in this study are, wi</w:t>
        </w:r>
        <w:r>
          <w:rPr>
            <w:rFonts w:ascii="Times New Roman" w:hAnsi="Times New Roman" w:cs="Times New Roman"/>
            <w:sz w:val="24"/>
          </w:rPr>
          <w:t xml:space="preserve">th one exception, public data. </w:t>
        </w:r>
        <w:r w:rsidRPr="00914C9B">
          <w:rPr>
            <w:rFonts w:ascii="Times New Roman" w:hAnsi="Times New Roman" w:cs="Times New Roman"/>
            <w:sz w:val="24"/>
            <w:rPrChange w:id="1604" w:author="Author">
              <w:rPr/>
            </w:rPrChange>
          </w:rPr>
          <w:t>There is one proprietary dataset available by request to the third party.</w:t>
        </w:r>
        <w:del w:id="1605" w:author="Author">
          <w:r w:rsidRPr="00914C9B" w:rsidDel="00C7303C">
            <w:rPr>
              <w:rFonts w:ascii="Times New Roman" w:hAnsi="Times New Roman" w:cs="Times New Roman"/>
              <w:sz w:val="24"/>
              <w:rPrChange w:id="1606" w:author="Author">
                <w:rPr/>
              </w:rPrChange>
            </w:rPr>
            <w:delText xml:space="preserve">  </w:delText>
          </w:r>
        </w:del>
        <w:r w:rsidR="00C7303C">
          <w:rPr>
            <w:rFonts w:ascii="Times New Roman" w:hAnsi="Times New Roman" w:cs="Times New Roman"/>
            <w:sz w:val="24"/>
          </w:rPr>
          <w:t xml:space="preserve"> </w:t>
        </w:r>
        <w:r w:rsidRPr="00914C9B">
          <w:rPr>
            <w:rFonts w:ascii="Times New Roman" w:hAnsi="Times New Roman" w:cs="Times New Roman"/>
            <w:sz w:val="24"/>
            <w:rPrChange w:id="1607" w:author="Author">
              <w:rPr/>
            </w:rPrChange>
          </w:rPr>
          <w:t>None of the data collected or accessed in this study in this study contain individual personal information.</w:t>
        </w:r>
      </w:ins>
    </w:p>
    <w:p w14:paraId="4E4DAD58" w14:textId="677E20A1" w:rsidR="00467860" w:rsidRDefault="00467860">
      <w:pPr>
        <w:spacing w:line="480" w:lineRule="auto"/>
        <w:jc w:val="both"/>
        <w:rPr>
          <w:ins w:id="1608" w:author="Author"/>
          <w:rFonts w:ascii="Times New Roman" w:hAnsi="Times New Roman" w:cs="Times New Roman"/>
          <w:sz w:val="24"/>
        </w:rPr>
        <w:pPrChange w:id="1609" w:author="Author">
          <w:pPr>
            <w:spacing w:line="480" w:lineRule="auto"/>
          </w:pPr>
        </w:pPrChange>
      </w:pPr>
    </w:p>
    <w:p w14:paraId="6CB6B67F" w14:textId="0D3A1F9F" w:rsidR="00467860" w:rsidRPr="00914C9B" w:rsidRDefault="00747CFC">
      <w:pPr>
        <w:pStyle w:val="Subtitle"/>
        <w:spacing w:line="480" w:lineRule="auto"/>
        <w:rPr>
          <w:ins w:id="1610" w:author="Author"/>
          <w:rPrChange w:id="1611" w:author="Author">
            <w:rPr>
              <w:ins w:id="1612" w:author="Author"/>
              <w:rFonts w:ascii="Times New Roman" w:hAnsi="Times New Roman" w:cs="Times New Roman"/>
              <w:sz w:val="24"/>
            </w:rPr>
          </w:rPrChange>
        </w:rPr>
        <w:pPrChange w:id="1613" w:author="Author">
          <w:pPr>
            <w:spacing w:line="480" w:lineRule="auto"/>
          </w:pPr>
        </w:pPrChange>
      </w:pPr>
      <w:ins w:id="1614" w:author="Author">
        <w:r w:rsidRPr="00934659">
          <w:t>Data a</w:t>
        </w:r>
        <w:r w:rsidR="00467860" w:rsidRPr="00914C9B">
          <w:rPr>
            <w:rPrChange w:id="1615" w:author="Author">
              <w:rPr>
                <w:b/>
                <w:sz w:val="24"/>
              </w:rPr>
            </w:rPrChange>
          </w:rPr>
          <w:t>vailability statement</w:t>
        </w:r>
      </w:ins>
    </w:p>
    <w:p w14:paraId="65E2809F" w14:textId="71576C49" w:rsidR="00467860" w:rsidRPr="00934659" w:rsidRDefault="00467860">
      <w:pPr>
        <w:spacing w:line="480" w:lineRule="auto"/>
        <w:jc w:val="both"/>
        <w:rPr>
          <w:rFonts w:ascii="Times New Roman" w:hAnsi="Times New Roman" w:cs="Times New Roman"/>
          <w:sz w:val="24"/>
          <w:szCs w:val="24"/>
        </w:rPr>
        <w:pPrChange w:id="1616" w:author="Author">
          <w:pPr>
            <w:spacing w:line="480" w:lineRule="auto"/>
          </w:pPr>
        </w:pPrChange>
      </w:pPr>
      <w:ins w:id="1617" w:author="Author">
        <w:r w:rsidRPr="00914C9B">
          <w:rPr>
            <w:rFonts w:ascii="Times New Roman" w:hAnsi="Times New Roman" w:cs="Times New Roman"/>
            <w:sz w:val="24"/>
            <w:szCs w:val="24"/>
            <w:rPrChange w:id="1618" w:author="Author">
              <w:rPr/>
            </w:rPrChange>
          </w:rPr>
          <w:t xml:space="preserve">The daily transit demand data, COVID19 confirmed case data, census demographic data, Google search trend data, values behind the reported average and graphs, and code are available at </w:t>
        </w:r>
        <w:r w:rsidR="006A316F">
          <w:rPr>
            <w:rFonts w:ascii="Times New Roman" w:hAnsi="Times New Roman" w:cs="Times New Roman"/>
            <w:sz w:val="24"/>
            <w:szCs w:val="24"/>
          </w:rPr>
          <w:fldChar w:fldCharType="begin"/>
        </w:r>
        <w:r w:rsidR="006A316F">
          <w:rPr>
            <w:rFonts w:ascii="Times New Roman" w:hAnsi="Times New Roman" w:cs="Times New Roman"/>
            <w:sz w:val="24"/>
            <w:szCs w:val="24"/>
          </w:rPr>
          <w:instrText xml:space="preserve"> HYPERLINK "http://dx.doi.org/10.34740/kaggle/ds/687971" </w:instrText>
        </w:r>
        <w:r w:rsidR="006A316F">
          <w:rPr>
            <w:rFonts w:ascii="Times New Roman" w:hAnsi="Times New Roman" w:cs="Times New Roman"/>
            <w:sz w:val="24"/>
            <w:szCs w:val="24"/>
          </w:rPr>
          <w:fldChar w:fldCharType="separate"/>
        </w:r>
        <w:r w:rsidR="006A316F">
          <w:rPr>
            <w:rStyle w:val="Hyperlink"/>
            <w:rFonts w:ascii="Times New Roman" w:hAnsi="Times New Roman" w:cs="Times New Roman"/>
            <w:sz w:val="24"/>
            <w:szCs w:val="24"/>
          </w:rPr>
          <w:t>http://dx.doi.org/10.34740/kaggle/ds/687971</w:t>
        </w:r>
        <w:r w:rsidR="006A316F">
          <w:rPr>
            <w:rFonts w:ascii="Times New Roman" w:hAnsi="Times New Roman" w:cs="Times New Roman"/>
            <w:sz w:val="24"/>
            <w:szCs w:val="24"/>
          </w:rPr>
          <w:fldChar w:fldCharType="end"/>
        </w:r>
        <w:r w:rsidRPr="00914C9B">
          <w:rPr>
            <w:rFonts w:ascii="Times New Roman" w:hAnsi="Times New Roman" w:cs="Times New Roman"/>
            <w:sz w:val="24"/>
            <w:szCs w:val="24"/>
            <w:rPrChange w:id="1619" w:author="Author">
              <w:rPr/>
            </w:rPrChange>
          </w:rPr>
          <w:t>. The hourly transit demand data is proprietary.</w:t>
        </w:r>
        <w:del w:id="1620" w:author="Author">
          <w:r w:rsidRPr="00914C9B" w:rsidDel="00C7303C">
            <w:rPr>
              <w:rFonts w:ascii="Times New Roman" w:hAnsi="Times New Roman" w:cs="Times New Roman"/>
              <w:sz w:val="24"/>
              <w:szCs w:val="24"/>
              <w:rPrChange w:id="1621" w:author="Author">
                <w:rPr/>
              </w:rPrChange>
            </w:rPr>
            <w:delText xml:space="preserve">  </w:delText>
          </w:r>
        </w:del>
        <w:r w:rsidR="00C7303C">
          <w:rPr>
            <w:rFonts w:ascii="Times New Roman" w:hAnsi="Times New Roman" w:cs="Times New Roman"/>
            <w:sz w:val="24"/>
            <w:szCs w:val="24"/>
          </w:rPr>
          <w:t xml:space="preserve"> </w:t>
        </w:r>
        <w:r w:rsidRPr="00914C9B">
          <w:rPr>
            <w:rFonts w:ascii="Times New Roman" w:hAnsi="Times New Roman" w:cs="Times New Roman"/>
            <w:sz w:val="24"/>
            <w:szCs w:val="24"/>
            <w:rPrChange w:id="1622" w:author="Author">
              <w:rPr/>
            </w:rPrChange>
          </w:rPr>
          <w:t>The archive includes instructions for requesting these data from the third party.</w:t>
        </w:r>
      </w:ins>
    </w:p>
    <w:p w14:paraId="462E6EDE" w14:textId="77777777" w:rsidR="00077492" w:rsidRDefault="00077492" w:rsidP="00EF007A">
      <w:pPr>
        <w:spacing w:line="480" w:lineRule="auto"/>
        <w:rPr>
          <w:rFonts w:ascii="Times New Roman" w:hAnsi="Times New Roman" w:cs="Times New Roman"/>
          <w:sz w:val="24"/>
        </w:rPr>
      </w:pPr>
    </w:p>
    <w:p w14:paraId="7E601708" w14:textId="77777777" w:rsidR="00077492" w:rsidRPr="009457DC" w:rsidRDefault="00077492">
      <w:pPr>
        <w:pStyle w:val="Subtitle"/>
        <w:spacing w:line="480" w:lineRule="auto"/>
        <w:pPrChange w:id="1623" w:author="Author">
          <w:pPr>
            <w:spacing w:line="480" w:lineRule="auto"/>
          </w:pPr>
        </w:pPrChange>
      </w:pPr>
      <w:r w:rsidRPr="009457DC">
        <w:t>Reference</w:t>
      </w:r>
      <w:r>
        <w:t>s</w:t>
      </w:r>
    </w:p>
    <w:p w14:paraId="55B817D3" w14:textId="5A98F09C" w:rsidR="009B1B47" w:rsidRPr="009B1B47" w:rsidRDefault="00077492"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9B1B47" w:rsidRPr="009B1B47">
        <w:rPr>
          <w:rFonts w:ascii="Times New Roman" w:hAnsi="Times New Roman" w:cs="Times New Roman"/>
          <w:noProof/>
          <w:sz w:val="24"/>
          <w:szCs w:val="24"/>
        </w:rPr>
        <w:t xml:space="preserve">1. </w:t>
      </w:r>
      <w:r w:rsidR="009B1B47" w:rsidRPr="009B1B47">
        <w:rPr>
          <w:rFonts w:ascii="Times New Roman" w:hAnsi="Times New Roman" w:cs="Times New Roman"/>
          <w:noProof/>
          <w:sz w:val="24"/>
          <w:szCs w:val="24"/>
        </w:rPr>
        <w:tab/>
        <w:t>Weber H. Air traffic data shows less crowded skies since the coronavirus spread. 2020 [cited 2 Apr 2020]. Available: https://www.fastcompany.com/90485186/its-time-to-cancel-rent</w:t>
      </w:r>
    </w:p>
    <w:p w14:paraId="1276E21B"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 </w:t>
      </w:r>
      <w:r w:rsidRPr="009B1B47">
        <w:rPr>
          <w:rFonts w:ascii="Times New Roman" w:hAnsi="Times New Roman" w:cs="Times New Roman"/>
          <w:noProof/>
          <w:sz w:val="24"/>
          <w:szCs w:val="24"/>
        </w:rPr>
        <w:tab/>
        <w:t>Bliss L. When the World Stops Moving. 2020 [cited 20 May 2020]. Available: https://www.citylab.com/transportation/2020/03/coronavirus-impact-public-transit-street-traffic-data-trains/607915/</w:t>
      </w:r>
    </w:p>
    <w:p w14:paraId="75CCE139"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 </w:t>
      </w:r>
      <w:r w:rsidRPr="009B1B47">
        <w:rPr>
          <w:rFonts w:ascii="Times New Roman" w:hAnsi="Times New Roman" w:cs="Times New Roman"/>
          <w:noProof/>
          <w:sz w:val="24"/>
          <w:szCs w:val="24"/>
        </w:rPr>
        <w:tab/>
        <w:t>WMATA. Metro and Covid-19: Steps we’ve taken. 2020 [cited 2 Apr 2020]. Available: https://www.wmata.com/service/status/details/COVID-19.cfm</w:t>
      </w:r>
    </w:p>
    <w:p w14:paraId="4FE9497B"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 </w:t>
      </w:r>
      <w:r w:rsidRPr="009B1B47">
        <w:rPr>
          <w:rFonts w:ascii="Times New Roman" w:hAnsi="Times New Roman" w:cs="Times New Roman"/>
          <w:noProof/>
          <w:sz w:val="24"/>
          <w:szCs w:val="24"/>
        </w:rPr>
        <w:tab/>
        <w:t>VIA Metropolitan Transit. 03/24/2020: VIA Continues to Run Essential Service in a Safe Environment. 2020 [cited 4 Aug 2020]. Available: https://www.viainfo.net/covid-19/</w:t>
      </w:r>
    </w:p>
    <w:p w14:paraId="43B4E49A"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5. </w:t>
      </w:r>
      <w:r w:rsidRPr="009B1B47">
        <w:rPr>
          <w:rFonts w:ascii="Times New Roman" w:hAnsi="Times New Roman" w:cs="Times New Roman"/>
          <w:noProof/>
          <w:sz w:val="24"/>
          <w:szCs w:val="24"/>
        </w:rPr>
        <w:tab/>
        <w:t xml:space="preserve">Tan S, Fowers A, And DK, Tierney L. Amid the pandemic, public transit is highlighting inequalities in cities. In: Washington Post [Internet]. 2020 [cited 16 May 2020]. Available: </w:t>
      </w:r>
      <w:r w:rsidRPr="009B1B47">
        <w:rPr>
          <w:rFonts w:ascii="Times New Roman" w:hAnsi="Times New Roman" w:cs="Times New Roman"/>
          <w:noProof/>
          <w:sz w:val="24"/>
          <w:szCs w:val="24"/>
        </w:rPr>
        <w:lastRenderedPageBreak/>
        <w:t>https://www.washingtonpost.com/nation/2020/05/15/amid-pandemic-public-transit-is-highlighting-inequalities-cities/?arc404=true</w:t>
      </w:r>
    </w:p>
    <w:p w14:paraId="0DB2B786"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6. </w:t>
      </w:r>
      <w:r w:rsidRPr="009B1B47">
        <w:rPr>
          <w:rFonts w:ascii="Times New Roman" w:hAnsi="Times New Roman" w:cs="Times New Roman"/>
          <w:noProof/>
          <w:sz w:val="24"/>
          <w:szCs w:val="24"/>
        </w:rPr>
        <w:tab/>
        <w:t xml:space="preserve">Zhao J, Webb V, Shah P. Customer loyalty differences between captive and choice transit riders. Transp Res Rec. 2014;2415: 80–88. </w:t>
      </w:r>
    </w:p>
    <w:p w14:paraId="1C373F69"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7. </w:t>
      </w:r>
      <w:r w:rsidRPr="009B1B47">
        <w:rPr>
          <w:rFonts w:ascii="Times New Roman" w:hAnsi="Times New Roman" w:cs="Times New Roman"/>
          <w:noProof/>
          <w:sz w:val="24"/>
          <w:szCs w:val="24"/>
        </w:rPr>
        <w:tab/>
        <w:t xml:space="preserve">Zimmerman R. Mass transit infrastructure and urban health. J Urban Heal. 2005;82: 21–32. </w:t>
      </w:r>
    </w:p>
    <w:p w14:paraId="0E886DAC"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8. </w:t>
      </w:r>
      <w:r w:rsidRPr="009B1B47">
        <w:rPr>
          <w:rFonts w:ascii="Times New Roman" w:hAnsi="Times New Roman" w:cs="Times New Roman"/>
          <w:noProof/>
          <w:sz w:val="24"/>
          <w:szCs w:val="24"/>
        </w:rPr>
        <w:tab/>
        <w:t xml:space="preserve">Ma X, Liu C, Wen H, Wang Y, Wu Y-J. Understanding commuting patterns using transit smart card data. J Transp Geogr. 2017;58: 135–145. </w:t>
      </w:r>
    </w:p>
    <w:p w14:paraId="22E420C0"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9. </w:t>
      </w:r>
      <w:r w:rsidRPr="009B1B47">
        <w:rPr>
          <w:rFonts w:ascii="Times New Roman" w:hAnsi="Times New Roman" w:cs="Times New Roman"/>
          <w:noProof/>
          <w:sz w:val="24"/>
          <w:szCs w:val="24"/>
        </w:rPr>
        <w:tab/>
        <w:t xml:space="preserve">Wang K-Y. How change of public transportation usage reveals fear of the SARS virus in a city. PLoS One. 2014;9. </w:t>
      </w:r>
    </w:p>
    <w:p w14:paraId="24C9213F"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10. </w:t>
      </w:r>
      <w:r w:rsidRPr="009B1B47">
        <w:rPr>
          <w:rFonts w:ascii="Times New Roman" w:hAnsi="Times New Roman" w:cs="Times New Roman"/>
          <w:noProof/>
          <w:sz w:val="24"/>
          <w:szCs w:val="24"/>
        </w:rPr>
        <w:tab/>
        <w:t xml:space="preserve">Kim C, Cheon SH, Choi K, Joh C-H, Lee H-J. Exposure to fear: Changes in travel behavior during MERS outbreak in Seoul. KSCE J Civ Eng. 2017;21: 2888–2895. </w:t>
      </w:r>
    </w:p>
    <w:p w14:paraId="530D29E7"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11. </w:t>
      </w:r>
      <w:r w:rsidRPr="009B1B47">
        <w:rPr>
          <w:rFonts w:ascii="Times New Roman" w:hAnsi="Times New Roman" w:cs="Times New Roman"/>
          <w:noProof/>
          <w:sz w:val="24"/>
          <w:szCs w:val="24"/>
        </w:rPr>
        <w:tab/>
        <w:t xml:space="preserve">Carleton P, Hoover S, Fields B, Barnes M, Porter JD. GTFS-Ride: Unifying Standard for Fixed-Route Ridership Data. Transp Res Rec. 2019;2673: 173–181. </w:t>
      </w:r>
    </w:p>
    <w:p w14:paraId="3B0D6FB7"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12. </w:t>
      </w:r>
      <w:r w:rsidRPr="009B1B47">
        <w:rPr>
          <w:rFonts w:ascii="Times New Roman" w:hAnsi="Times New Roman" w:cs="Times New Roman"/>
          <w:noProof/>
          <w:sz w:val="24"/>
          <w:szCs w:val="24"/>
        </w:rPr>
        <w:tab/>
        <w:t xml:space="preserve">Porter JD, Carleton P, Hoover S, Fields B. Statewide Data Standards to Support Current and Future Strategic Public Transit Investment. Oregon. Dept. of Transportation. Research Section; 2018. </w:t>
      </w:r>
    </w:p>
    <w:p w14:paraId="0D838F6F"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13. </w:t>
      </w:r>
      <w:r w:rsidRPr="009B1B47">
        <w:rPr>
          <w:rFonts w:ascii="Times New Roman" w:hAnsi="Times New Roman" w:cs="Times New Roman"/>
          <w:noProof/>
          <w:sz w:val="24"/>
          <w:szCs w:val="24"/>
        </w:rPr>
        <w:tab/>
        <w:t>Transit app. Transit • Bus &amp; Subway Times. 2020 [cited 4 Feb 2020]. Available: https://play.google.com/store/apps/details?id=com.thetransitapp.droid&amp;hl=en_US</w:t>
      </w:r>
    </w:p>
    <w:p w14:paraId="0B224189"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14. </w:t>
      </w:r>
      <w:r w:rsidRPr="009B1B47">
        <w:rPr>
          <w:rFonts w:ascii="Times New Roman" w:hAnsi="Times New Roman" w:cs="Times New Roman"/>
          <w:noProof/>
          <w:sz w:val="24"/>
          <w:szCs w:val="24"/>
        </w:rPr>
        <w:tab/>
        <w:t>App Store Preview - Transit • Subway &amp; Bus Times. 2020 [cited 23 May 2020]. Available: https://apps.apple.com/app/apple-store/id498151501</w:t>
      </w:r>
    </w:p>
    <w:p w14:paraId="3C38DEB1"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lastRenderedPageBreak/>
        <w:t xml:space="preserve">15. </w:t>
      </w:r>
      <w:r w:rsidRPr="009B1B47">
        <w:rPr>
          <w:rFonts w:ascii="Times New Roman" w:hAnsi="Times New Roman" w:cs="Times New Roman"/>
          <w:noProof/>
          <w:sz w:val="24"/>
          <w:szCs w:val="24"/>
        </w:rPr>
        <w:tab/>
        <w:t>Transit app. How coronavirus is disrupting public transit. 2020. Available: https://transitapp.com/coronavirus#monitor</w:t>
      </w:r>
    </w:p>
    <w:p w14:paraId="6CC3EF6F"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16. </w:t>
      </w:r>
      <w:r w:rsidRPr="009B1B47">
        <w:rPr>
          <w:rFonts w:ascii="Times New Roman" w:hAnsi="Times New Roman" w:cs="Times New Roman"/>
          <w:noProof/>
          <w:sz w:val="24"/>
          <w:szCs w:val="24"/>
        </w:rPr>
        <w:tab/>
        <w:t>USAFacts. Coronavirus Locations: COVID-19 Map by County and State. 2020 [cited 15 May 2020]. Available: https://usafacts.org/visualizations/coronavirus-covid-19-spread-map/</w:t>
      </w:r>
    </w:p>
    <w:p w14:paraId="33C56BF0"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17. </w:t>
      </w:r>
      <w:r w:rsidRPr="009B1B47">
        <w:rPr>
          <w:rFonts w:ascii="Times New Roman" w:hAnsi="Times New Roman" w:cs="Times New Roman"/>
          <w:noProof/>
          <w:sz w:val="24"/>
          <w:szCs w:val="24"/>
        </w:rPr>
        <w:tab/>
        <w:t>U.S. Bureau of Labor Statistics. Table 1. Workers who could work at home, did work at home, and were paid for work at home, by selected characteristics, averages for the period 2017-2018. 2019 [cited 16 May 2020]. Available: https://www.bls.gov/news.release/flex2.t01.htm</w:t>
      </w:r>
    </w:p>
    <w:p w14:paraId="37CA9E58"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18. </w:t>
      </w:r>
      <w:r w:rsidRPr="009B1B47">
        <w:rPr>
          <w:rFonts w:ascii="Times New Roman" w:hAnsi="Times New Roman" w:cs="Times New Roman"/>
          <w:noProof/>
          <w:sz w:val="24"/>
          <w:szCs w:val="24"/>
        </w:rPr>
        <w:tab/>
        <w:t xml:space="preserve">Cooke TJ. Geographic access to job opportunities and labor-force participation among women and African Americans in the greater Boston metropolitan area. Urban Geogr. 1997;18: 213–227. </w:t>
      </w:r>
    </w:p>
    <w:p w14:paraId="73296CBC"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19. </w:t>
      </w:r>
      <w:r w:rsidRPr="009B1B47">
        <w:rPr>
          <w:rFonts w:ascii="Times New Roman" w:hAnsi="Times New Roman" w:cs="Times New Roman"/>
          <w:noProof/>
          <w:sz w:val="24"/>
          <w:szCs w:val="24"/>
        </w:rPr>
        <w:tab/>
        <w:t xml:space="preserve">Golub A, Marcantonio RA, Sanchez TW. Race, space, and struggles for mobility: transportation impacts on African Americans in Oakland and the East Bay. Urban Geogr. 2013;34: 699–728. </w:t>
      </w:r>
    </w:p>
    <w:p w14:paraId="173D4F2D"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20. </w:t>
      </w:r>
      <w:r w:rsidRPr="009B1B47">
        <w:rPr>
          <w:rFonts w:ascii="Times New Roman" w:hAnsi="Times New Roman" w:cs="Times New Roman"/>
          <w:noProof/>
          <w:sz w:val="24"/>
          <w:szCs w:val="24"/>
        </w:rPr>
        <w:tab/>
        <w:t xml:space="preserve">Iseki H, Taylor BD. The demographics of public transit subsidies: a case study of Los Angeles. 2010. </w:t>
      </w:r>
    </w:p>
    <w:p w14:paraId="261333F6"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21. </w:t>
      </w:r>
      <w:r w:rsidRPr="009B1B47">
        <w:rPr>
          <w:rFonts w:ascii="Times New Roman" w:hAnsi="Times New Roman" w:cs="Times New Roman"/>
          <w:noProof/>
          <w:sz w:val="24"/>
          <w:szCs w:val="24"/>
        </w:rPr>
        <w:tab/>
        <w:t>Centers for Disease Control and Prevention. Coronavirus 2019 (COVID-19) Surveillance. 2020 [cited 21 Apr 2020]. Available: https://www.cdc.gov/nchs/nvss/vsrr/covid19/index.htm</w:t>
      </w:r>
    </w:p>
    <w:p w14:paraId="49BD2A33"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22. </w:t>
      </w:r>
      <w:r w:rsidRPr="009B1B47">
        <w:rPr>
          <w:rFonts w:ascii="Times New Roman" w:hAnsi="Times New Roman" w:cs="Times New Roman"/>
          <w:noProof/>
          <w:sz w:val="24"/>
          <w:szCs w:val="24"/>
        </w:rPr>
        <w:tab/>
        <w:t xml:space="preserve">Lin Y-H, Liu C-H, Chiu Y-C. Google searches for the keywords of “wash hands” predict </w:t>
      </w:r>
      <w:r w:rsidRPr="009B1B47">
        <w:rPr>
          <w:rFonts w:ascii="Times New Roman" w:hAnsi="Times New Roman" w:cs="Times New Roman"/>
          <w:noProof/>
          <w:sz w:val="24"/>
          <w:szCs w:val="24"/>
        </w:rPr>
        <w:lastRenderedPageBreak/>
        <w:t xml:space="preserve">the speed of national spread of COVID-19 outbreak among 21 countries. Brain Behav Immun. 2020. </w:t>
      </w:r>
    </w:p>
    <w:p w14:paraId="7908CB74"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23. </w:t>
      </w:r>
      <w:r w:rsidRPr="009B1B47">
        <w:rPr>
          <w:rFonts w:ascii="Times New Roman" w:hAnsi="Times New Roman" w:cs="Times New Roman"/>
          <w:noProof/>
          <w:sz w:val="24"/>
          <w:szCs w:val="24"/>
        </w:rPr>
        <w:tab/>
        <w:t xml:space="preserve">Li C, Chen LJ, Chen X, Zhang M, Pang CP, Chen H. Retrospective analysis of the possibility of predicting the COVID-19 outbreak from Internet searches and social media data, China, 2020. Eurosurveillance. 2020;25: 2000199. </w:t>
      </w:r>
    </w:p>
    <w:p w14:paraId="617214AE"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24. </w:t>
      </w:r>
      <w:r w:rsidRPr="009B1B47">
        <w:rPr>
          <w:rFonts w:ascii="Times New Roman" w:hAnsi="Times New Roman" w:cs="Times New Roman"/>
          <w:noProof/>
          <w:sz w:val="24"/>
          <w:szCs w:val="24"/>
        </w:rPr>
        <w:tab/>
        <w:t xml:space="preserve">Yuan GX, Di L, Gu Y, Qian G, Qian X. The Prediction for the Outbreak of COVID-19 for 15 States in USA by Using Turning Phase Concepts as of April 10, 2020. Available SSRN 3575002. 2020. </w:t>
      </w:r>
    </w:p>
    <w:p w14:paraId="709034A5"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25. </w:t>
      </w:r>
      <w:r w:rsidRPr="009B1B47">
        <w:rPr>
          <w:rFonts w:ascii="Times New Roman" w:hAnsi="Times New Roman" w:cs="Times New Roman"/>
          <w:noProof/>
          <w:sz w:val="24"/>
          <w:szCs w:val="24"/>
        </w:rPr>
        <w:tab/>
        <w:t>Google. Google Trends - COVID19. 2020 [cited 5 Dec 2020]. Available: https://trends.google.com/trends/explore?date=today 3-m&amp;geo=US&amp;q=COVID19</w:t>
      </w:r>
    </w:p>
    <w:p w14:paraId="67408B2F"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26. </w:t>
      </w:r>
      <w:r w:rsidRPr="009B1B47">
        <w:rPr>
          <w:rFonts w:ascii="Times New Roman" w:hAnsi="Times New Roman" w:cs="Times New Roman"/>
          <w:noProof/>
          <w:sz w:val="24"/>
          <w:szCs w:val="24"/>
        </w:rPr>
        <w:tab/>
        <w:t>Google. Google Trend Compare (COVID19, Coronavirus). 2020 [cited 21 May 2020]. Available: https://trends.google.com/trends/explore?geo=US&amp;q=COVID19,Coronavirus</w:t>
      </w:r>
    </w:p>
    <w:p w14:paraId="322883FC"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27. </w:t>
      </w:r>
      <w:r w:rsidRPr="009B1B47">
        <w:rPr>
          <w:rFonts w:ascii="Times New Roman" w:hAnsi="Times New Roman" w:cs="Times New Roman"/>
          <w:noProof/>
          <w:sz w:val="24"/>
          <w:szCs w:val="24"/>
        </w:rPr>
        <w:tab/>
        <w:t xml:space="preserve">Polzin SE, Chu X, Rey JR. Density and captivity in public transit success: observations from the 1995 nationwide personal transportation study. Transp Res Rec. 2000;1735: 10–18. </w:t>
      </w:r>
    </w:p>
    <w:p w14:paraId="575C2254"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28. </w:t>
      </w:r>
      <w:r w:rsidRPr="009B1B47">
        <w:rPr>
          <w:rFonts w:ascii="Times New Roman" w:hAnsi="Times New Roman" w:cs="Times New Roman"/>
          <w:noProof/>
          <w:sz w:val="24"/>
          <w:szCs w:val="24"/>
        </w:rPr>
        <w:tab/>
        <w:t>Transit app. Who’s left riding public transit? A demographic deep-dive. 2020 [cited 10 Aug 2020]. Available: https://medium.com/transit-app/whos-left-riding-public-transit-hint-it-s-not-white-people-d43695b3974a</w:t>
      </w:r>
    </w:p>
    <w:p w14:paraId="049DCACF"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29. </w:t>
      </w:r>
      <w:r w:rsidRPr="009B1B47">
        <w:rPr>
          <w:rFonts w:ascii="Times New Roman" w:hAnsi="Times New Roman" w:cs="Times New Roman"/>
          <w:noProof/>
          <w:sz w:val="24"/>
          <w:szCs w:val="24"/>
        </w:rPr>
        <w:tab/>
        <w:t>Transit app. Who’s Onboard? Surveying Transit Riders During the Coronavirus Pandemic. 2020 [cited 15 May 2020]. Available: https://www.youtube.com/watch?v=qkT9XQtd1o4</w:t>
      </w:r>
    </w:p>
    <w:p w14:paraId="347A15F5"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lastRenderedPageBreak/>
        <w:t xml:space="preserve">30. </w:t>
      </w:r>
      <w:r w:rsidRPr="009B1B47">
        <w:rPr>
          <w:rFonts w:ascii="Times New Roman" w:hAnsi="Times New Roman" w:cs="Times New Roman"/>
          <w:noProof/>
          <w:sz w:val="24"/>
          <w:szCs w:val="24"/>
        </w:rPr>
        <w:tab/>
        <w:t xml:space="preserve">Lauer SA, Grantz KH, Bi Q, Jones FK, Zheng Q, Meredith HR, et al. The incubation period of coronavirus disease 2019 (COVID-19) from publicly reported confirmed cases: estimation and application. Ann Intern Med. 2020. </w:t>
      </w:r>
    </w:p>
    <w:p w14:paraId="4AA918AB"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31. </w:t>
      </w:r>
      <w:r w:rsidRPr="009B1B47">
        <w:rPr>
          <w:rFonts w:ascii="Times New Roman" w:hAnsi="Times New Roman" w:cs="Times New Roman"/>
          <w:noProof/>
          <w:sz w:val="24"/>
          <w:szCs w:val="24"/>
        </w:rPr>
        <w:tab/>
        <w:t xml:space="preserve">Cheng H-Y, Jian S-W, Liu D-P, Ng T-C, Huang W-T, Lin H-H. High transmissibility of COVID-19 near symptom onset. medRxiv. 2020. </w:t>
      </w:r>
    </w:p>
    <w:p w14:paraId="54242898"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32. </w:t>
      </w:r>
      <w:r w:rsidRPr="009B1B47">
        <w:rPr>
          <w:rFonts w:ascii="Times New Roman" w:hAnsi="Times New Roman" w:cs="Times New Roman"/>
          <w:noProof/>
          <w:sz w:val="24"/>
          <w:szCs w:val="24"/>
        </w:rPr>
        <w:tab/>
        <w:t xml:space="preserve">Pan X, Chen D, Xia Y, Wu X, Li T, Ou X, et al. Asymptomatic cases in a family cluster with SARS-CoV-2 infection. Lancet Infect Dis. 2020;20: 410–411. </w:t>
      </w:r>
    </w:p>
    <w:p w14:paraId="0A362C35"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33. </w:t>
      </w:r>
      <w:r w:rsidRPr="009B1B47">
        <w:rPr>
          <w:rFonts w:ascii="Times New Roman" w:hAnsi="Times New Roman" w:cs="Times New Roman"/>
          <w:noProof/>
          <w:sz w:val="24"/>
          <w:szCs w:val="24"/>
        </w:rPr>
        <w:tab/>
        <w:t xml:space="preserve">Dong Y, Mo X, Hu Y, Qi X, Jiang F, Jiang Z, et al. Epidemiological characteristics of 2143 pediatric patients with 2019 coronavirus disease in China. Pediatrics. 2020. </w:t>
      </w:r>
    </w:p>
    <w:p w14:paraId="5B4AB0B0"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34. </w:t>
      </w:r>
      <w:r w:rsidRPr="009B1B47">
        <w:rPr>
          <w:rFonts w:ascii="Times New Roman" w:hAnsi="Times New Roman" w:cs="Times New Roman"/>
          <w:noProof/>
          <w:sz w:val="24"/>
          <w:szCs w:val="24"/>
        </w:rPr>
        <w:tab/>
        <w:t>Achenbach J, Mettler K, Sun LH, Guarino B. Coronavirus may have spread undetected for weeks in Washington state, which reported first two deaths in U.S. In: Washington Post [Internet]. 2020 [cited 4 Mar 2020]. Available: https://www.washingtonpost.com/health/coronavirus-may-have-spread-undetected-for-weeks-in-washington-state/2020/03/01/0f292336-5bcc-11ea-9055-5fa12981bbbf_story.html</w:t>
      </w:r>
    </w:p>
    <w:p w14:paraId="5B693C0F"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35. </w:t>
      </w:r>
      <w:r w:rsidRPr="009B1B47">
        <w:rPr>
          <w:rFonts w:ascii="Times New Roman" w:hAnsi="Times New Roman" w:cs="Times New Roman"/>
          <w:noProof/>
          <w:sz w:val="24"/>
          <w:szCs w:val="24"/>
        </w:rPr>
        <w:tab/>
        <w:t>Popovich N. How U.S. Coronavirus Diagnoses Are Lagging Behind the Outbreak. 2020 [cited 4 Mar 2020]. Available: https://www.nytimes.com/interactive/2020/04/01/us/coronavirus-covid-19-symptoms-data.html</w:t>
      </w:r>
    </w:p>
    <w:p w14:paraId="6F31E968"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36. </w:t>
      </w:r>
      <w:r w:rsidRPr="009B1B47">
        <w:rPr>
          <w:rFonts w:ascii="Times New Roman" w:hAnsi="Times New Roman" w:cs="Times New Roman"/>
          <w:noProof/>
          <w:sz w:val="24"/>
          <w:szCs w:val="24"/>
        </w:rPr>
        <w:tab/>
        <w:t xml:space="preserve">Mitteroecker P, Gunz P, Windhager S, Schaefer K. A brief review of shape, form, and allometry in geometric morphometrics, with applications to human facial morphology. Hystrix, Ital J Mammal. 2013;24: 59–66. </w:t>
      </w:r>
    </w:p>
    <w:p w14:paraId="68D43271"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lastRenderedPageBreak/>
        <w:t xml:space="preserve">37. </w:t>
      </w:r>
      <w:r w:rsidRPr="009B1B47">
        <w:rPr>
          <w:rFonts w:ascii="Times New Roman" w:hAnsi="Times New Roman" w:cs="Times New Roman"/>
          <w:noProof/>
          <w:sz w:val="24"/>
          <w:szCs w:val="24"/>
        </w:rPr>
        <w:tab/>
        <w:t>U.S. Bureau of Labor Statistics. Labor force characteristics by race and ethnicity, 2018. 2018 [cited 27 Apr 2020]. Available: https://www.bls.gov/opub/reports/race-and-ethnicity/2018/home.htm</w:t>
      </w:r>
    </w:p>
    <w:p w14:paraId="2F9FF60A"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38. </w:t>
      </w:r>
      <w:r w:rsidRPr="009B1B47">
        <w:rPr>
          <w:rFonts w:ascii="Times New Roman" w:hAnsi="Times New Roman" w:cs="Times New Roman"/>
          <w:noProof/>
          <w:sz w:val="24"/>
          <w:szCs w:val="24"/>
        </w:rPr>
        <w:tab/>
        <w:t>CJI Research Corporation, Clark HM. Who Rides Public Transportation. 2017. Available: https://www.apta.com/wp-content/uploads/Resources/resources/reportsandpublications/Documents/APTA-Who-Rides-Public-Transportation-2017.pdf</w:t>
      </w:r>
    </w:p>
    <w:p w14:paraId="26AEA112"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39. </w:t>
      </w:r>
      <w:r w:rsidRPr="009B1B47">
        <w:rPr>
          <w:rFonts w:ascii="Times New Roman" w:hAnsi="Times New Roman" w:cs="Times New Roman"/>
          <w:noProof/>
          <w:sz w:val="24"/>
          <w:szCs w:val="24"/>
        </w:rPr>
        <w:tab/>
        <w:t xml:space="preserve">Pathak R, Wyczalkowski CK, Huang X. Public transit access and the changing spatial distribution of poverty. Reg Sci Urban Econ. 2017;66: 198–212. </w:t>
      </w:r>
    </w:p>
    <w:p w14:paraId="1465F54D"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40. </w:t>
      </w:r>
      <w:r w:rsidRPr="009B1B47">
        <w:rPr>
          <w:rFonts w:ascii="Times New Roman" w:hAnsi="Times New Roman" w:cs="Times New Roman"/>
          <w:noProof/>
          <w:sz w:val="24"/>
          <w:szCs w:val="24"/>
        </w:rPr>
        <w:tab/>
        <w:t xml:space="preserve">Giuliano G. Low income, public transit, and mobility. Transp Res Rec. 2005;1927: 63–70. </w:t>
      </w:r>
    </w:p>
    <w:p w14:paraId="26804292"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41. </w:t>
      </w:r>
      <w:r w:rsidRPr="009B1B47">
        <w:rPr>
          <w:rFonts w:ascii="Times New Roman" w:hAnsi="Times New Roman" w:cs="Times New Roman"/>
          <w:noProof/>
          <w:sz w:val="24"/>
          <w:szCs w:val="24"/>
        </w:rPr>
        <w:tab/>
        <w:t>McLauphlin EC. CDC official warns Americans it’s not a question of if coronavirus will spread, but when. 2020 [cited 4 Feb 2020]. Available: https://www.cnn.com/2020/02/25/health/coronavirus-us-american-cases/index.html</w:t>
      </w:r>
    </w:p>
    <w:p w14:paraId="2186AC57"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42. </w:t>
      </w:r>
      <w:r w:rsidRPr="009B1B47">
        <w:rPr>
          <w:rFonts w:ascii="Times New Roman" w:hAnsi="Times New Roman" w:cs="Times New Roman"/>
          <w:noProof/>
          <w:sz w:val="24"/>
          <w:szCs w:val="24"/>
        </w:rPr>
        <w:tab/>
        <w:t>Glanz J, Carey B, Holder J, Watkins D, Valentino-DeVries J, Rojas R, et al. Where America Didn’t Stay Home Even as the Virus Spread. In: The New York Times [Internet]. 2020 [cited 4 Apr 2020]. Available: https://www.nytimes.com/interactive/2020/04/02/us/coronavirus-social-distancing.html?referringSource=articleShare</w:t>
      </w:r>
    </w:p>
    <w:p w14:paraId="468E3C27" w14:textId="77777777" w:rsidR="009B1B47" w:rsidRPr="009B1B47" w:rsidRDefault="009B1B47" w:rsidP="009B1B47">
      <w:pPr>
        <w:widowControl w:val="0"/>
        <w:autoSpaceDE w:val="0"/>
        <w:autoSpaceDN w:val="0"/>
        <w:adjustRightInd w:val="0"/>
        <w:spacing w:line="480" w:lineRule="auto"/>
        <w:ind w:left="640" w:hanging="640"/>
        <w:rPr>
          <w:rFonts w:ascii="Times New Roman" w:hAnsi="Times New Roman" w:cs="Times New Roman"/>
          <w:noProof/>
          <w:sz w:val="24"/>
        </w:rPr>
      </w:pPr>
      <w:r w:rsidRPr="009B1B47">
        <w:rPr>
          <w:rFonts w:ascii="Times New Roman" w:hAnsi="Times New Roman" w:cs="Times New Roman"/>
          <w:noProof/>
          <w:sz w:val="24"/>
          <w:szCs w:val="24"/>
        </w:rPr>
        <w:t xml:space="preserve">43. </w:t>
      </w:r>
      <w:r w:rsidRPr="009B1B47">
        <w:rPr>
          <w:rFonts w:ascii="Times New Roman" w:hAnsi="Times New Roman" w:cs="Times New Roman"/>
          <w:noProof/>
          <w:sz w:val="24"/>
          <w:szCs w:val="24"/>
        </w:rPr>
        <w:tab/>
        <w:t>Evans E. City, county leaders declare local state of disaster due to coronavirus concerns. 2020 [cited 4 Apr 2020]. Available: https://www.fox7austin.com/news/city-county-leaders-declare-local-state-of-disaster-due-to-coronavirus-concerns</w:t>
      </w:r>
    </w:p>
    <w:p w14:paraId="7C5AADBC" w14:textId="77777777" w:rsidR="00077492" w:rsidRPr="001D4745" w:rsidRDefault="00077492" w:rsidP="00EF007A">
      <w:pPr>
        <w:spacing w:line="480" w:lineRule="auto"/>
        <w:rPr>
          <w:rFonts w:ascii="Times New Roman" w:hAnsi="Times New Roman" w:cs="Times New Roman"/>
          <w:sz w:val="24"/>
        </w:rPr>
      </w:pPr>
      <w:r>
        <w:rPr>
          <w:rFonts w:ascii="Times New Roman" w:hAnsi="Times New Roman" w:cs="Times New Roman"/>
          <w:sz w:val="24"/>
        </w:rPr>
        <w:lastRenderedPageBreak/>
        <w:fldChar w:fldCharType="end"/>
      </w:r>
    </w:p>
    <w:p w14:paraId="3DC7F457" w14:textId="77777777" w:rsidR="00077492" w:rsidRDefault="00077492" w:rsidP="00EF007A">
      <w:pPr>
        <w:spacing w:line="480" w:lineRule="auto"/>
      </w:pPr>
    </w:p>
    <w:p w14:paraId="3AF58EF0" w14:textId="77777777" w:rsidR="00077492" w:rsidRPr="00500CFC" w:rsidRDefault="00077492">
      <w:pPr>
        <w:spacing w:line="480" w:lineRule="auto"/>
      </w:pPr>
    </w:p>
    <w:p w14:paraId="79796526" w14:textId="77777777" w:rsidR="008A333B" w:rsidRDefault="008A333B">
      <w:pPr>
        <w:spacing w:line="480" w:lineRule="auto"/>
        <w:pPrChange w:id="1624" w:author="Author">
          <w:pPr/>
        </w:pPrChange>
      </w:pPr>
    </w:p>
    <w:sectPr w:rsidR="008A333B" w:rsidSect="009C38C1">
      <w:footerReference w:type="default" r:id="rId8"/>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09AFD" w16cid:durableId="22D3ADC4"/>
  <w16cid:commentId w16cid:paraId="719FF934" w16cid:durableId="22D63A9D"/>
  <w16cid:commentId w16cid:paraId="5E899F33" w16cid:durableId="22D3DD0F"/>
  <w16cid:commentId w16cid:paraId="6ABDA6CC" w16cid:durableId="22D3BA1D"/>
  <w16cid:commentId w16cid:paraId="38C678A4" w16cid:durableId="22D3D906"/>
  <w16cid:commentId w16cid:paraId="3084CD68" w16cid:durableId="22D63AA1"/>
  <w16cid:commentId w16cid:paraId="46F3321C" w16cid:durableId="22D63D38"/>
  <w16cid:commentId w16cid:paraId="1E7CF342" w16cid:durableId="22D3E6B3"/>
  <w16cid:commentId w16cid:paraId="6FADAA7D" w16cid:durableId="22D3EA45"/>
  <w16cid:commentId w16cid:paraId="687CECD3" w16cid:durableId="22D63AA4"/>
  <w16cid:commentId w16cid:paraId="2C66DB83" w16cid:durableId="22D3EAFF"/>
  <w16cid:commentId w16cid:paraId="2111AF5A" w16cid:durableId="22D63AA6"/>
  <w16cid:commentId w16cid:paraId="48BFA34E" w16cid:durableId="22D64049"/>
  <w16cid:commentId w16cid:paraId="789FD30C" w16cid:durableId="22D642FA"/>
  <w16cid:commentId w16cid:paraId="540F42B8" w16cid:durableId="22D63AA7"/>
  <w16cid:commentId w16cid:paraId="687F7118" w16cid:durableId="22D63AA8"/>
  <w16cid:commentId w16cid:paraId="09395633" w16cid:durableId="22D3ED08"/>
  <w16cid:commentId w16cid:paraId="6226BB28" w16cid:durableId="22D63AAA"/>
  <w16cid:commentId w16cid:paraId="6E07F656" w16cid:durableId="22D63AAB"/>
  <w16cid:commentId w16cid:paraId="4111B1F3" w16cid:durableId="22D64615"/>
  <w16cid:commentId w16cid:paraId="3474C286" w16cid:durableId="22D3F014"/>
  <w16cid:commentId w16cid:paraId="1E3F7393" w16cid:durableId="22D3F13C"/>
  <w16cid:commentId w16cid:paraId="27A6CFD4" w16cid:durableId="22D63AAE"/>
  <w16cid:commentId w16cid:paraId="10EFF9A2" w16cid:durableId="22D3F2CA"/>
  <w16cid:commentId w16cid:paraId="0F9F9546" w16cid:durableId="22D63AB0"/>
  <w16cid:commentId w16cid:paraId="6AB91149" w16cid:durableId="22D3F2B3"/>
  <w16cid:commentId w16cid:paraId="5DCB3492" w16cid:durableId="22D65285"/>
  <w16cid:commentId w16cid:paraId="44452887" w16cid:durableId="22D3F9F4"/>
  <w16cid:commentId w16cid:paraId="1BD407A8" w16cid:durableId="22D3FE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19F5D" w14:textId="77777777" w:rsidR="00684E82" w:rsidRDefault="00684E82">
      <w:pPr>
        <w:spacing w:after="0" w:line="240" w:lineRule="auto"/>
      </w:pPr>
      <w:r>
        <w:separator/>
      </w:r>
    </w:p>
  </w:endnote>
  <w:endnote w:type="continuationSeparator" w:id="0">
    <w:p w14:paraId="50B99C3F" w14:textId="77777777" w:rsidR="00684E82" w:rsidRDefault="0068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9743"/>
      <w:docPartObj>
        <w:docPartGallery w:val="Page Numbers (Bottom of Page)"/>
        <w:docPartUnique/>
      </w:docPartObj>
    </w:sdtPr>
    <w:sdtEndPr>
      <w:rPr>
        <w:noProof/>
      </w:rPr>
    </w:sdtEndPr>
    <w:sdtContent>
      <w:p w14:paraId="76A761C0" w14:textId="00F673A3" w:rsidR="00A23235" w:rsidRDefault="00A23235">
        <w:pPr>
          <w:pStyle w:val="Footer"/>
          <w:jc w:val="right"/>
        </w:pPr>
        <w:r>
          <w:fldChar w:fldCharType="begin"/>
        </w:r>
        <w:r>
          <w:instrText xml:space="preserve"> PAGE   \* MERGEFORMAT </w:instrText>
        </w:r>
        <w:r>
          <w:fldChar w:fldCharType="separate"/>
        </w:r>
        <w:r w:rsidR="00C20A90">
          <w:rPr>
            <w:noProof/>
          </w:rPr>
          <w:t>32</w:t>
        </w:r>
        <w:r>
          <w:rPr>
            <w:noProof/>
          </w:rPr>
          <w:fldChar w:fldCharType="end"/>
        </w:r>
      </w:p>
    </w:sdtContent>
  </w:sdt>
  <w:p w14:paraId="0E5DF4F2" w14:textId="77777777" w:rsidR="00A23235" w:rsidRDefault="00A23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33254" w14:textId="77777777" w:rsidR="00684E82" w:rsidRDefault="00684E82">
      <w:pPr>
        <w:spacing w:after="0" w:line="240" w:lineRule="auto"/>
      </w:pPr>
      <w:r>
        <w:separator/>
      </w:r>
    </w:p>
  </w:footnote>
  <w:footnote w:type="continuationSeparator" w:id="0">
    <w:p w14:paraId="6D11C912" w14:textId="77777777" w:rsidR="00684E82" w:rsidRDefault="00684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10B9"/>
    <w:multiLevelType w:val="hybridMultilevel"/>
    <w:tmpl w:val="9184FB76"/>
    <w:lvl w:ilvl="0" w:tplc="61D489F8">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3CC2"/>
    <w:multiLevelType w:val="hybridMultilevel"/>
    <w:tmpl w:val="5A34D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3303C"/>
    <w:multiLevelType w:val="hybridMultilevel"/>
    <w:tmpl w:val="231C68DA"/>
    <w:lvl w:ilvl="0" w:tplc="4AA2AEDE">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73E46"/>
    <w:multiLevelType w:val="hybridMultilevel"/>
    <w:tmpl w:val="A7EE030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A6341C"/>
    <w:multiLevelType w:val="hybridMultilevel"/>
    <w:tmpl w:val="D8DE4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C3A21"/>
    <w:multiLevelType w:val="hybridMultilevel"/>
    <w:tmpl w:val="DD5E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05E8E"/>
    <w:multiLevelType w:val="hybridMultilevel"/>
    <w:tmpl w:val="60A862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5E6228"/>
    <w:multiLevelType w:val="hybridMultilevel"/>
    <w:tmpl w:val="8A2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A0177"/>
    <w:multiLevelType w:val="hybridMultilevel"/>
    <w:tmpl w:val="B936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835F6"/>
    <w:multiLevelType w:val="hybridMultilevel"/>
    <w:tmpl w:val="24CE3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D3019"/>
    <w:multiLevelType w:val="hybridMultilevel"/>
    <w:tmpl w:val="3234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20D1F"/>
    <w:multiLevelType w:val="hybridMultilevel"/>
    <w:tmpl w:val="41AAA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33FC6"/>
    <w:multiLevelType w:val="hybridMultilevel"/>
    <w:tmpl w:val="A54A7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AC4844"/>
    <w:multiLevelType w:val="hybridMultilevel"/>
    <w:tmpl w:val="1B8AF7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9C053D1"/>
    <w:multiLevelType w:val="hybridMultilevel"/>
    <w:tmpl w:val="60AAE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43A5F"/>
    <w:multiLevelType w:val="hybridMultilevel"/>
    <w:tmpl w:val="480C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95FF2"/>
    <w:multiLevelType w:val="hybridMultilevel"/>
    <w:tmpl w:val="095A2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A84272"/>
    <w:multiLevelType w:val="multilevel"/>
    <w:tmpl w:val="BE5676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7"/>
  </w:num>
  <w:num w:numId="3">
    <w:abstractNumId w:val="1"/>
  </w:num>
  <w:num w:numId="4">
    <w:abstractNumId w:val="5"/>
  </w:num>
  <w:num w:numId="5">
    <w:abstractNumId w:val="13"/>
  </w:num>
  <w:num w:numId="6">
    <w:abstractNumId w:val="7"/>
  </w:num>
  <w:num w:numId="7">
    <w:abstractNumId w:val="9"/>
  </w:num>
  <w:num w:numId="8">
    <w:abstractNumId w:val="3"/>
  </w:num>
  <w:num w:numId="9">
    <w:abstractNumId w:val="16"/>
  </w:num>
  <w:num w:numId="10">
    <w:abstractNumId w:val="12"/>
  </w:num>
  <w:num w:numId="11">
    <w:abstractNumId w:val="8"/>
  </w:num>
  <w:num w:numId="12">
    <w:abstractNumId w:val="11"/>
  </w:num>
  <w:num w:numId="13">
    <w:abstractNumId w:val="6"/>
  </w:num>
  <w:num w:numId="14">
    <w:abstractNumId w:val="0"/>
  </w:num>
  <w:num w:numId="15">
    <w:abstractNumId w:val="2"/>
  </w:num>
  <w:num w:numId="16">
    <w:abstractNumId w:val="15"/>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75"/>
    <w:rsid w:val="00004F3D"/>
    <w:rsid w:val="00010B88"/>
    <w:rsid w:val="0001118E"/>
    <w:rsid w:val="00012747"/>
    <w:rsid w:val="0001493B"/>
    <w:rsid w:val="00027D07"/>
    <w:rsid w:val="0003385A"/>
    <w:rsid w:val="00040853"/>
    <w:rsid w:val="00043B09"/>
    <w:rsid w:val="00045329"/>
    <w:rsid w:val="00046923"/>
    <w:rsid w:val="000522C4"/>
    <w:rsid w:val="00053D48"/>
    <w:rsid w:val="00056B54"/>
    <w:rsid w:val="00057EE9"/>
    <w:rsid w:val="00062967"/>
    <w:rsid w:val="00070B50"/>
    <w:rsid w:val="00072152"/>
    <w:rsid w:val="00072CBE"/>
    <w:rsid w:val="000737F4"/>
    <w:rsid w:val="00075952"/>
    <w:rsid w:val="00077492"/>
    <w:rsid w:val="000841ED"/>
    <w:rsid w:val="00092329"/>
    <w:rsid w:val="000B4FBA"/>
    <w:rsid w:val="000E1061"/>
    <w:rsid w:val="000E7AE1"/>
    <w:rsid w:val="000F0D1F"/>
    <w:rsid w:val="000F2EDD"/>
    <w:rsid w:val="000F49FB"/>
    <w:rsid w:val="00100375"/>
    <w:rsid w:val="00101676"/>
    <w:rsid w:val="0010496F"/>
    <w:rsid w:val="0011092E"/>
    <w:rsid w:val="00120BD9"/>
    <w:rsid w:val="00121182"/>
    <w:rsid w:val="00122E4C"/>
    <w:rsid w:val="0012456D"/>
    <w:rsid w:val="001272E3"/>
    <w:rsid w:val="0013248A"/>
    <w:rsid w:val="0013371E"/>
    <w:rsid w:val="00146C45"/>
    <w:rsid w:val="00155894"/>
    <w:rsid w:val="0015721A"/>
    <w:rsid w:val="00160817"/>
    <w:rsid w:val="00165C4B"/>
    <w:rsid w:val="00166595"/>
    <w:rsid w:val="00182B18"/>
    <w:rsid w:val="00185CA3"/>
    <w:rsid w:val="0019668F"/>
    <w:rsid w:val="001A2D51"/>
    <w:rsid w:val="001A4AAA"/>
    <w:rsid w:val="001B18E3"/>
    <w:rsid w:val="001B6711"/>
    <w:rsid w:val="001B68B1"/>
    <w:rsid w:val="001C2843"/>
    <w:rsid w:val="001E1146"/>
    <w:rsid w:val="001E30D4"/>
    <w:rsid w:val="001E3118"/>
    <w:rsid w:val="001E3A6A"/>
    <w:rsid w:val="001E3C34"/>
    <w:rsid w:val="001F236D"/>
    <w:rsid w:val="001F3ACA"/>
    <w:rsid w:val="001F4F23"/>
    <w:rsid w:val="00202A15"/>
    <w:rsid w:val="0020549A"/>
    <w:rsid w:val="00210E64"/>
    <w:rsid w:val="002130A1"/>
    <w:rsid w:val="002130AB"/>
    <w:rsid w:val="00215B64"/>
    <w:rsid w:val="00216ABB"/>
    <w:rsid w:val="0022091A"/>
    <w:rsid w:val="0023011C"/>
    <w:rsid w:val="002316DB"/>
    <w:rsid w:val="00247372"/>
    <w:rsid w:val="00250A4C"/>
    <w:rsid w:val="00256A5D"/>
    <w:rsid w:val="00263C5F"/>
    <w:rsid w:val="002659F6"/>
    <w:rsid w:val="00270A59"/>
    <w:rsid w:val="00270FB1"/>
    <w:rsid w:val="002713F6"/>
    <w:rsid w:val="00272057"/>
    <w:rsid w:val="00272B35"/>
    <w:rsid w:val="00273080"/>
    <w:rsid w:val="002730D3"/>
    <w:rsid w:val="00290C45"/>
    <w:rsid w:val="00292150"/>
    <w:rsid w:val="002A5EC0"/>
    <w:rsid w:val="002A6090"/>
    <w:rsid w:val="002A7F68"/>
    <w:rsid w:val="002B02F4"/>
    <w:rsid w:val="002B0DCA"/>
    <w:rsid w:val="002B24EC"/>
    <w:rsid w:val="002B4D79"/>
    <w:rsid w:val="002D56E6"/>
    <w:rsid w:val="002E0632"/>
    <w:rsid w:val="002F1079"/>
    <w:rsid w:val="002F1B36"/>
    <w:rsid w:val="0032102D"/>
    <w:rsid w:val="003239E3"/>
    <w:rsid w:val="00323EC2"/>
    <w:rsid w:val="00326A80"/>
    <w:rsid w:val="0033079E"/>
    <w:rsid w:val="00330CB0"/>
    <w:rsid w:val="00331115"/>
    <w:rsid w:val="00344B27"/>
    <w:rsid w:val="00347592"/>
    <w:rsid w:val="00356580"/>
    <w:rsid w:val="00356BD4"/>
    <w:rsid w:val="00356BE5"/>
    <w:rsid w:val="00357EE7"/>
    <w:rsid w:val="0036092A"/>
    <w:rsid w:val="003678DE"/>
    <w:rsid w:val="0038075C"/>
    <w:rsid w:val="00381777"/>
    <w:rsid w:val="00383ECA"/>
    <w:rsid w:val="00396B7D"/>
    <w:rsid w:val="003972EC"/>
    <w:rsid w:val="00397CE7"/>
    <w:rsid w:val="003A7D6F"/>
    <w:rsid w:val="003B1579"/>
    <w:rsid w:val="003B5A72"/>
    <w:rsid w:val="003B6C07"/>
    <w:rsid w:val="003C0FA1"/>
    <w:rsid w:val="003C2F55"/>
    <w:rsid w:val="003C7279"/>
    <w:rsid w:val="003E2504"/>
    <w:rsid w:val="003E4344"/>
    <w:rsid w:val="003E5814"/>
    <w:rsid w:val="003F0906"/>
    <w:rsid w:val="003F0F75"/>
    <w:rsid w:val="00401B8E"/>
    <w:rsid w:val="004125CF"/>
    <w:rsid w:val="00414BCD"/>
    <w:rsid w:val="00424DAB"/>
    <w:rsid w:val="00434877"/>
    <w:rsid w:val="00442EB9"/>
    <w:rsid w:val="004452E9"/>
    <w:rsid w:val="00446080"/>
    <w:rsid w:val="00456CA0"/>
    <w:rsid w:val="00462A4F"/>
    <w:rsid w:val="00464C3E"/>
    <w:rsid w:val="00467860"/>
    <w:rsid w:val="00475178"/>
    <w:rsid w:val="004756B0"/>
    <w:rsid w:val="00477C77"/>
    <w:rsid w:val="00483118"/>
    <w:rsid w:val="00487B11"/>
    <w:rsid w:val="0049221F"/>
    <w:rsid w:val="00492B0C"/>
    <w:rsid w:val="004B32C6"/>
    <w:rsid w:val="004B5C3C"/>
    <w:rsid w:val="004C0F8B"/>
    <w:rsid w:val="004C179B"/>
    <w:rsid w:val="004C1FEE"/>
    <w:rsid w:val="004E2FFB"/>
    <w:rsid w:val="004E4F8E"/>
    <w:rsid w:val="004F3A40"/>
    <w:rsid w:val="0050689E"/>
    <w:rsid w:val="00516FB1"/>
    <w:rsid w:val="0052072A"/>
    <w:rsid w:val="00523F3D"/>
    <w:rsid w:val="005251B7"/>
    <w:rsid w:val="005254FE"/>
    <w:rsid w:val="0053500C"/>
    <w:rsid w:val="00541974"/>
    <w:rsid w:val="00542001"/>
    <w:rsid w:val="00542738"/>
    <w:rsid w:val="00544D0B"/>
    <w:rsid w:val="00545573"/>
    <w:rsid w:val="00557E87"/>
    <w:rsid w:val="00577C48"/>
    <w:rsid w:val="00581AB5"/>
    <w:rsid w:val="00587BB2"/>
    <w:rsid w:val="00591BCA"/>
    <w:rsid w:val="0059321C"/>
    <w:rsid w:val="00593451"/>
    <w:rsid w:val="00593F10"/>
    <w:rsid w:val="005944DC"/>
    <w:rsid w:val="005A083D"/>
    <w:rsid w:val="005A2387"/>
    <w:rsid w:val="005A2709"/>
    <w:rsid w:val="005B7FEC"/>
    <w:rsid w:val="005C1F65"/>
    <w:rsid w:val="005C635A"/>
    <w:rsid w:val="005D0C0A"/>
    <w:rsid w:val="005D209C"/>
    <w:rsid w:val="005D3847"/>
    <w:rsid w:val="005D7633"/>
    <w:rsid w:val="005E3D14"/>
    <w:rsid w:val="005E7EC6"/>
    <w:rsid w:val="005F359C"/>
    <w:rsid w:val="005F6B5B"/>
    <w:rsid w:val="005F746B"/>
    <w:rsid w:val="00601710"/>
    <w:rsid w:val="00601772"/>
    <w:rsid w:val="0060179D"/>
    <w:rsid w:val="00610E0F"/>
    <w:rsid w:val="00610EAA"/>
    <w:rsid w:val="0061172F"/>
    <w:rsid w:val="006152F3"/>
    <w:rsid w:val="0061628C"/>
    <w:rsid w:val="006264B9"/>
    <w:rsid w:val="00627190"/>
    <w:rsid w:val="00636611"/>
    <w:rsid w:val="00636D1A"/>
    <w:rsid w:val="00637D19"/>
    <w:rsid w:val="0064213A"/>
    <w:rsid w:val="00647ECC"/>
    <w:rsid w:val="006525F6"/>
    <w:rsid w:val="00653514"/>
    <w:rsid w:val="00653AA7"/>
    <w:rsid w:val="00661E8D"/>
    <w:rsid w:val="00665863"/>
    <w:rsid w:val="00673ED5"/>
    <w:rsid w:val="006811AE"/>
    <w:rsid w:val="00684E82"/>
    <w:rsid w:val="0068579A"/>
    <w:rsid w:val="00686BE5"/>
    <w:rsid w:val="00695001"/>
    <w:rsid w:val="00695658"/>
    <w:rsid w:val="006A003F"/>
    <w:rsid w:val="006A1FF6"/>
    <w:rsid w:val="006A316F"/>
    <w:rsid w:val="006A4566"/>
    <w:rsid w:val="006A5670"/>
    <w:rsid w:val="006A7A63"/>
    <w:rsid w:val="006B1119"/>
    <w:rsid w:val="006B51BC"/>
    <w:rsid w:val="006B7C71"/>
    <w:rsid w:val="006C15BB"/>
    <w:rsid w:val="006C4A81"/>
    <w:rsid w:val="006C64A6"/>
    <w:rsid w:val="006D69AA"/>
    <w:rsid w:val="006E50AC"/>
    <w:rsid w:val="00702979"/>
    <w:rsid w:val="00711347"/>
    <w:rsid w:val="0071544B"/>
    <w:rsid w:val="00724907"/>
    <w:rsid w:val="00725725"/>
    <w:rsid w:val="00736374"/>
    <w:rsid w:val="0074093C"/>
    <w:rsid w:val="00741C77"/>
    <w:rsid w:val="007455D1"/>
    <w:rsid w:val="00745FE3"/>
    <w:rsid w:val="00747CFC"/>
    <w:rsid w:val="00751F3B"/>
    <w:rsid w:val="00756A46"/>
    <w:rsid w:val="00757F5E"/>
    <w:rsid w:val="0076256B"/>
    <w:rsid w:val="00762774"/>
    <w:rsid w:val="00770DD5"/>
    <w:rsid w:val="007958AE"/>
    <w:rsid w:val="00796437"/>
    <w:rsid w:val="007971DF"/>
    <w:rsid w:val="007A0372"/>
    <w:rsid w:val="007A5620"/>
    <w:rsid w:val="007B4D7B"/>
    <w:rsid w:val="007C2873"/>
    <w:rsid w:val="007C6C3B"/>
    <w:rsid w:val="007D2AFF"/>
    <w:rsid w:val="007D36F4"/>
    <w:rsid w:val="007D6392"/>
    <w:rsid w:val="007D7210"/>
    <w:rsid w:val="007E180A"/>
    <w:rsid w:val="007E3F5C"/>
    <w:rsid w:val="0080193A"/>
    <w:rsid w:val="00801A3D"/>
    <w:rsid w:val="00802BE4"/>
    <w:rsid w:val="00803EC8"/>
    <w:rsid w:val="00806CD9"/>
    <w:rsid w:val="008101AB"/>
    <w:rsid w:val="00810688"/>
    <w:rsid w:val="00816BEF"/>
    <w:rsid w:val="00820427"/>
    <w:rsid w:val="008207D7"/>
    <w:rsid w:val="00820C6F"/>
    <w:rsid w:val="00824A9B"/>
    <w:rsid w:val="00827526"/>
    <w:rsid w:val="00832EF1"/>
    <w:rsid w:val="0085475B"/>
    <w:rsid w:val="00860697"/>
    <w:rsid w:val="00870A96"/>
    <w:rsid w:val="00874979"/>
    <w:rsid w:val="008A333B"/>
    <w:rsid w:val="008A4871"/>
    <w:rsid w:val="008A6B31"/>
    <w:rsid w:val="008B65FF"/>
    <w:rsid w:val="008C448E"/>
    <w:rsid w:val="008C762B"/>
    <w:rsid w:val="008D35BC"/>
    <w:rsid w:val="008D3C09"/>
    <w:rsid w:val="008D4436"/>
    <w:rsid w:val="008D4BE9"/>
    <w:rsid w:val="008D5D97"/>
    <w:rsid w:val="008E1778"/>
    <w:rsid w:val="008E322B"/>
    <w:rsid w:val="008E37A7"/>
    <w:rsid w:val="008E523F"/>
    <w:rsid w:val="008E60FF"/>
    <w:rsid w:val="008F5762"/>
    <w:rsid w:val="00902543"/>
    <w:rsid w:val="00913806"/>
    <w:rsid w:val="00914C9B"/>
    <w:rsid w:val="009156B5"/>
    <w:rsid w:val="00923C9C"/>
    <w:rsid w:val="009303D7"/>
    <w:rsid w:val="00931A82"/>
    <w:rsid w:val="00934659"/>
    <w:rsid w:val="009536B5"/>
    <w:rsid w:val="009573D3"/>
    <w:rsid w:val="0096225B"/>
    <w:rsid w:val="009654AF"/>
    <w:rsid w:val="00965789"/>
    <w:rsid w:val="009733E9"/>
    <w:rsid w:val="00975C7C"/>
    <w:rsid w:val="0097739B"/>
    <w:rsid w:val="00993C84"/>
    <w:rsid w:val="00994523"/>
    <w:rsid w:val="00997E7C"/>
    <w:rsid w:val="009A045A"/>
    <w:rsid w:val="009A07A2"/>
    <w:rsid w:val="009A300F"/>
    <w:rsid w:val="009A5D7D"/>
    <w:rsid w:val="009B1B47"/>
    <w:rsid w:val="009B25D0"/>
    <w:rsid w:val="009B6887"/>
    <w:rsid w:val="009B7BD8"/>
    <w:rsid w:val="009C1505"/>
    <w:rsid w:val="009C38C1"/>
    <w:rsid w:val="009D1FD2"/>
    <w:rsid w:val="009E6663"/>
    <w:rsid w:val="009F217C"/>
    <w:rsid w:val="009F25C0"/>
    <w:rsid w:val="00A00698"/>
    <w:rsid w:val="00A02E2F"/>
    <w:rsid w:val="00A123AE"/>
    <w:rsid w:val="00A1299D"/>
    <w:rsid w:val="00A23235"/>
    <w:rsid w:val="00A45F38"/>
    <w:rsid w:val="00A50F10"/>
    <w:rsid w:val="00A52694"/>
    <w:rsid w:val="00A629E4"/>
    <w:rsid w:val="00A6679C"/>
    <w:rsid w:val="00A73AC5"/>
    <w:rsid w:val="00A83D81"/>
    <w:rsid w:val="00A96E03"/>
    <w:rsid w:val="00AA080F"/>
    <w:rsid w:val="00AA3AEC"/>
    <w:rsid w:val="00AB4354"/>
    <w:rsid w:val="00AB6493"/>
    <w:rsid w:val="00AB694E"/>
    <w:rsid w:val="00AB758D"/>
    <w:rsid w:val="00AC2661"/>
    <w:rsid w:val="00AC61AA"/>
    <w:rsid w:val="00AD3883"/>
    <w:rsid w:val="00AE0E6C"/>
    <w:rsid w:val="00AE3241"/>
    <w:rsid w:val="00AF26FD"/>
    <w:rsid w:val="00AF4FF0"/>
    <w:rsid w:val="00AF67CF"/>
    <w:rsid w:val="00AF6A1D"/>
    <w:rsid w:val="00B0069D"/>
    <w:rsid w:val="00B2642B"/>
    <w:rsid w:val="00B3371E"/>
    <w:rsid w:val="00B45FB9"/>
    <w:rsid w:val="00B5301C"/>
    <w:rsid w:val="00B55650"/>
    <w:rsid w:val="00B56A1C"/>
    <w:rsid w:val="00B610AE"/>
    <w:rsid w:val="00B671A3"/>
    <w:rsid w:val="00B7563D"/>
    <w:rsid w:val="00B76D66"/>
    <w:rsid w:val="00B82F19"/>
    <w:rsid w:val="00B97D05"/>
    <w:rsid w:val="00BC2ADD"/>
    <w:rsid w:val="00BC3B1C"/>
    <w:rsid w:val="00BD12A2"/>
    <w:rsid w:val="00BD67B7"/>
    <w:rsid w:val="00BE21C1"/>
    <w:rsid w:val="00BE759B"/>
    <w:rsid w:val="00BF06FB"/>
    <w:rsid w:val="00BF07CD"/>
    <w:rsid w:val="00C10346"/>
    <w:rsid w:val="00C11446"/>
    <w:rsid w:val="00C1522E"/>
    <w:rsid w:val="00C1577D"/>
    <w:rsid w:val="00C20A90"/>
    <w:rsid w:val="00C2220C"/>
    <w:rsid w:val="00C34785"/>
    <w:rsid w:val="00C35D8B"/>
    <w:rsid w:val="00C360BE"/>
    <w:rsid w:val="00C43A94"/>
    <w:rsid w:val="00C44CA3"/>
    <w:rsid w:val="00C52B19"/>
    <w:rsid w:val="00C55626"/>
    <w:rsid w:val="00C56891"/>
    <w:rsid w:val="00C60F4B"/>
    <w:rsid w:val="00C647E3"/>
    <w:rsid w:val="00C71C9C"/>
    <w:rsid w:val="00C7303C"/>
    <w:rsid w:val="00C74B03"/>
    <w:rsid w:val="00C759BB"/>
    <w:rsid w:val="00C94C81"/>
    <w:rsid w:val="00CC1D5A"/>
    <w:rsid w:val="00CC2174"/>
    <w:rsid w:val="00CC4048"/>
    <w:rsid w:val="00CC514D"/>
    <w:rsid w:val="00CC7F95"/>
    <w:rsid w:val="00CD0E45"/>
    <w:rsid w:val="00CD338B"/>
    <w:rsid w:val="00CD3C15"/>
    <w:rsid w:val="00CD4C63"/>
    <w:rsid w:val="00CE443E"/>
    <w:rsid w:val="00CE5C47"/>
    <w:rsid w:val="00CE678E"/>
    <w:rsid w:val="00CE7730"/>
    <w:rsid w:val="00CF1294"/>
    <w:rsid w:val="00CF322A"/>
    <w:rsid w:val="00CF6BB1"/>
    <w:rsid w:val="00D01C18"/>
    <w:rsid w:val="00D02036"/>
    <w:rsid w:val="00D0640C"/>
    <w:rsid w:val="00D103DB"/>
    <w:rsid w:val="00D119F5"/>
    <w:rsid w:val="00D12CC5"/>
    <w:rsid w:val="00D20056"/>
    <w:rsid w:val="00D2269C"/>
    <w:rsid w:val="00D2338B"/>
    <w:rsid w:val="00D30168"/>
    <w:rsid w:val="00D32EF1"/>
    <w:rsid w:val="00D33E0C"/>
    <w:rsid w:val="00D34E22"/>
    <w:rsid w:val="00D45D99"/>
    <w:rsid w:val="00D53A48"/>
    <w:rsid w:val="00D55FF5"/>
    <w:rsid w:val="00D6391E"/>
    <w:rsid w:val="00D63DF9"/>
    <w:rsid w:val="00D65083"/>
    <w:rsid w:val="00D65812"/>
    <w:rsid w:val="00D66A3F"/>
    <w:rsid w:val="00D73FC1"/>
    <w:rsid w:val="00D743A3"/>
    <w:rsid w:val="00D75BD2"/>
    <w:rsid w:val="00D81646"/>
    <w:rsid w:val="00D950D7"/>
    <w:rsid w:val="00DA0B4A"/>
    <w:rsid w:val="00DA1B89"/>
    <w:rsid w:val="00DA2EDC"/>
    <w:rsid w:val="00DA3A2D"/>
    <w:rsid w:val="00DB46CC"/>
    <w:rsid w:val="00DC02FD"/>
    <w:rsid w:val="00DC3260"/>
    <w:rsid w:val="00DC7CC3"/>
    <w:rsid w:val="00DE638C"/>
    <w:rsid w:val="00DE68A2"/>
    <w:rsid w:val="00DF1960"/>
    <w:rsid w:val="00DF3BC3"/>
    <w:rsid w:val="00E02617"/>
    <w:rsid w:val="00E23D4C"/>
    <w:rsid w:val="00E27B72"/>
    <w:rsid w:val="00E33862"/>
    <w:rsid w:val="00E3546C"/>
    <w:rsid w:val="00E620B5"/>
    <w:rsid w:val="00E6336F"/>
    <w:rsid w:val="00E642A0"/>
    <w:rsid w:val="00E670AA"/>
    <w:rsid w:val="00E70748"/>
    <w:rsid w:val="00E71AC6"/>
    <w:rsid w:val="00E71C09"/>
    <w:rsid w:val="00E821D4"/>
    <w:rsid w:val="00E828B8"/>
    <w:rsid w:val="00E847F4"/>
    <w:rsid w:val="00E95296"/>
    <w:rsid w:val="00EA025D"/>
    <w:rsid w:val="00EA1A59"/>
    <w:rsid w:val="00EA3154"/>
    <w:rsid w:val="00EA4E55"/>
    <w:rsid w:val="00EB0148"/>
    <w:rsid w:val="00EB6B89"/>
    <w:rsid w:val="00EC009C"/>
    <w:rsid w:val="00EC0492"/>
    <w:rsid w:val="00EC1F9F"/>
    <w:rsid w:val="00EC5317"/>
    <w:rsid w:val="00EC596F"/>
    <w:rsid w:val="00ED521E"/>
    <w:rsid w:val="00ED527A"/>
    <w:rsid w:val="00EE2E3D"/>
    <w:rsid w:val="00EE58B8"/>
    <w:rsid w:val="00EE684B"/>
    <w:rsid w:val="00EF007A"/>
    <w:rsid w:val="00F04299"/>
    <w:rsid w:val="00F07605"/>
    <w:rsid w:val="00F13EE2"/>
    <w:rsid w:val="00F176CD"/>
    <w:rsid w:val="00F30C24"/>
    <w:rsid w:val="00F31622"/>
    <w:rsid w:val="00F33037"/>
    <w:rsid w:val="00F422F3"/>
    <w:rsid w:val="00F502E3"/>
    <w:rsid w:val="00F53F13"/>
    <w:rsid w:val="00F654AF"/>
    <w:rsid w:val="00F65DE6"/>
    <w:rsid w:val="00F65FA3"/>
    <w:rsid w:val="00F709BE"/>
    <w:rsid w:val="00F72577"/>
    <w:rsid w:val="00F74D62"/>
    <w:rsid w:val="00F7740E"/>
    <w:rsid w:val="00F811DE"/>
    <w:rsid w:val="00F9165D"/>
    <w:rsid w:val="00F92F58"/>
    <w:rsid w:val="00F95316"/>
    <w:rsid w:val="00F960E9"/>
    <w:rsid w:val="00FA2EC6"/>
    <w:rsid w:val="00FC1479"/>
    <w:rsid w:val="00FC5EF1"/>
    <w:rsid w:val="00FC7AD7"/>
    <w:rsid w:val="00FD24C9"/>
    <w:rsid w:val="00FD70E5"/>
    <w:rsid w:val="00FD7CDC"/>
    <w:rsid w:val="00FE4A43"/>
    <w:rsid w:val="00FF24DF"/>
    <w:rsid w:val="00FF2732"/>
    <w:rsid w:val="00FF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121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92"/>
    <w:pPr>
      <w:ind w:left="720"/>
      <w:contextualSpacing/>
    </w:pPr>
  </w:style>
  <w:style w:type="character" w:styleId="CommentReference">
    <w:name w:val="annotation reference"/>
    <w:basedOn w:val="DefaultParagraphFont"/>
    <w:uiPriority w:val="99"/>
    <w:semiHidden/>
    <w:unhideWhenUsed/>
    <w:rsid w:val="00077492"/>
    <w:rPr>
      <w:sz w:val="16"/>
      <w:szCs w:val="16"/>
    </w:rPr>
  </w:style>
  <w:style w:type="paragraph" w:styleId="CommentText">
    <w:name w:val="annotation text"/>
    <w:basedOn w:val="Normal"/>
    <w:link w:val="CommentTextChar"/>
    <w:uiPriority w:val="99"/>
    <w:semiHidden/>
    <w:unhideWhenUsed/>
    <w:rsid w:val="00077492"/>
    <w:pPr>
      <w:spacing w:line="240" w:lineRule="auto"/>
    </w:pPr>
    <w:rPr>
      <w:sz w:val="20"/>
      <w:szCs w:val="20"/>
    </w:rPr>
  </w:style>
  <w:style w:type="character" w:customStyle="1" w:styleId="CommentTextChar">
    <w:name w:val="Comment Text Char"/>
    <w:basedOn w:val="DefaultParagraphFont"/>
    <w:link w:val="CommentText"/>
    <w:uiPriority w:val="99"/>
    <w:semiHidden/>
    <w:rsid w:val="00077492"/>
    <w:rPr>
      <w:sz w:val="20"/>
      <w:szCs w:val="20"/>
    </w:rPr>
  </w:style>
  <w:style w:type="character" w:customStyle="1" w:styleId="CommentSubjectChar">
    <w:name w:val="Comment Subject Char"/>
    <w:basedOn w:val="CommentTextChar"/>
    <w:link w:val="CommentSubject"/>
    <w:uiPriority w:val="99"/>
    <w:semiHidden/>
    <w:rsid w:val="00077492"/>
    <w:rPr>
      <w:b/>
      <w:bCs/>
      <w:sz w:val="20"/>
      <w:szCs w:val="20"/>
    </w:rPr>
  </w:style>
  <w:style w:type="paragraph" w:styleId="CommentSubject">
    <w:name w:val="annotation subject"/>
    <w:basedOn w:val="CommentText"/>
    <w:next w:val="CommentText"/>
    <w:link w:val="CommentSubjectChar"/>
    <w:uiPriority w:val="99"/>
    <w:semiHidden/>
    <w:unhideWhenUsed/>
    <w:rsid w:val="00077492"/>
    <w:rPr>
      <w:b/>
      <w:bCs/>
    </w:rPr>
  </w:style>
  <w:style w:type="character" w:customStyle="1" w:styleId="CommentSubjectChar1">
    <w:name w:val="Comment Subject Char1"/>
    <w:basedOn w:val="CommentTextChar"/>
    <w:uiPriority w:val="99"/>
    <w:semiHidden/>
    <w:rsid w:val="00077492"/>
    <w:rPr>
      <w:b/>
      <w:bCs/>
      <w:sz w:val="20"/>
      <w:szCs w:val="20"/>
    </w:rPr>
  </w:style>
  <w:style w:type="paragraph" w:styleId="BalloonText">
    <w:name w:val="Balloon Text"/>
    <w:basedOn w:val="Normal"/>
    <w:link w:val="BalloonTextChar"/>
    <w:uiPriority w:val="99"/>
    <w:semiHidden/>
    <w:unhideWhenUsed/>
    <w:rsid w:val="000774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492"/>
    <w:rPr>
      <w:rFonts w:ascii="Segoe UI" w:hAnsi="Segoe UI" w:cs="Segoe UI"/>
      <w:sz w:val="18"/>
      <w:szCs w:val="18"/>
    </w:rPr>
  </w:style>
  <w:style w:type="paragraph" w:styleId="Caption">
    <w:name w:val="caption"/>
    <w:basedOn w:val="Normal"/>
    <w:next w:val="Normal"/>
    <w:uiPriority w:val="35"/>
    <w:unhideWhenUsed/>
    <w:qFormat/>
    <w:rsid w:val="00077492"/>
    <w:pPr>
      <w:spacing w:after="200" w:line="240" w:lineRule="auto"/>
    </w:pPr>
    <w:rPr>
      <w:i/>
      <w:iCs/>
      <w:color w:val="44546A" w:themeColor="text2"/>
      <w:sz w:val="18"/>
      <w:szCs w:val="18"/>
    </w:rPr>
  </w:style>
  <w:style w:type="table" w:styleId="TableGrid">
    <w:name w:val="Table Grid"/>
    <w:basedOn w:val="TableNormal"/>
    <w:uiPriority w:val="39"/>
    <w:rsid w:val="00077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Level 1"/>
    <w:basedOn w:val="Normal"/>
    <w:next w:val="Normal"/>
    <w:link w:val="SubtitleChar"/>
    <w:uiPriority w:val="11"/>
    <w:qFormat/>
    <w:rsid w:val="00456CA0"/>
    <w:pPr>
      <w:spacing w:line="240" w:lineRule="auto"/>
      <w:jc w:val="both"/>
    </w:pPr>
    <w:rPr>
      <w:rFonts w:ascii="Times New Roman" w:hAnsi="Times New Roman" w:cs="Times New Roman"/>
      <w:b/>
      <w:sz w:val="36"/>
    </w:rPr>
  </w:style>
  <w:style w:type="character" w:customStyle="1" w:styleId="SubtitleChar">
    <w:name w:val="Subtitle Char"/>
    <w:aliases w:val="Level 1 Char"/>
    <w:basedOn w:val="DefaultParagraphFont"/>
    <w:link w:val="Subtitle"/>
    <w:uiPriority w:val="11"/>
    <w:rsid w:val="00456CA0"/>
    <w:rPr>
      <w:rFonts w:ascii="Times New Roman" w:hAnsi="Times New Roman" w:cs="Times New Roman"/>
      <w:b/>
      <w:sz w:val="36"/>
    </w:rPr>
  </w:style>
  <w:style w:type="paragraph" w:styleId="HTMLPreformatted">
    <w:name w:val="HTML Preformatted"/>
    <w:basedOn w:val="Normal"/>
    <w:link w:val="HTMLPreformattedChar"/>
    <w:uiPriority w:val="99"/>
    <w:unhideWhenUsed/>
    <w:rsid w:val="0007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7492"/>
    <w:rPr>
      <w:rFonts w:ascii="Courier New" w:eastAsia="Times New Roman" w:hAnsi="Courier New" w:cs="Courier New"/>
      <w:sz w:val="20"/>
      <w:szCs w:val="20"/>
    </w:rPr>
  </w:style>
  <w:style w:type="character" w:customStyle="1" w:styleId="gd15mcfceub">
    <w:name w:val="gd15mcfceub"/>
    <w:basedOn w:val="DefaultParagraphFont"/>
    <w:rsid w:val="00077492"/>
  </w:style>
  <w:style w:type="character" w:styleId="Hyperlink">
    <w:name w:val="Hyperlink"/>
    <w:basedOn w:val="DefaultParagraphFont"/>
    <w:uiPriority w:val="99"/>
    <w:unhideWhenUsed/>
    <w:rsid w:val="00077492"/>
    <w:rPr>
      <w:color w:val="0000FF"/>
      <w:u w:val="single"/>
    </w:rPr>
  </w:style>
  <w:style w:type="character" w:styleId="PlaceholderText">
    <w:name w:val="Placeholder Text"/>
    <w:basedOn w:val="DefaultParagraphFont"/>
    <w:uiPriority w:val="99"/>
    <w:semiHidden/>
    <w:rsid w:val="00077492"/>
    <w:rPr>
      <w:color w:val="808080"/>
    </w:rPr>
  </w:style>
  <w:style w:type="paragraph" w:styleId="Header">
    <w:name w:val="header"/>
    <w:basedOn w:val="Normal"/>
    <w:link w:val="HeaderChar"/>
    <w:uiPriority w:val="99"/>
    <w:unhideWhenUsed/>
    <w:rsid w:val="0007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92"/>
  </w:style>
  <w:style w:type="paragraph" w:styleId="Footer">
    <w:name w:val="footer"/>
    <w:basedOn w:val="Normal"/>
    <w:link w:val="FooterChar"/>
    <w:uiPriority w:val="99"/>
    <w:unhideWhenUsed/>
    <w:rsid w:val="0007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92"/>
  </w:style>
  <w:style w:type="character" w:styleId="LineNumber">
    <w:name w:val="line number"/>
    <w:basedOn w:val="DefaultParagraphFont"/>
    <w:uiPriority w:val="99"/>
    <w:semiHidden/>
    <w:unhideWhenUsed/>
    <w:rsid w:val="00077492"/>
  </w:style>
  <w:style w:type="character" w:styleId="SubtleEmphasis">
    <w:name w:val="Subtle Emphasis"/>
    <w:aliases w:val="Level 2"/>
    <w:uiPriority w:val="19"/>
    <w:qFormat/>
    <w:rsid w:val="00FF2732"/>
    <w:rPr>
      <w:rFonts w:ascii="Times New Roman" w:hAnsi="Times New Roman" w:cs="Times New Roman"/>
      <w:b/>
      <w:sz w:val="32"/>
    </w:rPr>
  </w:style>
  <w:style w:type="character" w:styleId="Emphasis">
    <w:name w:val="Emphasis"/>
    <w:aliases w:val="Level 3"/>
    <w:uiPriority w:val="20"/>
    <w:qFormat/>
    <w:rsid w:val="00FF2732"/>
    <w:rPr>
      <w:rFonts w:ascii="Times New Roman" w:hAnsi="Times New Roman" w:cs="Times New Roman"/>
      <w:b/>
      <w:sz w:val="28"/>
    </w:rPr>
  </w:style>
  <w:style w:type="paragraph" w:styleId="Revision">
    <w:name w:val="Revision"/>
    <w:hidden/>
    <w:uiPriority w:val="99"/>
    <w:semiHidden/>
    <w:rsid w:val="00C71C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95973">
      <w:bodyDiv w:val="1"/>
      <w:marLeft w:val="0"/>
      <w:marRight w:val="0"/>
      <w:marTop w:val="0"/>
      <w:marBottom w:val="0"/>
      <w:divBdr>
        <w:top w:val="none" w:sz="0" w:space="0" w:color="auto"/>
        <w:left w:val="none" w:sz="0" w:space="0" w:color="auto"/>
        <w:bottom w:val="none" w:sz="0" w:space="0" w:color="auto"/>
        <w:right w:val="none" w:sz="0" w:space="0" w:color="auto"/>
      </w:divBdr>
    </w:div>
    <w:div w:id="13745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516CA-5718-454C-B9E1-97835F07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19945</Words>
  <Characters>113690</Characters>
  <Application>Microsoft Office Word</Application>
  <DocSecurity>0</DocSecurity>
  <Lines>947</Lines>
  <Paragraphs>266</Paragraphs>
  <ScaleCrop>false</ScaleCrop>
  <Company/>
  <LinksUpToDate>false</LinksUpToDate>
  <CharactersWithSpaces>133369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2020-08-11T21:51:00Z</dcterms:created>
  <dcterms:modified xsi:type="dcterms:W3CDTF">2020-08-12T02:35:00Z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http://www.zotero.org/styles/plos-one</vt:lpwstr>
  </property>
  <property fmtid="{D5CDD505-2E9C-101B-9397-08002B2CF9AE}" pid="24" name="Mendeley Unique User Id_1">
    <vt:lpwstr>3b186a07-aa63-3769-a1e1-a7e633f6fcd2</vt:lpwstr>
  </property>
</Properties>
</file>